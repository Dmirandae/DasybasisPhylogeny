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3708F" w14:textId="77777777" w:rsidR="00886E27" w:rsidRDefault="008855EA">
      <w:pPr>
        <w:spacing w:line="360" w:lineRule="auto"/>
        <w:rPr>
          <w:rFonts w:ascii="Times New Roman" w:hAnsi="Times New Roman"/>
          <w:b/>
          <w:lang w:val="en-US"/>
        </w:rPr>
      </w:pPr>
      <w:r>
        <w:rPr>
          <w:rFonts w:ascii="Times New Roman" w:hAnsi="Times New Roman"/>
          <w:b/>
          <w:lang w:val="en-US"/>
        </w:rPr>
        <w:t>A Cladistic analysis and reclassification of the Genus “</w:t>
      </w:r>
      <w:proofErr w:type="spellStart"/>
      <w:r>
        <w:rPr>
          <w:rFonts w:ascii="Times New Roman" w:hAnsi="Times New Roman"/>
          <w:b/>
          <w:i/>
          <w:lang w:val="en-US"/>
        </w:rPr>
        <w:t>Dasybasis</w:t>
      </w:r>
      <w:proofErr w:type="spellEnd"/>
      <w:r>
        <w:rPr>
          <w:rFonts w:ascii="Times New Roman" w:hAnsi="Times New Roman"/>
          <w:b/>
          <w:i/>
          <w:lang w:val="en-US"/>
        </w:rPr>
        <w:t xml:space="preserve">” </w:t>
      </w:r>
      <w:proofErr w:type="spellStart"/>
      <w:r>
        <w:rPr>
          <w:rFonts w:ascii="Times New Roman" w:hAnsi="Times New Roman"/>
          <w:b/>
          <w:lang w:val="en-US"/>
        </w:rPr>
        <w:t>Macquart</w:t>
      </w:r>
      <w:proofErr w:type="spellEnd"/>
      <w:r>
        <w:rPr>
          <w:rFonts w:ascii="Times New Roman" w:hAnsi="Times New Roman"/>
          <w:b/>
          <w:lang w:val="en-US"/>
        </w:rPr>
        <w:t xml:space="preserve"> in the Neotropical Region (Diptera: </w:t>
      </w:r>
      <w:proofErr w:type="spellStart"/>
      <w:r>
        <w:rPr>
          <w:rFonts w:ascii="Times New Roman" w:hAnsi="Times New Roman"/>
          <w:b/>
          <w:lang w:val="en-US"/>
        </w:rPr>
        <w:t>Tabanidae</w:t>
      </w:r>
      <w:proofErr w:type="spellEnd"/>
      <w:r>
        <w:rPr>
          <w:rFonts w:ascii="Times New Roman" w:hAnsi="Times New Roman"/>
          <w:b/>
          <w:lang w:val="en-US"/>
        </w:rPr>
        <w:t>)</w:t>
      </w:r>
    </w:p>
    <w:p w14:paraId="1841ED9A" w14:textId="77777777" w:rsidR="00886E27" w:rsidRDefault="00886E27">
      <w:pPr>
        <w:pStyle w:val="Estilo57"/>
        <w:spacing w:line="360" w:lineRule="auto"/>
        <w:jc w:val="left"/>
        <w:rPr>
          <w:rFonts w:ascii="Times New Roman" w:hAnsi="Times New Roman"/>
          <w:b w:val="0"/>
          <w:lang w:val="en-US"/>
        </w:rPr>
      </w:pPr>
    </w:p>
    <w:p w14:paraId="51DDFB58" w14:textId="77777777" w:rsidR="00886E27" w:rsidRPr="00461D5E" w:rsidRDefault="00886E27">
      <w:pPr>
        <w:pStyle w:val="Estilo50"/>
        <w:spacing w:line="200" w:lineRule="atLeast"/>
        <w:jc w:val="left"/>
        <w:rPr>
          <w:rFonts w:ascii="Times New Roman" w:hAnsi="Times New Roman"/>
          <w:iCs/>
          <w:rPrChange w:id="0" w:author="Christian Gonzalez" w:date="2023-11-23T10:13:00Z">
            <w:rPr>
              <w:rFonts w:ascii="Times New Roman" w:hAnsi="Times New Roman"/>
              <w:iCs/>
              <w:lang w:val="es-ES"/>
            </w:rPr>
          </w:rPrChange>
        </w:rPr>
      </w:pPr>
    </w:p>
    <w:p w14:paraId="4C0046F8" w14:textId="77777777" w:rsidR="00886E27" w:rsidRDefault="008855EA">
      <w:pPr>
        <w:pStyle w:val="Estilo50"/>
        <w:spacing w:line="200" w:lineRule="atLeast"/>
        <w:jc w:val="left"/>
        <w:rPr>
          <w:rFonts w:ascii="Times New Roman" w:hAnsi="Times New Roman"/>
          <w:sz w:val="22"/>
          <w:szCs w:val="22"/>
          <w:lang w:val="es-ES"/>
        </w:rPr>
      </w:pPr>
      <w:r>
        <w:rPr>
          <w:rFonts w:ascii="Times New Roman" w:hAnsi="Times New Roman"/>
          <w:position w:val="6"/>
          <w:sz w:val="22"/>
          <w:szCs w:val="22"/>
          <w:lang w:val="es-ES"/>
        </w:rPr>
        <w:t xml:space="preserve">1 </w:t>
      </w:r>
      <w:proofErr w:type="gramStart"/>
      <w:r>
        <w:rPr>
          <w:rFonts w:ascii="Times New Roman" w:hAnsi="Times New Roman"/>
          <w:sz w:val="22"/>
          <w:szCs w:val="22"/>
          <w:lang w:val="es-ES"/>
        </w:rPr>
        <w:t>Instituto</w:t>
      </w:r>
      <w:proofErr w:type="gramEnd"/>
      <w:r>
        <w:rPr>
          <w:rFonts w:ascii="Times New Roman" w:hAnsi="Times New Roman"/>
          <w:sz w:val="22"/>
          <w:szCs w:val="22"/>
          <w:lang w:val="es-ES"/>
        </w:rPr>
        <w:t xml:space="preserve"> Entomología, Facultad de Ciencias Básicas, Universidad Metropolitana de Ciencias de la Educación, Santiago, Chile. Email: christian.gonzalez@umce.cl</w:t>
      </w:r>
    </w:p>
    <w:p w14:paraId="41AF766E" w14:textId="77777777" w:rsidR="00886E27" w:rsidRDefault="008855EA">
      <w:pPr>
        <w:pStyle w:val="Estilo50"/>
        <w:spacing w:line="200" w:lineRule="atLeast"/>
        <w:jc w:val="left"/>
        <w:rPr>
          <w:rFonts w:ascii="Times New Roman" w:hAnsi="Times New Roman"/>
          <w:sz w:val="22"/>
          <w:szCs w:val="22"/>
          <w:lang w:val="es-ES"/>
        </w:rPr>
      </w:pPr>
      <w:r>
        <w:rPr>
          <w:rFonts w:ascii="Times New Roman" w:hAnsi="Times New Roman"/>
          <w:position w:val="6"/>
          <w:sz w:val="22"/>
          <w:szCs w:val="22"/>
          <w:lang w:val="es-ES"/>
        </w:rPr>
        <w:t>2</w:t>
      </w:r>
      <w:r>
        <w:rPr>
          <w:rFonts w:ascii="Times New Roman" w:hAnsi="Times New Roman"/>
          <w:sz w:val="22"/>
          <w:szCs w:val="22"/>
          <w:lang w:val="es-ES"/>
        </w:rPr>
        <w:t xml:space="preserve"> </w:t>
      </w:r>
      <w:proofErr w:type="spellStart"/>
      <w:r>
        <w:rPr>
          <w:rFonts w:ascii="Times New Roman" w:hAnsi="Times New Roman"/>
          <w:sz w:val="22"/>
          <w:szCs w:val="22"/>
          <w:lang w:val="es-ES"/>
        </w:rPr>
        <w:t>Lab</w:t>
      </w:r>
      <w:proofErr w:type="spellEnd"/>
      <w:r>
        <w:rPr>
          <w:rFonts w:ascii="Times New Roman" w:hAnsi="Times New Roman"/>
          <w:sz w:val="22"/>
          <w:szCs w:val="22"/>
          <w:lang w:val="es-ES"/>
        </w:rPr>
        <w:t>. Sistemática &amp; Biogeografía. Universidad Industrial de Santander, Bucaramanga, Colombia</w:t>
      </w:r>
    </w:p>
    <w:p w14:paraId="035F27BE" w14:textId="77777777" w:rsidR="00886E27" w:rsidRDefault="008855EA">
      <w:pPr>
        <w:pStyle w:val="Estilo50"/>
        <w:spacing w:line="200" w:lineRule="atLeast"/>
        <w:jc w:val="left"/>
        <w:rPr>
          <w:rFonts w:ascii="Times New Roman" w:hAnsi="Times New Roman"/>
          <w:sz w:val="22"/>
          <w:szCs w:val="22"/>
          <w:lang w:val="es-ES"/>
        </w:rPr>
      </w:pPr>
      <w:r>
        <w:rPr>
          <w:rFonts w:ascii="Times New Roman" w:hAnsi="Times New Roman"/>
          <w:position w:val="6"/>
          <w:sz w:val="22"/>
          <w:szCs w:val="22"/>
          <w:lang w:val="es-ES"/>
        </w:rPr>
        <w:t xml:space="preserve">3 </w:t>
      </w:r>
      <w:proofErr w:type="gramStart"/>
      <w:r>
        <w:rPr>
          <w:rFonts w:ascii="Times New Roman" w:hAnsi="Times New Roman"/>
          <w:sz w:val="22"/>
          <w:szCs w:val="22"/>
          <w:lang w:val="es-ES"/>
        </w:rPr>
        <w:t>Facultad</w:t>
      </w:r>
      <w:proofErr w:type="gramEnd"/>
      <w:r>
        <w:rPr>
          <w:rFonts w:ascii="Times New Roman" w:hAnsi="Times New Roman"/>
          <w:sz w:val="22"/>
          <w:szCs w:val="22"/>
          <w:lang w:val="es-ES"/>
        </w:rPr>
        <w:t xml:space="preserve"> de Ciencias Naturales y Museo, Universidad Nacional de La Plata, La Plata, Argentina</w:t>
      </w:r>
    </w:p>
    <w:p w14:paraId="748445F7" w14:textId="77777777" w:rsidR="00886E27" w:rsidRDefault="00886E27">
      <w:pPr>
        <w:rPr>
          <w:rFonts w:ascii="Times New Roman" w:hAnsi="Times New Roman"/>
        </w:rPr>
      </w:pPr>
    </w:p>
    <w:p w14:paraId="117CF970" w14:textId="77777777" w:rsidR="00886E27" w:rsidRDefault="00886E27">
      <w:pPr>
        <w:rPr>
          <w:rFonts w:ascii="Times New Roman" w:hAnsi="Times New Roman"/>
        </w:rPr>
      </w:pPr>
    </w:p>
    <w:p w14:paraId="0279F5F6" w14:textId="77777777" w:rsidR="00886E27" w:rsidRDefault="008855EA">
      <w:pPr>
        <w:pStyle w:val="Estilo57"/>
        <w:jc w:val="left"/>
        <w:rPr>
          <w:rFonts w:ascii="Times New Roman" w:hAnsi="Times New Roman"/>
          <w:lang w:val="en-US"/>
        </w:rPr>
      </w:pPr>
      <w:r>
        <w:rPr>
          <w:rFonts w:ascii="Times New Roman" w:hAnsi="Times New Roman"/>
          <w:lang w:val="en-US"/>
        </w:rPr>
        <w:t>Abstract</w:t>
      </w:r>
    </w:p>
    <w:p w14:paraId="1BDDA1A8" w14:textId="77777777" w:rsidR="00886E27" w:rsidRDefault="00886E27">
      <w:pPr>
        <w:rPr>
          <w:rFonts w:ascii="Times New Roman" w:hAnsi="Times New Roman"/>
          <w:lang w:val="en-US"/>
        </w:rPr>
      </w:pPr>
    </w:p>
    <w:p w14:paraId="208F61DB" w14:textId="512D5DD5" w:rsidR="00886E27" w:rsidRPr="00EB56BB" w:rsidRDefault="008855EA">
      <w:pPr>
        <w:spacing w:line="480" w:lineRule="auto"/>
        <w:rPr>
          <w:lang w:val="en-US"/>
        </w:rPr>
      </w:pPr>
      <w:r>
        <w:rPr>
          <w:rFonts w:ascii="Times New Roman" w:hAnsi="Times New Roman"/>
          <w:lang w:val="en-US"/>
        </w:rPr>
        <w:t>The genus “</w:t>
      </w:r>
      <w:proofErr w:type="spellStart"/>
      <w:r>
        <w:rPr>
          <w:rFonts w:ascii="Times New Roman" w:hAnsi="Times New Roman"/>
          <w:i/>
          <w:lang w:val="en-US"/>
        </w:rPr>
        <w:t>Dasybasis</w:t>
      </w:r>
      <w:proofErr w:type="spellEnd"/>
      <w:r>
        <w:rPr>
          <w:rFonts w:ascii="Times New Roman" w:hAnsi="Times New Roman"/>
          <w:lang w:val="en-US"/>
        </w:rPr>
        <w:t xml:space="preserve">” </w:t>
      </w:r>
      <w:proofErr w:type="spellStart"/>
      <w:r>
        <w:rPr>
          <w:rFonts w:ascii="Times New Roman" w:hAnsi="Times New Roman"/>
          <w:lang w:val="en-US"/>
        </w:rPr>
        <w:t>Macquart</w:t>
      </w:r>
      <w:proofErr w:type="spellEnd"/>
      <w:r>
        <w:rPr>
          <w:rFonts w:ascii="Times New Roman" w:hAnsi="Times New Roman"/>
          <w:lang w:val="en-US"/>
        </w:rPr>
        <w:t xml:space="preserve"> is revised and the phylogenetic relationships among their species, based on external morphology and female and male genitalia, are presented. The cladistics analysis, using xx terminal species (xx ingroup species and xx outgroup species) and 64 characters, produced a single cladogram under </w:t>
      </w:r>
      <w:r>
        <w:rPr>
          <w:rFonts w:ascii="Times New Roman" w:hAnsi="Times New Roman"/>
          <w:color w:val="FF0000"/>
          <w:lang w:val="en-US"/>
        </w:rPr>
        <w:t>implied weighting</w:t>
      </w:r>
      <w:r>
        <w:rPr>
          <w:rFonts w:ascii="Times New Roman" w:hAnsi="Times New Roman"/>
          <w:lang w:val="en-US"/>
        </w:rPr>
        <w:t xml:space="preserve">. The results of these analyses did not reflect the classification of the genus. </w:t>
      </w:r>
      <w:r>
        <w:rPr>
          <w:rFonts w:ascii="Times New Roman" w:hAnsi="Times New Roman"/>
          <w:color w:val="000000"/>
          <w:lang w:val="en-US"/>
        </w:rPr>
        <w:t>The tree shows that Neotropical “</w:t>
      </w:r>
      <w:proofErr w:type="spellStart"/>
      <w:r>
        <w:rPr>
          <w:rFonts w:ascii="Times New Roman" w:hAnsi="Times New Roman"/>
          <w:i/>
          <w:iCs/>
          <w:color w:val="000000"/>
          <w:lang w:val="en-US"/>
        </w:rPr>
        <w:t>Dasybasis</w:t>
      </w:r>
      <w:proofErr w:type="spellEnd"/>
      <w:r>
        <w:rPr>
          <w:rFonts w:ascii="Times New Roman" w:hAnsi="Times New Roman"/>
          <w:i/>
          <w:iCs/>
          <w:color w:val="000000"/>
          <w:lang w:val="en-US"/>
        </w:rPr>
        <w:t>”</w:t>
      </w:r>
      <w:r>
        <w:rPr>
          <w:rFonts w:ascii="Times New Roman" w:hAnsi="Times New Roman"/>
          <w:color w:val="000000"/>
          <w:lang w:val="en-US"/>
        </w:rPr>
        <w:t xml:space="preserve"> is a paraphyletic taxon</w:t>
      </w:r>
      <w:r>
        <w:rPr>
          <w:rFonts w:ascii="Times New Roman" w:hAnsi="Times New Roman"/>
          <w:lang w:val="en-US"/>
        </w:rPr>
        <w:t xml:space="preserve"> without a clear synapomorphies to define it</w:t>
      </w:r>
      <w:r>
        <w:rPr>
          <w:rFonts w:ascii="Times New Roman" w:hAnsi="Times New Roman"/>
          <w:color w:val="000000"/>
          <w:lang w:val="en-US"/>
        </w:rPr>
        <w:t xml:space="preserve">, </w:t>
      </w:r>
      <w:proofErr w:type="spellStart"/>
      <w:r>
        <w:rPr>
          <w:rFonts w:ascii="Times New Roman" w:hAnsi="Times New Roman"/>
          <w:i/>
          <w:iCs/>
          <w:color w:val="000000"/>
          <w:lang w:val="en-US"/>
        </w:rPr>
        <w:t>Haematopotina</w:t>
      </w:r>
      <w:proofErr w:type="spellEnd"/>
      <w:r>
        <w:rPr>
          <w:rFonts w:ascii="Times New Roman" w:hAnsi="Times New Roman"/>
          <w:color w:val="000000"/>
          <w:lang w:val="en-US"/>
        </w:rPr>
        <w:t xml:space="preserve"> species, </w:t>
      </w:r>
      <w:proofErr w:type="spellStart"/>
      <w:r>
        <w:rPr>
          <w:rFonts w:ascii="Times New Roman" w:hAnsi="Times New Roman"/>
          <w:i/>
          <w:iCs/>
          <w:color w:val="000000"/>
          <w:lang w:val="en-US"/>
        </w:rPr>
        <w:t>Scaptiodes</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Enderlein</w:t>
      </w:r>
      <w:proofErr w:type="spellEnd"/>
      <w:r>
        <w:rPr>
          <w:rFonts w:ascii="Times New Roman" w:hAnsi="Times New Roman"/>
          <w:color w:val="000000"/>
          <w:lang w:val="en-US"/>
        </w:rPr>
        <w:t xml:space="preserve">, and </w:t>
      </w:r>
      <w:proofErr w:type="spellStart"/>
      <w:r>
        <w:rPr>
          <w:rFonts w:ascii="Times New Roman" w:hAnsi="Times New Roman"/>
          <w:i/>
          <w:iCs/>
          <w:color w:val="000000"/>
          <w:lang w:val="en-US"/>
        </w:rPr>
        <w:t>Stenotabanus</w:t>
      </w:r>
      <w:proofErr w:type="spellEnd"/>
      <w:r>
        <w:rPr>
          <w:rFonts w:ascii="Times New Roman" w:hAnsi="Times New Roman"/>
          <w:i/>
          <w:iCs/>
          <w:color w:val="000000"/>
          <w:lang w:val="en-US"/>
        </w:rPr>
        <w:t xml:space="preserve"> (</w:t>
      </w:r>
      <w:proofErr w:type="spellStart"/>
      <w:r>
        <w:rPr>
          <w:rFonts w:ascii="Times New Roman" w:hAnsi="Times New Roman"/>
          <w:i/>
          <w:iCs/>
          <w:color w:val="000000"/>
          <w:lang w:val="en-US"/>
        </w:rPr>
        <w:t>Stenotabanus</w:t>
      </w:r>
      <w:proofErr w:type="spellEnd"/>
      <w:r>
        <w:rPr>
          <w:rFonts w:ascii="Times New Roman" w:hAnsi="Times New Roman"/>
          <w:i/>
          <w:iCs/>
          <w:color w:val="000000"/>
          <w:lang w:val="en-US"/>
        </w:rPr>
        <w:t xml:space="preserve">) </w:t>
      </w:r>
      <w:proofErr w:type="spellStart"/>
      <w:r>
        <w:rPr>
          <w:rFonts w:ascii="Times New Roman" w:hAnsi="Times New Roman"/>
          <w:i/>
          <w:iCs/>
          <w:color w:val="000000"/>
          <w:lang w:val="en-US"/>
        </w:rPr>
        <w:t>sandyi</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Gorayeb</w:t>
      </w:r>
      <w:proofErr w:type="spellEnd"/>
      <w:r>
        <w:rPr>
          <w:rFonts w:ascii="Times New Roman" w:hAnsi="Times New Roman"/>
          <w:color w:val="000000"/>
          <w:lang w:val="en-US"/>
        </w:rPr>
        <w:t xml:space="preserve"> are placed in the “</w:t>
      </w:r>
      <w:proofErr w:type="spellStart"/>
      <w:r>
        <w:rPr>
          <w:rFonts w:ascii="Times New Roman" w:hAnsi="Times New Roman"/>
          <w:i/>
          <w:iCs/>
          <w:color w:val="000000"/>
          <w:lang w:val="en-US"/>
        </w:rPr>
        <w:t>Dasybasis</w:t>
      </w:r>
      <w:proofErr w:type="spellEnd"/>
      <w:r>
        <w:rPr>
          <w:rFonts w:ascii="Times New Roman" w:hAnsi="Times New Roman"/>
          <w:i/>
          <w:iCs/>
          <w:color w:val="000000"/>
          <w:lang w:val="en-US"/>
        </w:rPr>
        <w:t>”</w:t>
      </w:r>
      <w:r>
        <w:rPr>
          <w:rFonts w:ascii="Times New Roman" w:hAnsi="Times New Roman"/>
          <w:color w:val="000000"/>
          <w:lang w:val="en-US"/>
        </w:rPr>
        <w:t xml:space="preserve"> clade</w:t>
      </w:r>
      <w:r>
        <w:rPr>
          <w:rFonts w:ascii="Times New Roman" w:hAnsi="Times New Roman"/>
          <w:lang w:val="en-US"/>
        </w:rPr>
        <w:t xml:space="preserve">. The resulting cladogram shows that species treated as </w:t>
      </w:r>
      <w:r>
        <w:rPr>
          <w:rFonts w:ascii="Times New Roman" w:hAnsi="Times New Roman"/>
          <w:color w:val="000000"/>
          <w:lang w:val="en-US"/>
        </w:rPr>
        <w:t>“</w:t>
      </w:r>
      <w:proofErr w:type="spellStart"/>
      <w:r>
        <w:rPr>
          <w:rFonts w:ascii="Times New Roman" w:hAnsi="Times New Roman"/>
          <w:i/>
          <w:color w:val="000000"/>
          <w:lang w:val="en-US"/>
        </w:rPr>
        <w:t>Dasybasis</w:t>
      </w:r>
      <w:proofErr w:type="spellEnd"/>
      <w:r>
        <w:rPr>
          <w:rFonts w:ascii="Times New Roman" w:hAnsi="Times New Roman"/>
          <w:i/>
          <w:color w:val="000000"/>
          <w:lang w:val="en-US"/>
        </w:rPr>
        <w:t xml:space="preserve">”, </w:t>
      </w:r>
      <w:r>
        <w:rPr>
          <w:rFonts w:ascii="Times New Roman" w:hAnsi="Times New Roman"/>
          <w:color w:val="000000"/>
          <w:lang w:val="en-US"/>
        </w:rPr>
        <w:t xml:space="preserve">distributed in the Australasian/Oceanian and Neotropical Regions, constitute two distinct </w:t>
      </w:r>
      <w:proofErr w:type="spellStart"/>
      <w:r>
        <w:rPr>
          <w:rFonts w:ascii="Times New Roman" w:hAnsi="Times New Roman"/>
          <w:color w:val="000000"/>
          <w:lang w:val="en-US"/>
        </w:rPr>
        <w:t>monophylectic</w:t>
      </w:r>
      <w:proofErr w:type="spellEnd"/>
      <w:r>
        <w:rPr>
          <w:rFonts w:ascii="Times New Roman" w:hAnsi="Times New Roman"/>
          <w:color w:val="000000"/>
          <w:lang w:val="en-US"/>
        </w:rPr>
        <w:t xml:space="preserve"> groups. Therefore, “</w:t>
      </w:r>
      <w:proofErr w:type="spellStart"/>
      <w:r>
        <w:rPr>
          <w:rFonts w:ascii="Times New Roman" w:hAnsi="Times New Roman"/>
          <w:i/>
          <w:color w:val="000000"/>
          <w:lang w:val="en-US"/>
        </w:rPr>
        <w:t>Dasybasis</w:t>
      </w:r>
      <w:proofErr w:type="spellEnd"/>
      <w:r>
        <w:rPr>
          <w:rFonts w:ascii="Times New Roman" w:hAnsi="Times New Roman"/>
          <w:i/>
          <w:color w:val="000000"/>
          <w:lang w:val="en-US"/>
        </w:rPr>
        <w:t>”</w:t>
      </w:r>
      <w:r>
        <w:rPr>
          <w:rFonts w:ascii="Times New Roman" w:hAnsi="Times New Roman"/>
          <w:color w:val="000000"/>
          <w:lang w:val="en-US"/>
        </w:rPr>
        <w:t xml:space="preserve"> </w:t>
      </w:r>
      <w:proofErr w:type="spellStart"/>
      <w:r>
        <w:rPr>
          <w:rFonts w:ascii="Times New Roman" w:hAnsi="Times New Roman"/>
          <w:i/>
          <w:color w:val="000000"/>
          <w:lang w:val="en-US"/>
        </w:rPr>
        <w:t>s.str</w:t>
      </w:r>
      <w:proofErr w:type="spellEnd"/>
      <w:r>
        <w:rPr>
          <w:rFonts w:ascii="Times New Roman" w:hAnsi="Times New Roman"/>
          <w:i/>
          <w:color w:val="000000"/>
          <w:lang w:val="en-US"/>
        </w:rPr>
        <w:t>.</w:t>
      </w:r>
      <w:r>
        <w:rPr>
          <w:rFonts w:ascii="Times New Roman" w:hAnsi="Times New Roman"/>
          <w:color w:val="000000"/>
          <w:lang w:val="en-US"/>
        </w:rPr>
        <w:t xml:space="preserve"> would be restricted only to the Australasian/Oceanian region, leaving the neotropical species </w:t>
      </w:r>
      <w:r>
        <w:rPr>
          <w:rFonts w:ascii="Times New Roman" w:hAnsi="Times New Roman"/>
          <w:lang w:val="en-US"/>
        </w:rPr>
        <w:t>assigned to different</w:t>
      </w:r>
      <w:r>
        <w:rPr>
          <w:rFonts w:ascii="Times New Roman" w:hAnsi="Times New Roman"/>
          <w:color w:val="000000"/>
          <w:lang w:val="en-US"/>
        </w:rPr>
        <w:t xml:space="preserve"> monophyletic </w:t>
      </w:r>
      <w:r>
        <w:rPr>
          <w:rFonts w:ascii="Times New Roman" w:hAnsi="Times New Roman"/>
          <w:lang w:val="en-US"/>
        </w:rPr>
        <w:t xml:space="preserve">taxa. We name as “Group of Genera” the recovered clades, whose species were previously treated as </w:t>
      </w:r>
      <w:r>
        <w:rPr>
          <w:rFonts w:ascii="Times New Roman" w:hAnsi="Times New Roman"/>
          <w:color w:val="000000"/>
          <w:lang w:val="en-US"/>
        </w:rPr>
        <w:t>“</w:t>
      </w:r>
      <w:proofErr w:type="spellStart"/>
      <w:r>
        <w:rPr>
          <w:rFonts w:ascii="Times New Roman" w:hAnsi="Times New Roman"/>
          <w:i/>
          <w:color w:val="000000"/>
          <w:lang w:val="en-US"/>
        </w:rPr>
        <w:t>Dasybasis</w:t>
      </w:r>
      <w:proofErr w:type="spellEnd"/>
      <w:r>
        <w:rPr>
          <w:rFonts w:ascii="Times New Roman" w:hAnsi="Times New Roman"/>
          <w:i/>
          <w:color w:val="000000"/>
          <w:lang w:val="en-US"/>
        </w:rPr>
        <w:t xml:space="preserve">” </w:t>
      </w:r>
      <w:r>
        <w:rPr>
          <w:rFonts w:ascii="Times New Roman" w:hAnsi="Times New Roman"/>
          <w:color w:val="000000"/>
          <w:lang w:val="en-US"/>
        </w:rPr>
        <w:t xml:space="preserve">by </w:t>
      </w:r>
      <w:proofErr w:type="spellStart"/>
      <w:r>
        <w:rPr>
          <w:rFonts w:ascii="Times New Roman" w:hAnsi="Times New Roman"/>
          <w:color w:val="000000"/>
          <w:lang w:val="en-US"/>
        </w:rPr>
        <w:t>Coscarón</w:t>
      </w:r>
      <w:proofErr w:type="spellEnd"/>
      <w:r>
        <w:rPr>
          <w:rFonts w:ascii="Times New Roman" w:hAnsi="Times New Roman"/>
          <w:color w:val="000000"/>
          <w:lang w:val="en-US"/>
        </w:rPr>
        <w:t xml:space="preserve"> &amp; Philip (1967). The sister group of this “Group of Genera” is constituted by “</w:t>
      </w:r>
      <w:proofErr w:type="spellStart"/>
      <w:r>
        <w:rPr>
          <w:rFonts w:ascii="Times New Roman" w:hAnsi="Times New Roman"/>
          <w:i/>
          <w:color w:val="000000"/>
          <w:lang w:val="en-US"/>
        </w:rPr>
        <w:t>Dasybasis</w:t>
      </w:r>
      <w:proofErr w:type="spellEnd"/>
      <w:r>
        <w:rPr>
          <w:rFonts w:ascii="Times New Roman" w:hAnsi="Times New Roman"/>
          <w:i/>
          <w:color w:val="000000"/>
          <w:lang w:val="en-US"/>
        </w:rPr>
        <w:t xml:space="preserve">” + </w:t>
      </w:r>
      <w:proofErr w:type="spellStart"/>
      <w:r>
        <w:rPr>
          <w:rFonts w:ascii="Times New Roman" w:hAnsi="Times New Roman"/>
          <w:i/>
          <w:color w:val="000000"/>
          <w:lang w:val="en-US"/>
        </w:rPr>
        <w:t>Stenotabanus</w:t>
      </w:r>
      <w:proofErr w:type="spellEnd"/>
      <w:r>
        <w:rPr>
          <w:rFonts w:ascii="Times New Roman" w:hAnsi="Times New Roman"/>
          <w:i/>
          <w:color w:val="000000"/>
          <w:lang w:val="en-US"/>
        </w:rPr>
        <w:t xml:space="preserve"> (S.) </w:t>
      </w:r>
      <w:proofErr w:type="spellStart"/>
      <w:r>
        <w:rPr>
          <w:rFonts w:ascii="Times New Roman" w:hAnsi="Times New Roman"/>
          <w:i/>
          <w:color w:val="000000"/>
          <w:lang w:val="en-US"/>
        </w:rPr>
        <w:t>incipiens</w:t>
      </w:r>
      <w:proofErr w:type="spellEnd"/>
      <w:r>
        <w:rPr>
          <w:rFonts w:ascii="Times New Roman" w:hAnsi="Times New Roman"/>
          <w:i/>
          <w:color w:val="FF0000"/>
          <w:lang w:val="en-US"/>
        </w:rPr>
        <w:t xml:space="preserve"> </w:t>
      </w:r>
      <w:r>
        <w:rPr>
          <w:rFonts w:ascii="Times New Roman" w:hAnsi="Times New Roman"/>
          <w:i/>
          <w:color w:val="000000"/>
          <w:lang w:val="en-US"/>
        </w:rPr>
        <w:t xml:space="preserve">+ "D." </w:t>
      </w:r>
      <w:proofErr w:type="spellStart"/>
      <w:r>
        <w:rPr>
          <w:rFonts w:ascii="Times New Roman" w:hAnsi="Times New Roman"/>
          <w:i/>
          <w:color w:val="000000"/>
          <w:lang w:val="en-US"/>
        </w:rPr>
        <w:t>belenensis</w:t>
      </w:r>
      <w:proofErr w:type="spellEnd"/>
      <w:r>
        <w:rPr>
          <w:rFonts w:ascii="Times New Roman" w:hAnsi="Times New Roman"/>
          <w:i/>
          <w:color w:val="000000"/>
          <w:lang w:val="en-US"/>
        </w:rPr>
        <w:t xml:space="preserve"> + "D." </w:t>
      </w:r>
      <w:proofErr w:type="spellStart"/>
      <w:r>
        <w:rPr>
          <w:rFonts w:ascii="Times New Roman" w:hAnsi="Times New Roman"/>
          <w:i/>
          <w:color w:val="000000"/>
          <w:lang w:val="en-US"/>
        </w:rPr>
        <w:t>shannoni</w:t>
      </w:r>
      <w:proofErr w:type="spellEnd"/>
      <w:r>
        <w:rPr>
          <w:rFonts w:ascii="Times New Roman" w:hAnsi="Times New Roman"/>
          <w:i/>
          <w:color w:val="000000"/>
          <w:lang w:val="en-US"/>
        </w:rPr>
        <w:t xml:space="preserve"> + "D". </w:t>
      </w:r>
      <w:proofErr w:type="spellStart"/>
      <w:r>
        <w:rPr>
          <w:rFonts w:ascii="Times New Roman" w:hAnsi="Times New Roman"/>
          <w:i/>
          <w:color w:val="000000"/>
          <w:lang w:val="en-US"/>
        </w:rPr>
        <w:t>schineri</w:t>
      </w:r>
      <w:proofErr w:type="spellEnd"/>
      <w:r>
        <w:rPr>
          <w:rFonts w:ascii="Times New Roman" w:hAnsi="Times New Roman"/>
          <w:i/>
          <w:color w:val="000000"/>
          <w:lang w:val="en-US"/>
        </w:rPr>
        <w:t xml:space="preserve"> + "D." </w:t>
      </w:r>
      <w:proofErr w:type="spellStart"/>
      <w:r>
        <w:rPr>
          <w:rFonts w:ascii="Times New Roman" w:hAnsi="Times New Roman"/>
          <w:i/>
          <w:color w:val="000000"/>
          <w:lang w:val="en-US"/>
        </w:rPr>
        <w:t>cumelafquen</w:t>
      </w:r>
      <w:proofErr w:type="spellEnd"/>
      <w:r>
        <w:rPr>
          <w:rFonts w:ascii="Times New Roman" w:hAnsi="Times New Roman"/>
          <w:i/>
          <w:color w:val="000000"/>
          <w:lang w:val="en-US"/>
        </w:rPr>
        <w:t>”</w:t>
      </w:r>
      <w:r>
        <w:rPr>
          <w:rFonts w:ascii="Times New Roman" w:hAnsi="Times New Roman"/>
          <w:color w:val="000000"/>
          <w:lang w:val="en-US"/>
        </w:rPr>
        <w:t>, at the first clade</w:t>
      </w:r>
      <w:r w:rsidR="00743E5D">
        <w:rPr>
          <w:rFonts w:ascii="Times New Roman" w:hAnsi="Times New Roman"/>
          <w:color w:val="000000"/>
          <w:lang w:val="en-US"/>
        </w:rPr>
        <w:t>,</w:t>
      </w:r>
      <w:r>
        <w:rPr>
          <w:rFonts w:ascii="Times New Roman" w:hAnsi="Times New Roman"/>
          <w:color w:val="000000"/>
          <w:lang w:val="en-US"/>
        </w:rPr>
        <w:t xml:space="preserve"> supported by two synapomorphies; frontal callus quadrangular  (20:0), basal callus without dorsal-median prolongation  (24:1), and six transformations median </w:t>
      </w:r>
      <w:r>
        <w:rPr>
          <w:rFonts w:ascii="Times New Roman" w:hAnsi="Times New Roman"/>
          <w:color w:val="000000"/>
          <w:lang w:val="en-US"/>
        </w:rPr>
        <w:lastRenderedPageBreak/>
        <w:t>occipital sclerite wide (3:0), eyes black (4:0), ocular pilosity long  (6:2),  basal callus touching the eyes, abdominal terga without median band (55:1), and sternite VIII base convex (58:0)</w:t>
      </w:r>
      <w:r>
        <w:rPr>
          <w:rFonts w:ascii="Times New Roman" w:hAnsi="Times New Roman"/>
          <w:color w:val="FF0000"/>
          <w:lang w:val="en-US"/>
        </w:rPr>
        <w:t xml:space="preserve">. </w:t>
      </w:r>
      <w:r>
        <w:rPr>
          <w:rFonts w:ascii="Times New Roman" w:hAnsi="Times New Roman"/>
          <w:color w:val="000000"/>
          <w:lang w:val="en-US"/>
        </w:rPr>
        <w:t>We propose the creation of four new genera and the revalidation of two taxa (</w:t>
      </w:r>
      <w:proofErr w:type="spellStart"/>
      <w:r>
        <w:rPr>
          <w:rFonts w:ascii="Times New Roman" w:hAnsi="Times New Roman"/>
          <w:i/>
          <w:color w:val="000000"/>
          <w:lang w:val="en-US"/>
        </w:rPr>
        <w:t>Archiplatius</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Enderlein</w:t>
      </w:r>
      <w:proofErr w:type="spellEnd"/>
      <w:r>
        <w:rPr>
          <w:rFonts w:ascii="Times New Roman" w:hAnsi="Times New Roman"/>
          <w:color w:val="000000"/>
          <w:lang w:val="en-US"/>
        </w:rPr>
        <w:t xml:space="preserve"> and </w:t>
      </w:r>
      <w:proofErr w:type="spellStart"/>
      <w:r>
        <w:rPr>
          <w:rFonts w:ascii="Times New Roman" w:hAnsi="Times New Roman"/>
          <w:i/>
          <w:color w:val="000000"/>
          <w:lang w:val="en-US"/>
        </w:rPr>
        <w:t>Pseudoselasoma</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Brethes</w:t>
      </w:r>
      <w:proofErr w:type="spellEnd"/>
      <w:r>
        <w:rPr>
          <w:rFonts w:ascii="Times New Roman" w:hAnsi="Times New Roman"/>
          <w:color w:val="000000"/>
          <w:lang w:val="en-US"/>
        </w:rPr>
        <w:t>), to include those Neotropical species previously treated as “</w:t>
      </w:r>
      <w:proofErr w:type="spellStart"/>
      <w:r>
        <w:rPr>
          <w:rFonts w:ascii="Times New Roman" w:hAnsi="Times New Roman"/>
          <w:i/>
          <w:color w:val="000000"/>
          <w:lang w:val="en-US"/>
        </w:rPr>
        <w:t>Dasybasis</w:t>
      </w:r>
      <w:proofErr w:type="spellEnd"/>
      <w:r>
        <w:rPr>
          <w:rFonts w:ascii="Times New Roman" w:hAnsi="Times New Roman"/>
          <w:i/>
          <w:color w:val="000000"/>
          <w:lang w:val="en-US"/>
        </w:rPr>
        <w:t>”</w:t>
      </w:r>
      <w:r>
        <w:rPr>
          <w:rFonts w:ascii="Times New Roman" w:hAnsi="Times New Roman"/>
          <w:color w:val="000000"/>
          <w:lang w:val="en-US"/>
        </w:rPr>
        <w:t xml:space="preserve">. Thus, we propose the extension of the </w:t>
      </w:r>
      <w:proofErr w:type="spellStart"/>
      <w:r>
        <w:rPr>
          <w:rFonts w:ascii="Times New Roman" w:hAnsi="Times New Roman"/>
          <w:i/>
          <w:color w:val="000000"/>
          <w:lang w:val="en-US"/>
        </w:rPr>
        <w:t>Haematopotina</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Coscarón</w:t>
      </w:r>
      <w:proofErr w:type="spellEnd"/>
      <w:r>
        <w:rPr>
          <w:rFonts w:ascii="Times New Roman" w:hAnsi="Times New Roman"/>
          <w:color w:val="000000"/>
          <w:lang w:val="en-US"/>
        </w:rPr>
        <w:t xml:space="preserve"> &amp; Philip concept and, therefore, the inclusion of </w:t>
      </w:r>
      <w:r>
        <w:rPr>
          <w:rFonts w:ascii="Times New Roman" w:hAnsi="Times New Roman"/>
          <w:i/>
          <w:color w:val="000000"/>
          <w:lang w:val="en-US"/>
        </w:rPr>
        <w:t xml:space="preserve">H. </w:t>
      </w:r>
      <w:proofErr w:type="spellStart"/>
      <w:r>
        <w:rPr>
          <w:rFonts w:ascii="Times New Roman" w:hAnsi="Times New Roman"/>
          <w:i/>
          <w:color w:val="000000"/>
          <w:lang w:val="en-US"/>
        </w:rPr>
        <w:t>nigrifrons</w:t>
      </w:r>
      <w:proofErr w:type="spellEnd"/>
      <w:r>
        <w:rPr>
          <w:rFonts w:ascii="Times New Roman" w:hAnsi="Times New Roman"/>
          <w:color w:val="000000"/>
          <w:lang w:val="en-US"/>
        </w:rPr>
        <w:t xml:space="preserve"> (Philippi) </w:t>
      </w:r>
      <w:proofErr w:type="spellStart"/>
      <w:r>
        <w:rPr>
          <w:rFonts w:ascii="Times New Roman" w:hAnsi="Times New Roman"/>
          <w:i/>
          <w:color w:val="000000"/>
          <w:lang w:val="en-US"/>
        </w:rPr>
        <w:t>comb.n</w:t>
      </w:r>
      <w:proofErr w:type="spellEnd"/>
      <w:r>
        <w:rPr>
          <w:rFonts w:ascii="Times New Roman" w:hAnsi="Times New Roman"/>
          <w:i/>
          <w:color w:val="000000"/>
          <w:lang w:val="en-US"/>
        </w:rPr>
        <w:t>.</w:t>
      </w:r>
      <w:r>
        <w:rPr>
          <w:rFonts w:ascii="Times New Roman" w:hAnsi="Times New Roman"/>
          <w:color w:val="000000"/>
          <w:lang w:val="en-US"/>
        </w:rPr>
        <w:t xml:space="preserve"> previously treated as “</w:t>
      </w:r>
      <w:proofErr w:type="spellStart"/>
      <w:r>
        <w:rPr>
          <w:rFonts w:ascii="Times New Roman" w:hAnsi="Times New Roman"/>
          <w:i/>
          <w:color w:val="000000"/>
          <w:lang w:val="en-US"/>
        </w:rPr>
        <w:t>Dasybasis</w:t>
      </w:r>
      <w:proofErr w:type="spellEnd"/>
      <w:r>
        <w:rPr>
          <w:rFonts w:ascii="Times New Roman" w:hAnsi="Times New Roman"/>
          <w:i/>
          <w:color w:val="000000"/>
          <w:lang w:val="en-US"/>
        </w:rPr>
        <w:t>”</w:t>
      </w:r>
      <w:r>
        <w:rPr>
          <w:rFonts w:ascii="Times New Roman" w:hAnsi="Times New Roman"/>
          <w:color w:val="000000"/>
          <w:lang w:val="en-US"/>
        </w:rPr>
        <w:t>, which form a monophyletic group</w:t>
      </w:r>
      <w:bookmarkStart w:id="1" w:name="OLE_LINK2"/>
      <w:bookmarkStart w:id="2" w:name="OLE_LINK9"/>
      <w:bookmarkEnd w:id="1"/>
      <w:bookmarkEnd w:id="2"/>
      <w:r>
        <w:rPr>
          <w:rFonts w:ascii="Times New Roman" w:hAnsi="Times New Roman"/>
          <w:i/>
          <w:color w:val="000000"/>
          <w:lang w:val="en-US"/>
        </w:rPr>
        <w:t xml:space="preserve">. </w:t>
      </w:r>
    </w:p>
    <w:p w14:paraId="37A9E567" w14:textId="77777777" w:rsidR="00886E27" w:rsidRDefault="00886E27">
      <w:pPr>
        <w:pStyle w:val="ndice"/>
        <w:rPr>
          <w:lang w:val="en-US"/>
        </w:rPr>
      </w:pPr>
    </w:p>
    <w:p w14:paraId="0BD267E7" w14:textId="77777777" w:rsidR="00886E27" w:rsidRDefault="008855EA">
      <w:pPr>
        <w:pStyle w:val="ndice"/>
        <w:rPr>
          <w:rFonts w:ascii="Times New Roman" w:hAnsi="Times New Roman"/>
          <w:lang w:val="en-US"/>
        </w:rPr>
      </w:pPr>
      <w:r>
        <w:rPr>
          <w:rFonts w:ascii="Times New Roman" w:hAnsi="Times New Roman"/>
          <w:b/>
          <w:lang w:val="en-US"/>
        </w:rPr>
        <w:t xml:space="preserve">Key words: </w:t>
      </w:r>
      <w:r>
        <w:rPr>
          <w:rFonts w:ascii="Times New Roman" w:hAnsi="Times New Roman"/>
          <w:lang w:val="en-US"/>
        </w:rPr>
        <w:t xml:space="preserve">systematics, taxonomy, phylogenetics, </w:t>
      </w:r>
      <w:proofErr w:type="spellStart"/>
      <w:r>
        <w:rPr>
          <w:rFonts w:ascii="Times New Roman" w:hAnsi="Times New Roman"/>
          <w:lang w:val="en-US"/>
        </w:rPr>
        <w:t>Diachlorini</w:t>
      </w:r>
      <w:proofErr w:type="spellEnd"/>
    </w:p>
    <w:p w14:paraId="21E8C756" w14:textId="77777777" w:rsidR="00886E27" w:rsidRDefault="00886E27">
      <w:pPr>
        <w:pStyle w:val="Estilo56"/>
        <w:jc w:val="left"/>
        <w:rPr>
          <w:rFonts w:ascii="Times New Roman" w:hAnsi="Times New Roman"/>
          <w:lang w:val="en-US"/>
        </w:rPr>
      </w:pPr>
    </w:p>
    <w:p w14:paraId="7A33ED7A" w14:textId="77777777" w:rsidR="00886E27" w:rsidRDefault="00886E27">
      <w:pPr>
        <w:pStyle w:val="Estilo56"/>
        <w:jc w:val="left"/>
        <w:rPr>
          <w:rFonts w:ascii="Times New Roman" w:hAnsi="Times New Roman"/>
          <w:lang w:val="en-US"/>
        </w:rPr>
      </w:pPr>
    </w:p>
    <w:p w14:paraId="352A6D36" w14:textId="77777777" w:rsidR="00886E27" w:rsidRPr="00EB56BB" w:rsidRDefault="008855EA">
      <w:pPr>
        <w:pStyle w:val="Estilo56"/>
        <w:jc w:val="left"/>
        <w:rPr>
          <w:lang w:val="en-US"/>
        </w:rPr>
      </w:pPr>
      <w:r>
        <w:rPr>
          <w:rFonts w:ascii="Times New Roman" w:hAnsi="Times New Roman"/>
          <w:lang w:val="en-US"/>
        </w:rPr>
        <w:t>Introduction</w:t>
      </w:r>
    </w:p>
    <w:p w14:paraId="37AC8F41" w14:textId="77777777" w:rsidR="00886E27" w:rsidRDefault="00886E27">
      <w:pPr>
        <w:rPr>
          <w:lang w:val="en-US"/>
        </w:rPr>
      </w:pPr>
    </w:p>
    <w:p w14:paraId="720073E5" w14:textId="77777777" w:rsidR="00886E27" w:rsidRDefault="008855EA">
      <w:pPr>
        <w:spacing w:line="480" w:lineRule="auto"/>
        <w:rPr>
          <w:rFonts w:ascii="Times New Roman" w:hAnsi="Times New Roman"/>
          <w:lang w:val="en-US"/>
        </w:rPr>
      </w:pPr>
      <w:r>
        <w:rPr>
          <w:rFonts w:ascii="Times New Roman" w:hAnsi="Times New Roman"/>
          <w:lang w:val="en-US"/>
        </w:rPr>
        <w:t>The tabanid genus “</w:t>
      </w:r>
      <w:proofErr w:type="spellStart"/>
      <w:r>
        <w:rPr>
          <w:rFonts w:ascii="Times New Roman" w:hAnsi="Times New Roman"/>
          <w:i/>
          <w:lang w:val="en-US"/>
        </w:rPr>
        <w:t>Dasybasis</w:t>
      </w:r>
      <w:proofErr w:type="spellEnd"/>
      <w:r>
        <w:rPr>
          <w:rFonts w:ascii="Times New Roman" w:hAnsi="Times New Roman"/>
          <w:i/>
          <w:lang w:val="en-US"/>
        </w:rPr>
        <w:t xml:space="preserve">” </w:t>
      </w:r>
      <w:proofErr w:type="spellStart"/>
      <w:r>
        <w:rPr>
          <w:rFonts w:ascii="Times New Roman" w:hAnsi="Times New Roman"/>
          <w:lang w:val="en-US"/>
        </w:rPr>
        <w:t>Macquart</w:t>
      </w:r>
      <w:proofErr w:type="spellEnd"/>
      <w:r>
        <w:rPr>
          <w:rFonts w:ascii="Times New Roman" w:hAnsi="Times New Roman"/>
          <w:lang w:val="en-US"/>
        </w:rPr>
        <w:t xml:space="preserve"> is represented in southern Neotropical and </w:t>
      </w:r>
      <w:r>
        <w:rPr>
          <w:rFonts w:ascii="Times New Roman" w:hAnsi="Times New Roman"/>
          <w:color w:val="000000"/>
          <w:lang w:val="en-US"/>
        </w:rPr>
        <w:t>Australasian/Oceanian</w:t>
      </w:r>
      <w:r>
        <w:rPr>
          <w:rFonts w:ascii="Times New Roman" w:hAnsi="Times New Roman"/>
          <w:lang w:val="en-US"/>
        </w:rPr>
        <w:t xml:space="preserve"> regions (Daniels, 1989; Fairchild &amp; Burger, 1994). In the Neotropical region it is distributed from Venezuela to southern South America (Chile and Argentina) (</w:t>
      </w:r>
      <w:proofErr w:type="spellStart"/>
      <w:r>
        <w:rPr>
          <w:rFonts w:ascii="Times New Roman" w:hAnsi="Times New Roman"/>
          <w:lang w:val="en-US"/>
        </w:rPr>
        <w:t>Coscarón</w:t>
      </w:r>
      <w:proofErr w:type="spellEnd"/>
      <w:r>
        <w:rPr>
          <w:rFonts w:ascii="Times New Roman" w:hAnsi="Times New Roman"/>
          <w:lang w:val="en-US"/>
        </w:rPr>
        <w:t xml:space="preserve"> &amp; González, 1991) most of which are found in the Andean region, especially in the Subantarctic, </w:t>
      </w:r>
      <w:r>
        <w:rPr>
          <w:rFonts w:ascii="Times New Roman" w:hAnsi="Times New Roman"/>
          <w:color w:val="000000"/>
          <w:lang w:val="en-US"/>
        </w:rPr>
        <w:t>Patagonia,</w:t>
      </w:r>
      <w:r>
        <w:rPr>
          <w:rFonts w:ascii="Times New Roman" w:hAnsi="Times New Roman"/>
          <w:lang w:val="en-US"/>
        </w:rPr>
        <w:t xml:space="preserve"> Central Chile subregions of Chile and Argentina, and in the </w:t>
      </w:r>
      <w:proofErr w:type="spellStart"/>
      <w:r>
        <w:rPr>
          <w:rFonts w:ascii="Times New Roman" w:hAnsi="Times New Roman"/>
          <w:lang w:val="en-US"/>
        </w:rPr>
        <w:t>Páramo</w:t>
      </w:r>
      <w:proofErr w:type="spellEnd"/>
      <w:r>
        <w:rPr>
          <w:rFonts w:ascii="Times New Roman" w:hAnsi="Times New Roman"/>
          <w:lang w:val="en-US"/>
        </w:rPr>
        <w:t xml:space="preserve"> </w:t>
      </w:r>
      <w:proofErr w:type="spellStart"/>
      <w:r>
        <w:rPr>
          <w:rFonts w:ascii="Times New Roman" w:hAnsi="Times New Roman"/>
          <w:lang w:val="en-US"/>
        </w:rPr>
        <w:t>Puneña</w:t>
      </w:r>
      <w:proofErr w:type="spellEnd"/>
      <w:r>
        <w:rPr>
          <w:rFonts w:ascii="Times New Roman" w:hAnsi="Times New Roman"/>
          <w:lang w:val="en-US"/>
        </w:rPr>
        <w:t xml:space="preserve"> subregion (</w:t>
      </w:r>
      <w:proofErr w:type="spellStart"/>
      <w:r>
        <w:rPr>
          <w:rFonts w:ascii="Times New Roman" w:hAnsi="Times New Roman"/>
          <w:lang w:val="en-US"/>
        </w:rPr>
        <w:t>Morrone</w:t>
      </w:r>
      <w:proofErr w:type="spellEnd"/>
      <w:r>
        <w:rPr>
          <w:rFonts w:ascii="Times New Roman" w:hAnsi="Times New Roman"/>
          <w:lang w:val="en-US"/>
        </w:rPr>
        <w:t xml:space="preserve">, 2015). The tabanid genus </w:t>
      </w:r>
      <w:proofErr w:type="spellStart"/>
      <w:r>
        <w:rPr>
          <w:rFonts w:ascii="Times New Roman" w:hAnsi="Times New Roman"/>
          <w:i/>
          <w:lang w:val="en-US"/>
        </w:rPr>
        <w:t>Dasybasis</w:t>
      </w:r>
      <w:proofErr w:type="spellEnd"/>
      <w:r>
        <w:rPr>
          <w:rFonts w:ascii="Times New Roman" w:hAnsi="Times New Roman"/>
          <w:lang w:val="en-US"/>
        </w:rPr>
        <w:t xml:space="preserve"> </w:t>
      </w:r>
      <w:proofErr w:type="spellStart"/>
      <w:r>
        <w:rPr>
          <w:rFonts w:ascii="Times New Roman" w:hAnsi="Times New Roman"/>
          <w:lang w:val="en-US"/>
        </w:rPr>
        <w:t>Macquart</w:t>
      </w:r>
      <w:proofErr w:type="spellEnd"/>
      <w:r>
        <w:rPr>
          <w:rFonts w:ascii="Times New Roman" w:hAnsi="Times New Roman"/>
          <w:lang w:val="en-US"/>
        </w:rPr>
        <w:t>, 1847, constitutes one of the most abundant and speciose components of the southern Neotropical fauna, with 70 taxa considered valid (</w:t>
      </w:r>
      <w:proofErr w:type="spellStart"/>
      <w:r>
        <w:rPr>
          <w:rFonts w:ascii="Times New Roman" w:hAnsi="Times New Roman"/>
          <w:lang w:val="en-US"/>
        </w:rPr>
        <w:t>Coscarón</w:t>
      </w:r>
      <w:proofErr w:type="spellEnd"/>
      <w:r>
        <w:rPr>
          <w:rFonts w:ascii="Times New Roman" w:hAnsi="Times New Roman"/>
          <w:lang w:val="en-US"/>
        </w:rPr>
        <w:t xml:space="preserve"> &amp; Papavero 2009)</w:t>
      </w:r>
      <w:r>
        <w:rPr>
          <w:rFonts w:ascii="Times New Roman" w:hAnsi="Times New Roman"/>
          <w:i/>
          <w:lang w:val="en-US"/>
        </w:rPr>
        <w:t>. “</w:t>
      </w:r>
      <w:proofErr w:type="spellStart"/>
      <w:r>
        <w:rPr>
          <w:rFonts w:ascii="Times New Roman" w:hAnsi="Times New Roman"/>
          <w:i/>
          <w:lang w:val="en-US"/>
        </w:rPr>
        <w:t>Dasybasis</w:t>
      </w:r>
      <w:proofErr w:type="spellEnd"/>
      <w:r>
        <w:rPr>
          <w:rFonts w:ascii="Times New Roman" w:hAnsi="Times New Roman"/>
          <w:i/>
          <w:lang w:val="en-US"/>
        </w:rPr>
        <w:t xml:space="preserve">” </w:t>
      </w:r>
      <w:r>
        <w:rPr>
          <w:rFonts w:ascii="Times New Roman" w:hAnsi="Times New Roman"/>
          <w:lang w:val="en-US"/>
        </w:rPr>
        <w:t xml:space="preserve">also occurs in Australia and New Zealand, with 73 species described in two subgenera (Daniels, 1989), in New Caledonia (Trojan, 1991), and in Fiji Archipelago (Burger, 2006). It is very well represented in southern Chile and Argentina with 34 and 47 species, respectively. It is part of the most basal group within the tribe </w:t>
      </w:r>
      <w:proofErr w:type="spellStart"/>
      <w:r>
        <w:rPr>
          <w:rFonts w:ascii="Times New Roman" w:hAnsi="Times New Roman"/>
          <w:lang w:val="en-US"/>
        </w:rPr>
        <w:t>Diachlorini</w:t>
      </w:r>
      <w:proofErr w:type="spellEnd"/>
      <w:r>
        <w:rPr>
          <w:rFonts w:ascii="Times New Roman" w:hAnsi="Times New Roman"/>
          <w:lang w:val="en-US"/>
        </w:rPr>
        <w:t>, occurring predominantly in the colder zones of the Neotropics in specialized habitats (</w:t>
      </w:r>
      <w:proofErr w:type="spellStart"/>
      <w:r>
        <w:rPr>
          <w:rFonts w:ascii="Times New Roman" w:hAnsi="Times New Roman"/>
          <w:lang w:val="en-US"/>
        </w:rPr>
        <w:t>Mackerras</w:t>
      </w:r>
      <w:proofErr w:type="spellEnd"/>
      <w:r>
        <w:rPr>
          <w:rFonts w:ascii="Times New Roman" w:hAnsi="Times New Roman"/>
          <w:lang w:val="en-US"/>
        </w:rPr>
        <w:t>, 1954; Fairchild, 1969).</w:t>
      </w:r>
    </w:p>
    <w:p w14:paraId="166B1CBE" w14:textId="77777777" w:rsidR="00886E27" w:rsidRDefault="00886E27">
      <w:pPr>
        <w:spacing w:line="480" w:lineRule="auto"/>
        <w:rPr>
          <w:rFonts w:ascii="Times New Roman" w:hAnsi="Times New Roman"/>
          <w:color w:val="000000"/>
          <w:lang w:val="en-US"/>
        </w:rPr>
      </w:pPr>
    </w:p>
    <w:p w14:paraId="263A64F0" w14:textId="77777777" w:rsidR="00886E27" w:rsidRDefault="008855EA">
      <w:pPr>
        <w:spacing w:line="480" w:lineRule="auto"/>
        <w:rPr>
          <w:rFonts w:ascii="Times New Roman" w:hAnsi="Times New Roman"/>
          <w:lang w:val="en-US"/>
        </w:rPr>
      </w:pPr>
      <w:proofErr w:type="spellStart"/>
      <w:r>
        <w:rPr>
          <w:rFonts w:ascii="Times New Roman" w:hAnsi="Times New Roman"/>
          <w:color w:val="000000"/>
          <w:lang w:val="en-US"/>
        </w:rPr>
        <w:t>Coscarón</w:t>
      </w:r>
      <w:proofErr w:type="spellEnd"/>
      <w:r>
        <w:rPr>
          <w:rFonts w:ascii="Times New Roman" w:hAnsi="Times New Roman"/>
          <w:color w:val="000000"/>
          <w:lang w:val="en-US"/>
        </w:rPr>
        <w:t xml:space="preserve"> &amp; Philip (1967) defined “</w:t>
      </w:r>
      <w:proofErr w:type="spellStart"/>
      <w:r>
        <w:rPr>
          <w:rFonts w:ascii="Times New Roman" w:hAnsi="Times New Roman"/>
          <w:i/>
          <w:color w:val="000000"/>
          <w:lang w:val="en-US"/>
        </w:rPr>
        <w:t>Dasybasis</w:t>
      </w:r>
      <w:proofErr w:type="spellEnd"/>
      <w:r>
        <w:rPr>
          <w:rFonts w:ascii="Times New Roman" w:hAnsi="Times New Roman"/>
          <w:color w:val="000000"/>
          <w:lang w:val="en-US"/>
        </w:rPr>
        <w:t>” using, among others, the following combination of characters: general color of the body grayish, medium size between 9.0 and 14.0 mm; eyes with sparsely pilose</w:t>
      </w:r>
      <w:r>
        <w:rPr>
          <w:rFonts w:ascii="Times New Roman" w:hAnsi="Times New Roman"/>
          <w:lang w:val="en-US"/>
        </w:rPr>
        <w:t xml:space="preserve"> and without bands; frons wide, with </w:t>
      </w:r>
      <w:r>
        <w:rPr>
          <w:rFonts w:ascii="Times New Roman" w:hAnsi="Times New Roman"/>
          <w:color w:val="000000"/>
          <w:lang w:val="en-US"/>
        </w:rPr>
        <w:t>frontal index</w:t>
      </w:r>
      <w:r>
        <w:rPr>
          <w:rFonts w:ascii="Times New Roman" w:hAnsi="Times New Roman"/>
          <w:lang w:val="en-US"/>
        </w:rPr>
        <w:t xml:space="preserve"> rarely exceeding to 3.0, rarely convergent at the base; basal callus of similar width as frons and wider than taller, </w:t>
      </w:r>
      <w:r>
        <w:rPr>
          <w:rFonts w:ascii="Times New Roman" w:hAnsi="Times New Roman"/>
          <w:color w:val="000000"/>
          <w:lang w:val="en-US"/>
        </w:rPr>
        <w:t>quadrangular</w:t>
      </w:r>
      <w:r>
        <w:rPr>
          <w:rFonts w:ascii="Times New Roman" w:hAnsi="Times New Roman"/>
          <w:lang w:val="en-US"/>
        </w:rPr>
        <w:t xml:space="preserve">. Ocelli and </w:t>
      </w:r>
      <w:proofErr w:type="spellStart"/>
      <w:r>
        <w:rPr>
          <w:rFonts w:ascii="Times New Roman" w:hAnsi="Times New Roman"/>
          <w:lang w:val="en-US"/>
        </w:rPr>
        <w:t>ocellar</w:t>
      </w:r>
      <w:proofErr w:type="spellEnd"/>
      <w:r>
        <w:rPr>
          <w:rFonts w:ascii="Times New Roman" w:hAnsi="Times New Roman"/>
          <w:lang w:val="en-US"/>
        </w:rPr>
        <w:t xml:space="preserve"> triangle with variably developed; </w:t>
      </w:r>
      <w:proofErr w:type="spellStart"/>
      <w:r>
        <w:rPr>
          <w:rFonts w:ascii="Times New Roman" w:hAnsi="Times New Roman"/>
          <w:lang w:val="en-US"/>
        </w:rPr>
        <w:t>subcallus</w:t>
      </w:r>
      <w:proofErr w:type="spellEnd"/>
      <w:r>
        <w:rPr>
          <w:rFonts w:ascii="Times New Roman" w:hAnsi="Times New Roman"/>
          <w:lang w:val="en-US"/>
        </w:rPr>
        <w:t xml:space="preserve"> pilose laterally; maxillary palpi stout and short; scape variable in shape, pedicel with dorsal projection; first </w:t>
      </w:r>
      <w:r>
        <w:rPr>
          <w:rFonts w:ascii="Times New Roman" w:hAnsi="Times New Roman"/>
          <w:color w:val="000000"/>
          <w:lang w:val="en-US"/>
        </w:rPr>
        <w:t>flagellomere</w:t>
      </w:r>
      <w:r>
        <w:rPr>
          <w:rFonts w:ascii="Times New Roman" w:hAnsi="Times New Roman"/>
          <w:lang w:val="en-US"/>
        </w:rPr>
        <w:t xml:space="preserve"> </w:t>
      </w:r>
      <w:r>
        <w:rPr>
          <w:rFonts w:ascii="Times New Roman" w:hAnsi="Times New Roman"/>
          <w:color w:val="000000"/>
          <w:lang w:val="en-US"/>
        </w:rPr>
        <w:t>slightly angulate</w:t>
      </w:r>
      <w:r>
        <w:rPr>
          <w:rFonts w:ascii="Times New Roman" w:hAnsi="Times New Roman"/>
          <w:lang w:val="en-US"/>
        </w:rPr>
        <w:t xml:space="preserve"> and</w:t>
      </w:r>
      <w:r>
        <w:rPr>
          <w:rFonts w:ascii="Times New Roman" w:hAnsi="Times New Roman"/>
          <w:color w:val="000000"/>
          <w:lang w:val="en-US"/>
        </w:rPr>
        <w:t xml:space="preserve"> without dorsal projection; maxillary palpi short and stout, and with pilosity of variable length. Mesonotum with longitudinal stripes; wing </w:t>
      </w:r>
      <w:r>
        <w:rPr>
          <w:rFonts w:ascii="Times New Roman" w:hAnsi="Times New Roman"/>
          <w:lang w:val="en-US"/>
        </w:rPr>
        <w:t>hyaline</w:t>
      </w:r>
      <w:r>
        <w:rPr>
          <w:rFonts w:ascii="Times New Roman" w:hAnsi="Times New Roman"/>
          <w:color w:val="000000"/>
          <w:lang w:val="en-US"/>
        </w:rPr>
        <w:t xml:space="preserve"> to smoky, often with clouds on the veins, with appendix on R</w:t>
      </w:r>
      <w:r>
        <w:rPr>
          <w:rFonts w:ascii="Times New Roman" w:hAnsi="Times New Roman"/>
          <w:color w:val="000000"/>
          <w:vertAlign w:val="subscript"/>
          <w:lang w:val="en-US"/>
        </w:rPr>
        <w:t xml:space="preserve">4. </w:t>
      </w:r>
      <w:r>
        <w:rPr>
          <w:rFonts w:ascii="Times New Roman" w:hAnsi="Times New Roman"/>
          <w:color w:val="000000"/>
          <w:lang w:val="en-US"/>
        </w:rPr>
        <w:t>Abdomen with median longitudinal band or stripes delimiting short triangles; cerci subcircular,</w:t>
      </w:r>
      <w:r>
        <w:rPr>
          <w:rFonts w:ascii="Times New Roman" w:hAnsi="Times New Roman"/>
          <w:color w:val="FF0000"/>
          <w:lang w:val="en-US"/>
        </w:rPr>
        <w:t xml:space="preserve"> </w:t>
      </w:r>
      <w:r>
        <w:rPr>
          <w:rFonts w:ascii="Times New Roman" w:hAnsi="Times New Roman"/>
          <w:lang w:val="en-US"/>
        </w:rPr>
        <w:t>genital fork without basal branches.</w:t>
      </w:r>
    </w:p>
    <w:p w14:paraId="293F22B5" w14:textId="77777777" w:rsidR="00886E27" w:rsidRDefault="00886E27">
      <w:pPr>
        <w:spacing w:line="480" w:lineRule="auto"/>
        <w:rPr>
          <w:rFonts w:ascii="Times New Roman" w:hAnsi="Times New Roman"/>
          <w:lang w:val="en-US"/>
        </w:rPr>
      </w:pPr>
    </w:p>
    <w:p w14:paraId="76233339" w14:textId="77777777" w:rsidR="00886E27" w:rsidRDefault="008855EA">
      <w:pPr>
        <w:spacing w:line="480" w:lineRule="auto"/>
        <w:rPr>
          <w:rFonts w:ascii="Times New Roman" w:hAnsi="Times New Roman"/>
          <w:color w:val="000000"/>
          <w:lang w:val="en-US"/>
        </w:rPr>
      </w:pPr>
      <w:r>
        <w:rPr>
          <w:rFonts w:ascii="Times New Roman" w:hAnsi="Times New Roman"/>
          <w:lang w:val="en-US"/>
        </w:rPr>
        <w:t xml:space="preserve">Different </w:t>
      </w:r>
      <w:r>
        <w:rPr>
          <w:rFonts w:ascii="Times New Roman" w:hAnsi="Times New Roman"/>
          <w:color w:val="000000"/>
          <w:lang w:val="en-US"/>
        </w:rPr>
        <w:t>“</w:t>
      </w:r>
      <w:proofErr w:type="spellStart"/>
      <w:r>
        <w:rPr>
          <w:rFonts w:ascii="Times New Roman" w:hAnsi="Times New Roman"/>
          <w:i/>
          <w:color w:val="000000"/>
          <w:lang w:val="en-US"/>
        </w:rPr>
        <w:t>Dasybasis</w:t>
      </w:r>
      <w:proofErr w:type="spellEnd"/>
      <w:r>
        <w:rPr>
          <w:rFonts w:ascii="Times New Roman" w:hAnsi="Times New Roman"/>
          <w:i/>
          <w:color w:val="000000"/>
          <w:lang w:val="en-US"/>
        </w:rPr>
        <w:t>”</w:t>
      </w:r>
      <w:r>
        <w:rPr>
          <w:rFonts w:ascii="Times New Roman" w:hAnsi="Times New Roman"/>
          <w:color w:val="000000"/>
          <w:lang w:val="en-US"/>
        </w:rPr>
        <w:t xml:space="preserve"> species are polymorphic and show morphological variation in some of these characters. Some of these characters are represented in taxa other than “</w:t>
      </w:r>
      <w:proofErr w:type="spellStart"/>
      <w:r>
        <w:rPr>
          <w:rFonts w:ascii="Times New Roman" w:hAnsi="Times New Roman"/>
          <w:i/>
          <w:color w:val="000000"/>
          <w:lang w:val="en-US"/>
        </w:rPr>
        <w:t>Dasybasis</w:t>
      </w:r>
      <w:proofErr w:type="spellEnd"/>
      <w:r>
        <w:rPr>
          <w:rFonts w:ascii="Times New Roman" w:hAnsi="Times New Roman"/>
          <w:i/>
          <w:color w:val="000000"/>
          <w:lang w:val="en-US"/>
        </w:rPr>
        <w:t>”</w:t>
      </w:r>
      <w:r>
        <w:rPr>
          <w:rFonts w:ascii="Times New Roman" w:hAnsi="Times New Roman"/>
          <w:color w:val="000000"/>
          <w:lang w:val="en-US"/>
        </w:rPr>
        <w:t xml:space="preserve">, which might convert them in </w:t>
      </w:r>
      <w:proofErr w:type="spellStart"/>
      <w:r>
        <w:rPr>
          <w:rFonts w:ascii="Times New Roman" w:hAnsi="Times New Roman"/>
          <w:color w:val="000000"/>
          <w:lang w:val="en-US"/>
        </w:rPr>
        <w:t>symplesiomorphic</w:t>
      </w:r>
      <w:proofErr w:type="spellEnd"/>
      <w:r>
        <w:rPr>
          <w:rFonts w:ascii="Times New Roman" w:hAnsi="Times New Roman"/>
          <w:color w:val="000000"/>
          <w:lang w:val="en-US"/>
        </w:rPr>
        <w:t xml:space="preserve"> characters that could be used to support this genus classification. For example, ocular pilosity is also found in </w:t>
      </w:r>
      <w:proofErr w:type="spellStart"/>
      <w:r>
        <w:rPr>
          <w:rFonts w:ascii="Times New Roman" w:hAnsi="Times New Roman"/>
          <w:i/>
          <w:color w:val="000000"/>
          <w:lang w:val="en-US"/>
        </w:rPr>
        <w:t>Eristalotabanus</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Kröber</w:t>
      </w:r>
      <w:proofErr w:type="spellEnd"/>
      <w:r>
        <w:rPr>
          <w:rFonts w:ascii="Times New Roman" w:hAnsi="Times New Roman"/>
          <w:color w:val="000000"/>
          <w:lang w:val="en-US"/>
        </w:rPr>
        <w:t xml:space="preserve">, </w:t>
      </w:r>
      <w:proofErr w:type="spellStart"/>
      <w:r>
        <w:rPr>
          <w:rFonts w:ascii="Times New Roman" w:hAnsi="Times New Roman"/>
          <w:i/>
          <w:color w:val="000000"/>
          <w:lang w:val="en-US"/>
        </w:rPr>
        <w:t>Scaptia</w:t>
      </w:r>
      <w:proofErr w:type="spellEnd"/>
      <w:r>
        <w:rPr>
          <w:rFonts w:ascii="Times New Roman" w:hAnsi="Times New Roman"/>
          <w:i/>
          <w:color w:val="000000"/>
          <w:lang w:val="en-US"/>
        </w:rPr>
        <w:t xml:space="preserve"> </w:t>
      </w:r>
      <w:r>
        <w:rPr>
          <w:rFonts w:ascii="Times New Roman" w:hAnsi="Times New Roman"/>
          <w:color w:val="000000"/>
          <w:lang w:val="en-US"/>
        </w:rPr>
        <w:t xml:space="preserve">Walker, </w:t>
      </w:r>
      <w:proofErr w:type="spellStart"/>
      <w:r>
        <w:rPr>
          <w:rFonts w:ascii="Times New Roman" w:hAnsi="Times New Roman"/>
          <w:i/>
          <w:color w:val="000000"/>
          <w:lang w:val="en-US"/>
        </w:rPr>
        <w:t>Protodasyapha</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Enderlein</w:t>
      </w:r>
      <w:proofErr w:type="spellEnd"/>
      <w:r>
        <w:rPr>
          <w:rFonts w:ascii="Times New Roman" w:hAnsi="Times New Roman"/>
          <w:color w:val="000000"/>
          <w:lang w:val="en-US"/>
        </w:rPr>
        <w:t xml:space="preserve">, basal callus as wide as the frons in </w:t>
      </w:r>
      <w:proofErr w:type="spellStart"/>
      <w:r>
        <w:rPr>
          <w:rFonts w:ascii="Times New Roman" w:hAnsi="Times New Roman"/>
          <w:i/>
          <w:color w:val="000000"/>
          <w:lang w:val="en-US"/>
        </w:rPr>
        <w:t>Acanthocera</w:t>
      </w:r>
      <w:proofErr w:type="spellEnd"/>
      <w:r>
        <w:rPr>
          <w:rFonts w:ascii="Times New Roman" w:hAnsi="Times New Roman"/>
          <w:i/>
          <w:color w:val="000000"/>
          <w:lang w:val="en-US"/>
        </w:rPr>
        <w:t xml:space="preserve"> (</w:t>
      </w:r>
      <w:proofErr w:type="spellStart"/>
      <w:r>
        <w:rPr>
          <w:rFonts w:ascii="Times New Roman" w:hAnsi="Times New Roman"/>
          <w:i/>
          <w:color w:val="000000"/>
          <w:lang w:val="en-US"/>
        </w:rPr>
        <w:t>Polistimima</w:t>
      </w:r>
      <w:proofErr w:type="spellEnd"/>
      <w:r>
        <w:rPr>
          <w:rFonts w:ascii="Times New Roman" w:hAnsi="Times New Roman"/>
          <w:color w:val="000000"/>
          <w:lang w:val="en-US"/>
        </w:rPr>
        <w:t xml:space="preserve">) Fairchild, </w:t>
      </w:r>
      <w:proofErr w:type="spellStart"/>
      <w:r>
        <w:rPr>
          <w:rFonts w:ascii="Times New Roman" w:hAnsi="Times New Roman"/>
          <w:i/>
          <w:color w:val="000000"/>
          <w:lang w:val="en-US"/>
        </w:rPr>
        <w:t>Dichelacera</w:t>
      </w:r>
      <w:proofErr w:type="spellEnd"/>
      <w:r>
        <w:rPr>
          <w:rFonts w:ascii="Times New Roman" w:hAnsi="Times New Roman"/>
          <w:i/>
          <w:color w:val="000000"/>
          <w:lang w:val="en-US"/>
        </w:rPr>
        <w:t xml:space="preserve"> (</w:t>
      </w:r>
      <w:proofErr w:type="spellStart"/>
      <w:r>
        <w:rPr>
          <w:rFonts w:ascii="Times New Roman" w:hAnsi="Times New Roman"/>
          <w:i/>
          <w:color w:val="000000"/>
          <w:lang w:val="en-US"/>
        </w:rPr>
        <w:t>Dichelacera</w:t>
      </w:r>
      <w:proofErr w:type="spellEnd"/>
      <w:r>
        <w:rPr>
          <w:rFonts w:ascii="Times New Roman" w:hAnsi="Times New Roman"/>
          <w:i/>
          <w:color w:val="000000"/>
          <w:lang w:val="en-US"/>
        </w:rPr>
        <w:t xml:space="preserve">) </w:t>
      </w:r>
      <w:proofErr w:type="spellStart"/>
      <w:r>
        <w:rPr>
          <w:rFonts w:ascii="Times New Roman" w:hAnsi="Times New Roman"/>
          <w:color w:val="000000"/>
          <w:lang w:val="en-US"/>
        </w:rPr>
        <w:t>Macquart</w:t>
      </w:r>
      <w:proofErr w:type="spellEnd"/>
      <w:r>
        <w:rPr>
          <w:rFonts w:ascii="Times New Roman" w:hAnsi="Times New Roman"/>
          <w:color w:val="000000"/>
          <w:lang w:val="en-US"/>
        </w:rPr>
        <w:t xml:space="preserve">, </w:t>
      </w:r>
      <w:proofErr w:type="spellStart"/>
      <w:r>
        <w:rPr>
          <w:rFonts w:ascii="Times New Roman" w:hAnsi="Times New Roman"/>
          <w:i/>
          <w:color w:val="000000"/>
          <w:lang w:val="en-US"/>
        </w:rPr>
        <w:t>Stenotabanus</w:t>
      </w:r>
      <w:proofErr w:type="spellEnd"/>
      <w:r>
        <w:rPr>
          <w:rFonts w:ascii="Times New Roman" w:hAnsi="Times New Roman"/>
          <w:i/>
          <w:color w:val="000000"/>
          <w:lang w:val="en-US"/>
        </w:rPr>
        <w:t xml:space="preserve"> (</w:t>
      </w:r>
      <w:proofErr w:type="spellStart"/>
      <w:r>
        <w:rPr>
          <w:rFonts w:ascii="Times New Roman" w:hAnsi="Times New Roman"/>
          <w:i/>
          <w:color w:val="000000"/>
          <w:lang w:val="en-US"/>
        </w:rPr>
        <w:t>Stenotabanus</w:t>
      </w:r>
      <w:proofErr w:type="spellEnd"/>
      <w:r>
        <w:rPr>
          <w:rFonts w:ascii="Times New Roman" w:hAnsi="Times New Roman"/>
          <w:i/>
          <w:color w:val="000000"/>
          <w:lang w:val="en-US"/>
        </w:rPr>
        <w:t xml:space="preserve">) </w:t>
      </w:r>
      <w:r>
        <w:rPr>
          <w:rFonts w:ascii="Times New Roman" w:hAnsi="Times New Roman"/>
          <w:color w:val="000000"/>
          <w:lang w:val="en-US"/>
        </w:rPr>
        <w:t>Lutz, the scape is</w:t>
      </w:r>
      <w:r>
        <w:rPr>
          <w:rFonts w:ascii="Times New Roman" w:hAnsi="Times New Roman"/>
          <w:lang w:val="en-US"/>
        </w:rPr>
        <w:t xml:space="preserve"> globose</w:t>
      </w:r>
      <w:r>
        <w:rPr>
          <w:rFonts w:ascii="Times New Roman" w:hAnsi="Times New Roman"/>
          <w:color w:val="FF0000"/>
          <w:lang w:val="en-US"/>
        </w:rPr>
        <w:t xml:space="preserve"> </w:t>
      </w:r>
      <w:r>
        <w:rPr>
          <w:rFonts w:ascii="Times New Roman" w:hAnsi="Times New Roman"/>
          <w:color w:val="000000"/>
          <w:lang w:val="en-US"/>
        </w:rPr>
        <w:t xml:space="preserve">also in </w:t>
      </w:r>
      <w:proofErr w:type="spellStart"/>
      <w:r>
        <w:rPr>
          <w:rFonts w:ascii="Times New Roman" w:hAnsi="Times New Roman"/>
          <w:i/>
          <w:color w:val="000000"/>
          <w:lang w:val="en-US"/>
        </w:rPr>
        <w:t>Bolbodimyia</w:t>
      </w:r>
      <w:proofErr w:type="spellEnd"/>
      <w:r>
        <w:rPr>
          <w:rFonts w:ascii="Times New Roman" w:hAnsi="Times New Roman"/>
          <w:i/>
          <w:color w:val="000000"/>
          <w:lang w:val="en-US"/>
        </w:rPr>
        <w:t xml:space="preserve"> </w:t>
      </w:r>
      <w:r>
        <w:rPr>
          <w:rFonts w:ascii="Times New Roman" w:hAnsi="Times New Roman"/>
          <w:color w:val="000000"/>
          <w:lang w:val="en-US"/>
        </w:rPr>
        <w:t xml:space="preserve">Bigot and </w:t>
      </w:r>
      <w:proofErr w:type="spellStart"/>
      <w:r>
        <w:rPr>
          <w:rFonts w:ascii="Times New Roman" w:hAnsi="Times New Roman"/>
          <w:i/>
          <w:color w:val="000000"/>
          <w:lang w:val="en-US"/>
        </w:rPr>
        <w:t>Querbetia</w:t>
      </w:r>
      <w:proofErr w:type="spellEnd"/>
      <w:r>
        <w:rPr>
          <w:rFonts w:ascii="Times New Roman" w:hAnsi="Times New Roman"/>
          <w:color w:val="000000"/>
          <w:lang w:val="en-US"/>
        </w:rPr>
        <w:t xml:space="preserve"> Fairchild. Pedicel with dorsal prolongation occurs in </w:t>
      </w:r>
      <w:proofErr w:type="spellStart"/>
      <w:r>
        <w:rPr>
          <w:rFonts w:ascii="Times New Roman" w:hAnsi="Times New Roman"/>
          <w:i/>
          <w:color w:val="000000"/>
          <w:lang w:val="en-US"/>
        </w:rPr>
        <w:t>Cryptotylus</w:t>
      </w:r>
      <w:proofErr w:type="spellEnd"/>
      <w:r>
        <w:rPr>
          <w:rFonts w:ascii="Times New Roman" w:hAnsi="Times New Roman"/>
          <w:i/>
          <w:color w:val="000000"/>
          <w:lang w:val="en-US"/>
        </w:rPr>
        <w:t xml:space="preserve"> </w:t>
      </w:r>
      <w:r>
        <w:rPr>
          <w:rFonts w:ascii="Times New Roman" w:hAnsi="Times New Roman"/>
          <w:color w:val="000000"/>
          <w:lang w:val="en-US"/>
        </w:rPr>
        <w:t xml:space="preserve">Lutz, </w:t>
      </w:r>
      <w:proofErr w:type="spellStart"/>
      <w:r>
        <w:rPr>
          <w:rFonts w:ascii="Times New Roman" w:hAnsi="Times New Roman"/>
          <w:i/>
          <w:color w:val="000000"/>
          <w:lang w:val="en-US"/>
        </w:rPr>
        <w:t>Stibasoma</w:t>
      </w:r>
      <w:proofErr w:type="spellEnd"/>
      <w:r>
        <w:rPr>
          <w:rFonts w:ascii="Times New Roman" w:hAnsi="Times New Roman"/>
          <w:i/>
          <w:color w:val="000000"/>
          <w:lang w:val="en-US"/>
        </w:rPr>
        <w:t xml:space="preserve"> </w:t>
      </w:r>
      <w:proofErr w:type="spellStart"/>
      <w:r>
        <w:rPr>
          <w:rFonts w:ascii="Times New Roman" w:hAnsi="Times New Roman"/>
          <w:color w:val="000000"/>
          <w:lang w:val="en-US"/>
        </w:rPr>
        <w:t>Schiner</w:t>
      </w:r>
      <w:proofErr w:type="spellEnd"/>
      <w:r>
        <w:rPr>
          <w:rFonts w:ascii="Times New Roman" w:hAnsi="Times New Roman"/>
          <w:color w:val="000000"/>
          <w:lang w:val="en-US"/>
        </w:rPr>
        <w:t xml:space="preserve">, </w:t>
      </w:r>
      <w:proofErr w:type="spellStart"/>
      <w:r>
        <w:rPr>
          <w:rFonts w:ascii="Times New Roman" w:hAnsi="Times New Roman"/>
          <w:i/>
          <w:color w:val="000000"/>
          <w:lang w:val="en-US"/>
        </w:rPr>
        <w:t>Phaeotabanus</w:t>
      </w:r>
      <w:proofErr w:type="spellEnd"/>
      <w:r>
        <w:rPr>
          <w:rFonts w:ascii="Times New Roman" w:hAnsi="Times New Roman"/>
          <w:i/>
          <w:color w:val="000000"/>
          <w:lang w:val="en-US"/>
        </w:rPr>
        <w:t xml:space="preserve"> </w:t>
      </w:r>
      <w:r>
        <w:rPr>
          <w:rFonts w:ascii="Times New Roman" w:hAnsi="Times New Roman"/>
          <w:color w:val="000000"/>
          <w:lang w:val="en-US"/>
        </w:rPr>
        <w:t xml:space="preserve">Lutz, first flagellomere slightly angulate in </w:t>
      </w:r>
      <w:proofErr w:type="spellStart"/>
      <w:r>
        <w:rPr>
          <w:rFonts w:ascii="Times New Roman" w:hAnsi="Times New Roman"/>
          <w:i/>
          <w:color w:val="000000"/>
          <w:lang w:val="en-US"/>
        </w:rPr>
        <w:t>Pachyschelomyia</w:t>
      </w:r>
      <w:proofErr w:type="spellEnd"/>
      <w:r>
        <w:rPr>
          <w:rFonts w:ascii="Times New Roman" w:hAnsi="Times New Roman"/>
          <w:i/>
          <w:color w:val="000000"/>
          <w:lang w:val="en-US"/>
        </w:rPr>
        <w:t xml:space="preserve"> </w:t>
      </w:r>
      <w:r>
        <w:rPr>
          <w:rFonts w:ascii="Times New Roman" w:hAnsi="Times New Roman"/>
          <w:color w:val="000000"/>
          <w:lang w:val="en-US"/>
        </w:rPr>
        <w:t xml:space="preserve">Barreto, </w:t>
      </w:r>
      <w:proofErr w:type="spellStart"/>
      <w:r>
        <w:rPr>
          <w:rFonts w:ascii="Times New Roman" w:hAnsi="Times New Roman"/>
          <w:i/>
          <w:color w:val="000000"/>
          <w:lang w:val="en-US"/>
        </w:rPr>
        <w:t>Erioneura</w:t>
      </w:r>
      <w:proofErr w:type="spellEnd"/>
      <w:r>
        <w:rPr>
          <w:rFonts w:ascii="Times New Roman" w:hAnsi="Times New Roman"/>
          <w:color w:val="000000"/>
          <w:lang w:val="en-US"/>
        </w:rPr>
        <w:t xml:space="preserve"> Barreto, </w:t>
      </w:r>
      <w:proofErr w:type="spellStart"/>
      <w:r>
        <w:rPr>
          <w:rFonts w:ascii="Times New Roman" w:hAnsi="Times New Roman"/>
          <w:i/>
          <w:color w:val="000000"/>
          <w:lang w:val="en-US"/>
        </w:rPr>
        <w:t>Stenotabanus</w:t>
      </w:r>
      <w:proofErr w:type="spellEnd"/>
      <w:r>
        <w:rPr>
          <w:rFonts w:ascii="Times New Roman" w:hAnsi="Times New Roman"/>
          <w:i/>
          <w:color w:val="000000"/>
          <w:lang w:val="en-US"/>
        </w:rPr>
        <w:t xml:space="preserve"> </w:t>
      </w:r>
      <w:r>
        <w:rPr>
          <w:rFonts w:ascii="Times New Roman" w:hAnsi="Times New Roman"/>
          <w:color w:val="000000"/>
          <w:lang w:val="en-US"/>
        </w:rPr>
        <w:t xml:space="preserve">Lutz, </w:t>
      </w:r>
      <w:proofErr w:type="spellStart"/>
      <w:r>
        <w:rPr>
          <w:rFonts w:ascii="Times New Roman" w:hAnsi="Times New Roman"/>
          <w:i/>
          <w:color w:val="000000"/>
          <w:lang w:val="en-US"/>
        </w:rPr>
        <w:t>Leucotabanus</w:t>
      </w:r>
      <w:proofErr w:type="spellEnd"/>
      <w:r>
        <w:rPr>
          <w:rFonts w:ascii="Times New Roman" w:hAnsi="Times New Roman"/>
          <w:i/>
          <w:color w:val="000000"/>
          <w:lang w:val="en-US"/>
        </w:rPr>
        <w:t xml:space="preserve"> </w:t>
      </w:r>
      <w:r>
        <w:rPr>
          <w:rFonts w:ascii="Times New Roman" w:hAnsi="Times New Roman"/>
          <w:color w:val="000000"/>
          <w:lang w:val="en-US"/>
        </w:rPr>
        <w:t>Lutz</w:t>
      </w:r>
      <w:r>
        <w:rPr>
          <w:rFonts w:ascii="Times New Roman" w:hAnsi="Times New Roman"/>
          <w:i/>
          <w:color w:val="000000"/>
          <w:lang w:val="en-US"/>
        </w:rPr>
        <w:t xml:space="preserve">, </w:t>
      </w:r>
      <w:r>
        <w:rPr>
          <w:rFonts w:ascii="Times New Roman" w:hAnsi="Times New Roman"/>
          <w:color w:val="000000"/>
          <w:lang w:val="en-US"/>
        </w:rPr>
        <w:t xml:space="preserve">maxillary palpi short and stout as in </w:t>
      </w:r>
      <w:proofErr w:type="spellStart"/>
      <w:r>
        <w:rPr>
          <w:rFonts w:ascii="Times New Roman" w:hAnsi="Times New Roman"/>
          <w:i/>
          <w:color w:val="000000"/>
          <w:lang w:val="en-US"/>
        </w:rPr>
        <w:t>Oopelma</w:t>
      </w:r>
      <w:proofErr w:type="spellEnd"/>
      <w:r>
        <w:rPr>
          <w:rFonts w:ascii="Times New Roman" w:hAnsi="Times New Roman"/>
          <w:i/>
          <w:color w:val="000000"/>
          <w:lang w:val="en-US"/>
        </w:rPr>
        <w:t xml:space="preserve"> </w:t>
      </w:r>
      <w:proofErr w:type="spellStart"/>
      <w:r>
        <w:rPr>
          <w:rFonts w:ascii="Times New Roman" w:hAnsi="Times New Roman"/>
          <w:color w:val="000000"/>
          <w:lang w:val="en-US"/>
        </w:rPr>
        <w:t>Enderlein</w:t>
      </w:r>
      <w:proofErr w:type="spellEnd"/>
      <w:r>
        <w:rPr>
          <w:rFonts w:ascii="Times New Roman" w:hAnsi="Times New Roman"/>
          <w:color w:val="000000"/>
          <w:lang w:val="en-US"/>
        </w:rPr>
        <w:t xml:space="preserve">, </w:t>
      </w:r>
      <w:proofErr w:type="spellStart"/>
      <w:r>
        <w:rPr>
          <w:rFonts w:ascii="Times New Roman" w:hAnsi="Times New Roman"/>
          <w:i/>
          <w:color w:val="000000"/>
          <w:lang w:val="en-US"/>
        </w:rPr>
        <w:t>Stibasoma</w:t>
      </w:r>
      <w:proofErr w:type="spellEnd"/>
      <w:r>
        <w:rPr>
          <w:rFonts w:ascii="Times New Roman" w:hAnsi="Times New Roman"/>
          <w:i/>
          <w:color w:val="000000"/>
          <w:lang w:val="en-US"/>
        </w:rPr>
        <w:t xml:space="preserve"> </w:t>
      </w:r>
      <w:proofErr w:type="spellStart"/>
      <w:r>
        <w:rPr>
          <w:rFonts w:ascii="Times New Roman" w:hAnsi="Times New Roman"/>
          <w:color w:val="000000"/>
          <w:lang w:val="en-US"/>
        </w:rPr>
        <w:t>Schiner</w:t>
      </w:r>
      <w:proofErr w:type="spellEnd"/>
      <w:r>
        <w:rPr>
          <w:rFonts w:ascii="Times New Roman" w:hAnsi="Times New Roman"/>
          <w:color w:val="000000"/>
          <w:lang w:val="en-US"/>
        </w:rPr>
        <w:t xml:space="preserve">, </w:t>
      </w:r>
      <w:proofErr w:type="spellStart"/>
      <w:r>
        <w:rPr>
          <w:rFonts w:ascii="Times New Roman" w:hAnsi="Times New Roman"/>
          <w:i/>
          <w:color w:val="000000"/>
          <w:lang w:val="en-US"/>
        </w:rPr>
        <w:t>Stenotabanus</w:t>
      </w:r>
      <w:proofErr w:type="spellEnd"/>
      <w:r>
        <w:rPr>
          <w:rFonts w:ascii="Times New Roman" w:hAnsi="Times New Roman"/>
          <w:i/>
          <w:color w:val="000000"/>
          <w:lang w:val="en-US"/>
        </w:rPr>
        <w:t xml:space="preserve"> </w:t>
      </w:r>
      <w:r>
        <w:rPr>
          <w:rFonts w:ascii="Times New Roman" w:hAnsi="Times New Roman"/>
          <w:color w:val="000000"/>
          <w:lang w:val="en-US"/>
        </w:rPr>
        <w:t xml:space="preserve">Lutz, mesonotum with longitudinal stripes as </w:t>
      </w:r>
      <w:proofErr w:type="spellStart"/>
      <w:r>
        <w:rPr>
          <w:rFonts w:ascii="Times New Roman" w:hAnsi="Times New Roman"/>
          <w:i/>
          <w:color w:val="000000"/>
          <w:lang w:val="en-US"/>
        </w:rPr>
        <w:t>Haematopotina</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Coscarón</w:t>
      </w:r>
      <w:proofErr w:type="spellEnd"/>
      <w:r>
        <w:rPr>
          <w:rFonts w:ascii="Times New Roman" w:hAnsi="Times New Roman"/>
          <w:color w:val="000000"/>
          <w:lang w:val="en-US"/>
        </w:rPr>
        <w:t xml:space="preserve"> &amp; </w:t>
      </w:r>
      <w:r>
        <w:rPr>
          <w:rFonts w:ascii="Times New Roman" w:hAnsi="Times New Roman"/>
          <w:color w:val="000000"/>
          <w:lang w:val="en-US"/>
        </w:rPr>
        <w:lastRenderedPageBreak/>
        <w:t xml:space="preserve">Philip, </w:t>
      </w:r>
      <w:proofErr w:type="spellStart"/>
      <w:r>
        <w:rPr>
          <w:rFonts w:ascii="Times New Roman" w:hAnsi="Times New Roman"/>
          <w:i/>
          <w:color w:val="000000"/>
          <w:lang w:val="en-US"/>
        </w:rPr>
        <w:t>Eutabanus</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Kröber</w:t>
      </w:r>
      <w:proofErr w:type="spellEnd"/>
      <w:r>
        <w:rPr>
          <w:rFonts w:ascii="Times New Roman" w:hAnsi="Times New Roman"/>
          <w:color w:val="000000"/>
          <w:lang w:val="en-US"/>
        </w:rPr>
        <w:t xml:space="preserve">, and </w:t>
      </w:r>
      <w:proofErr w:type="spellStart"/>
      <w:r>
        <w:rPr>
          <w:rFonts w:ascii="Times New Roman" w:hAnsi="Times New Roman"/>
          <w:i/>
          <w:color w:val="000000"/>
          <w:lang w:val="en-US"/>
        </w:rPr>
        <w:t>Diachlorus</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Osten</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Sacken</w:t>
      </w:r>
      <w:proofErr w:type="spellEnd"/>
      <w:r>
        <w:rPr>
          <w:rFonts w:ascii="Times New Roman" w:hAnsi="Times New Roman"/>
          <w:color w:val="000000"/>
          <w:lang w:val="en-US"/>
        </w:rPr>
        <w:t>. Wing</w:t>
      </w:r>
      <w:r>
        <w:rPr>
          <w:rFonts w:ascii="Times New Roman" w:hAnsi="Times New Roman"/>
          <w:lang w:val="en-US"/>
        </w:rPr>
        <w:t xml:space="preserve"> hyaline</w:t>
      </w:r>
      <w:r>
        <w:rPr>
          <w:rFonts w:ascii="Times New Roman" w:hAnsi="Times New Roman"/>
          <w:color w:val="000000"/>
          <w:lang w:val="en-US"/>
        </w:rPr>
        <w:t xml:space="preserve"> and smoke-colored as in </w:t>
      </w:r>
      <w:proofErr w:type="spellStart"/>
      <w:r>
        <w:rPr>
          <w:rFonts w:ascii="Times New Roman" w:hAnsi="Times New Roman"/>
          <w:i/>
          <w:color w:val="000000"/>
          <w:lang w:val="en-US"/>
        </w:rPr>
        <w:t>Stenotabanus</w:t>
      </w:r>
      <w:proofErr w:type="spellEnd"/>
      <w:r>
        <w:rPr>
          <w:rFonts w:ascii="Times New Roman" w:hAnsi="Times New Roman"/>
          <w:color w:val="000000"/>
          <w:lang w:val="en-US"/>
        </w:rPr>
        <w:t xml:space="preserve"> Lutz, </w:t>
      </w:r>
      <w:proofErr w:type="spellStart"/>
      <w:r>
        <w:rPr>
          <w:rFonts w:ascii="Times New Roman" w:hAnsi="Times New Roman"/>
          <w:i/>
          <w:color w:val="000000"/>
          <w:lang w:val="en-US"/>
        </w:rPr>
        <w:t>Agelanius</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Rondani</w:t>
      </w:r>
      <w:proofErr w:type="spellEnd"/>
      <w:r>
        <w:rPr>
          <w:rFonts w:ascii="Times New Roman" w:hAnsi="Times New Roman"/>
          <w:color w:val="000000"/>
          <w:lang w:val="en-US"/>
        </w:rPr>
        <w:t xml:space="preserve">, </w:t>
      </w:r>
      <w:proofErr w:type="spellStart"/>
      <w:r>
        <w:rPr>
          <w:rFonts w:ascii="Times New Roman" w:hAnsi="Times New Roman"/>
          <w:i/>
          <w:color w:val="000000"/>
          <w:lang w:val="en-US"/>
        </w:rPr>
        <w:t>Dicladocera</w:t>
      </w:r>
      <w:proofErr w:type="spellEnd"/>
      <w:r>
        <w:rPr>
          <w:rFonts w:ascii="Times New Roman" w:hAnsi="Times New Roman"/>
          <w:color w:val="000000"/>
          <w:lang w:val="en-US"/>
        </w:rPr>
        <w:t xml:space="preserve"> Lutz, appendix on R</w:t>
      </w:r>
      <w:r>
        <w:rPr>
          <w:rFonts w:ascii="Times New Roman" w:hAnsi="Times New Roman"/>
          <w:color w:val="000000"/>
          <w:vertAlign w:val="subscript"/>
          <w:lang w:val="en-US"/>
        </w:rPr>
        <w:t xml:space="preserve">4 </w:t>
      </w:r>
      <w:r>
        <w:rPr>
          <w:rFonts w:ascii="Times New Roman" w:hAnsi="Times New Roman"/>
          <w:color w:val="000000"/>
          <w:lang w:val="en-US"/>
        </w:rPr>
        <w:t xml:space="preserve">as in </w:t>
      </w:r>
      <w:proofErr w:type="spellStart"/>
      <w:r>
        <w:rPr>
          <w:rFonts w:ascii="Times New Roman" w:hAnsi="Times New Roman"/>
          <w:i/>
          <w:color w:val="000000"/>
          <w:lang w:val="en-US"/>
        </w:rPr>
        <w:t>Phaetabanus</w:t>
      </w:r>
      <w:proofErr w:type="spellEnd"/>
      <w:r>
        <w:rPr>
          <w:rFonts w:ascii="Times New Roman" w:hAnsi="Times New Roman"/>
          <w:color w:val="000000"/>
          <w:lang w:val="en-US"/>
        </w:rPr>
        <w:t xml:space="preserve"> Lutz, </w:t>
      </w:r>
      <w:proofErr w:type="spellStart"/>
      <w:r>
        <w:rPr>
          <w:rFonts w:ascii="Times New Roman" w:hAnsi="Times New Roman"/>
          <w:i/>
          <w:color w:val="000000"/>
          <w:lang w:val="en-US"/>
        </w:rPr>
        <w:t>Dichelacera</w:t>
      </w:r>
      <w:proofErr w:type="spellEnd"/>
      <w:r>
        <w:rPr>
          <w:rFonts w:ascii="Times New Roman" w:hAnsi="Times New Roman"/>
          <w:i/>
          <w:color w:val="000000"/>
          <w:lang w:val="en-US"/>
        </w:rPr>
        <w:t xml:space="preserve"> (</w:t>
      </w:r>
      <w:proofErr w:type="spellStart"/>
      <w:r>
        <w:rPr>
          <w:rFonts w:ascii="Times New Roman" w:hAnsi="Times New Roman"/>
          <w:i/>
          <w:color w:val="000000"/>
          <w:lang w:val="en-US"/>
        </w:rPr>
        <w:t>Orthostyloceras</w:t>
      </w:r>
      <w:proofErr w:type="spellEnd"/>
      <w:r>
        <w:rPr>
          <w:rFonts w:ascii="Times New Roman" w:hAnsi="Times New Roman"/>
          <w:i/>
          <w:color w:val="000000"/>
          <w:lang w:val="en-US"/>
        </w:rPr>
        <w:t xml:space="preserve">) </w:t>
      </w:r>
      <w:r>
        <w:rPr>
          <w:rFonts w:ascii="Times New Roman" w:hAnsi="Times New Roman"/>
          <w:color w:val="000000"/>
          <w:lang w:val="en-US"/>
        </w:rPr>
        <w:t xml:space="preserve">Lutz, </w:t>
      </w:r>
      <w:proofErr w:type="spellStart"/>
      <w:r>
        <w:rPr>
          <w:rFonts w:ascii="Times New Roman" w:hAnsi="Times New Roman"/>
          <w:i/>
          <w:color w:val="000000"/>
          <w:lang w:val="en-US"/>
        </w:rPr>
        <w:t>Apatolestes</w:t>
      </w:r>
      <w:proofErr w:type="spellEnd"/>
      <w:r>
        <w:rPr>
          <w:rFonts w:ascii="Times New Roman" w:hAnsi="Times New Roman"/>
          <w:i/>
          <w:color w:val="000000"/>
          <w:lang w:val="en-US"/>
        </w:rPr>
        <w:t xml:space="preserve"> </w:t>
      </w:r>
      <w:r>
        <w:rPr>
          <w:rFonts w:ascii="Times New Roman" w:hAnsi="Times New Roman"/>
          <w:color w:val="000000"/>
          <w:lang w:val="en-US"/>
        </w:rPr>
        <w:t xml:space="preserve">Williston, abdomen with median longitudinal band as in </w:t>
      </w:r>
      <w:proofErr w:type="spellStart"/>
      <w:r>
        <w:rPr>
          <w:rFonts w:ascii="Times New Roman" w:hAnsi="Times New Roman"/>
          <w:i/>
          <w:color w:val="000000"/>
          <w:lang w:val="en-US"/>
        </w:rPr>
        <w:t>Stenotabanus</w:t>
      </w:r>
      <w:proofErr w:type="spellEnd"/>
      <w:r>
        <w:rPr>
          <w:rFonts w:ascii="Times New Roman" w:hAnsi="Times New Roman"/>
          <w:i/>
          <w:color w:val="000000"/>
          <w:lang w:val="en-US"/>
        </w:rPr>
        <w:t xml:space="preserve"> </w:t>
      </w:r>
      <w:r>
        <w:rPr>
          <w:rFonts w:ascii="Times New Roman" w:hAnsi="Times New Roman"/>
          <w:color w:val="000000"/>
          <w:lang w:val="en-US"/>
        </w:rPr>
        <w:t xml:space="preserve">Lutz, </w:t>
      </w:r>
      <w:proofErr w:type="spellStart"/>
      <w:r>
        <w:rPr>
          <w:rFonts w:ascii="Times New Roman" w:hAnsi="Times New Roman"/>
          <w:i/>
          <w:color w:val="000000"/>
          <w:lang w:val="en-US"/>
        </w:rPr>
        <w:t>Haematopotina</w:t>
      </w:r>
      <w:proofErr w:type="spellEnd"/>
      <w:r>
        <w:rPr>
          <w:rFonts w:ascii="Times New Roman" w:hAnsi="Times New Roman"/>
          <w:i/>
          <w:color w:val="000000"/>
          <w:lang w:val="en-US"/>
        </w:rPr>
        <w:t xml:space="preserve"> </w:t>
      </w:r>
      <w:proofErr w:type="spellStart"/>
      <w:r>
        <w:rPr>
          <w:rFonts w:ascii="Times New Roman" w:hAnsi="Times New Roman"/>
          <w:color w:val="000000"/>
          <w:lang w:val="en-US"/>
        </w:rPr>
        <w:t>Coscarón</w:t>
      </w:r>
      <w:proofErr w:type="spellEnd"/>
      <w:r>
        <w:rPr>
          <w:rFonts w:ascii="Times New Roman" w:hAnsi="Times New Roman"/>
          <w:color w:val="000000"/>
          <w:lang w:val="en-US"/>
        </w:rPr>
        <w:t xml:space="preserve"> &amp; Philip, </w:t>
      </w:r>
      <w:proofErr w:type="spellStart"/>
      <w:r>
        <w:rPr>
          <w:rFonts w:ascii="Times New Roman" w:hAnsi="Times New Roman"/>
          <w:i/>
          <w:color w:val="000000"/>
          <w:lang w:val="en-US"/>
        </w:rPr>
        <w:t>Nubiloides</w:t>
      </w:r>
      <w:proofErr w:type="spellEnd"/>
      <w:r>
        <w:rPr>
          <w:rFonts w:ascii="Times New Roman" w:hAnsi="Times New Roman"/>
          <w:i/>
          <w:color w:val="000000"/>
          <w:lang w:val="en-US"/>
        </w:rPr>
        <w:t xml:space="preserve"> </w:t>
      </w:r>
      <w:proofErr w:type="spellStart"/>
      <w:r>
        <w:rPr>
          <w:rFonts w:ascii="Times New Roman" w:hAnsi="Times New Roman"/>
          <w:color w:val="000000"/>
          <w:lang w:val="en-US"/>
        </w:rPr>
        <w:t>Coscarón</w:t>
      </w:r>
      <w:proofErr w:type="spellEnd"/>
      <w:r>
        <w:rPr>
          <w:rFonts w:ascii="Times New Roman" w:hAnsi="Times New Roman"/>
          <w:color w:val="000000"/>
          <w:lang w:val="en-US"/>
        </w:rPr>
        <w:t xml:space="preserve"> &amp; Philip.</w:t>
      </w:r>
    </w:p>
    <w:p w14:paraId="3F70F7C2" w14:textId="77777777" w:rsidR="00886E27" w:rsidRDefault="008855EA">
      <w:pPr>
        <w:spacing w:line="480" w:lineRule="auto"/>
        <w:rPr>
          <w:rFonts w:ascii="Times New Roman" w:hAnsi="Times New Roman"/>
          <w:color w:val="000000"/>
          <w:lang w:val="en-US"/>
        </w:rPr>
      </w:pPr>
      <w:r>
        <w:rPr>
          <w:rFonts w:ascii="Times New Roman" w:hAnsi="Times New Roman"/>
          <w:color w:val="000000"/>
          <w:lang w:val="en-US"/>
        </w:rPr>
        <w:t xml:space="preserve"> </w:t>
      </w:r>
    </w:p>
    <w:p w14:paraId="6BDDB699" w14:textId="77777777" w:rsidR="00886E27" w:rsidRDefault="008855EA">
      <w:pPr>
        <w:pStyle w:val="Textoindependiente21"/>
        <w:spacing w:line="480" w:lineRule="auto"/>
        <w:jc w:val="left"/>
        <w:rPr>
          <w:rFonts w:ascii="Times New Roman" w:hAnsi="Times New Roman"/>
          <w:color w:val="000000"/>
        </w:rPr>
      </w:pPr>
      <w:r>
        <w:rPr>
          <w:rFonts w:ascii="Times New Roman" w:hAnsi="Times New Roman"/>
          <w:color w:val="000000"/>
        </w:rPr>
        <w:t>The Neotropical species of “</w:t>
      </w:r>
      <w:proofErr w:type="spellStart"/>
      <w:r>
        <w:rPr>
          <w:rFonts w:ascii="Times New Roman" w:hAnsi="Times New Roman"/>
          <w:i/>
          <w:color w:val="000000"/>
        </w:rPr>
        <w:t>Dasybasis</w:t>
      </w:r>
      <w:proofErr w:type="spellEnd"/>
      <w:r>
        <w:rPr>
          <w:rFonts w:ascii="Times New Roman" w:hAnsi="Times New Roman"/>
          <w:i/>
          <w:color w:val="000000"/>
        </w:rPr>
        <w:t>”</w:t>
      </w:r>
      <w:r>
        <w:rPr>
          <w:rFonts w:ascii="Times New Roman" w:hAnsi="Times New Roman"/>
          <w:color w:val="000000"/>
        </w:rPr>
        <w:t xml:space="preserve"> were monographed by </w:t>
      </w:r>
      <w:proofErr w:type="spellStart"/>
      <w:r>
        <w:rPr>
          <w:rFonts w:ascii="Times New Roman" w:hAnsi="Times New Roman"/>
          <w:color w:val="000000"/>
        </w:rPr>
        <w:t>Coscarón</w:t>
      </w:r>
      <w:proofErr w:type="spellEnd"/>
      <w:r>
        <w:rPr>
          <w:rFonts w:ascii="Times New Roman" w:hAnsi="Times New Roman"/>
          <w:color w:val="000000"/>
        </w:rPr>
        <w:t xml:space="preserve"> &amp; Philip (1967) who recognized five subgenera and 80 species: </w:t>
      </w:r>
      <w:proofErr w:type="spellStart"/>
      <w:r>
        <w:rPr>
          <w:rFonts w:ascii="Times New Roman" w:hAnsi="Times New Roman"/>
          <w:i/>
          <w:color w:val="000000"/>
        </w:rPr>
        <w:t>Dasybasis</w:t>
      </w:r>
      <w:proofErr w:type="spellEnd"/>
      <w:r>
        <w:rPr>
          <w:rFonts w:ascii="Times New Roman" w:hAnsi="Times New Roman"/>
          <w:i/>
          <w:color w:val="000000"/>
        </w:rPr>
        <w:t xml:space="preserve"> </w:t>
      </w:r>
      <w:proofErr w:type="spellStart"/>
      <w:r>
        <w:rPr>
          <w:rFonts w:ascii="Times New Roman" w:hAnsi="Times New Roman"/>
          <w:i/>
          <w:color w:val="000000"/>
        </w:rPr>
        <w:t>s.str</w:t>
      </w:r>
      <w:proofErr w:type="spellEnd"/>
      <w:r>
        <w:rPr>
          <w:rFonts w:ascii="Times New Roman" w:hAnsi="Times New Roman"/>
          <w:color w:val="000000"/>
        </w:rPr>
        <w:t xml:space="preserve">. </w:t>
      </w:r>
      <w:proofErr w:type="spellStart"/>
      <w:r>
        <w:rPr>
          <w:rFonts w:ascii="Times New Roman" w:hAnsi="Times New Roman"/>
          <w:i/>
          <w:color w:val="000000"/>
        </w:rPr>
        <w:t>Agelanius</w:t>
      </w:r>
      <w:proofErr w:type="spellEnd"/>
      <w:r>
        <w:rPr>
          <w:rFonts w:ascii="Times New Roman" w:hAnsi="Times New Roman"/>
          <w:color w:val="000000"/>
        </w:rPr>
        <w:t xml:space="preserve"> </w:t>
      </w:r>
      <w:proofErr w:type="spellStart"/>
      <w:r>
        <w:rPr>
          <w:rFonts w:ascii="Times New Roman" w:hAnsi="Times New Roman"/>
          <w:color w:val="000000"/>
        </w:rPr>
        <w:t>Rondani</w:t>
      </w:r>
      <w:proofErr w:type="spellEnd"/>
      <w:r>
        <w:rPr>
          <w:rFonts w:ascii="Times New Roman" w:hAnsi="Times New Roman"/>
          <w:color w:val="000000"/>
        </w:rPr>
        <w:t xml:space="preserve">, </w:t>
      </w:r>
      <w:proofErr w:type="spellStart"/>
      <w:r>
        <w:rPr>
          <w:rFonts w:ascii="Times New Roman" w:hAnsi="Times New Roman"/>
          <w:i/>
          <w:color w:val="000000"/>
        </w:rPr>
        <w:t>Haematopotina</w:t>
      </w:r>
      <w:proofErr w:type="spellEnd"/>
      <w:r>
        <w:rPr>
          <w:rFonts w:ascii="Times New Roman" w:hAnsi="Times New Roman"/>
          <w:color w:val="000000"/>
        </w:rPr>
        <w:t xml:space="preserve"> </w:t>
      </w:r>
      <w:proofErr w:type="spellStart"/>
      <w:r>
        <w:rPr>
          <w:rFonts w:ascii="Times New Roman" w:hAnsi="Times New Roman"/>
          <w:color w:val="000000"/>
        </w:rPr>
        <w:t>Coscarón</w:t>
      </w:r>
      <w:proofErr w:type="spellEnd"/>
      <w:r>
        <w:rPr>
          <w:rFonts w:ascii="Times New Roman" w:hAnsi="Times New Roman"/>
          <w:color w:val="000000"/>
        </w:rPr>
        <w:t xml:space="preserve"> &amp; Philip, </w:t>
      </w:r>
      <w:proofErr w:type="spellStart"/>
      <w:r>
        <w:rPr>
          <w:rFonts w:ascii="Times New Roman" w:hAnsi="Times New Roman"/>
          <w:i/>
          <w:color w:val="000000"/>
        </w:rPr>
        <w:t>Nubiloides</w:t>
      </w:r>
      <w:proofErr w:type="spellEnd"/>
      <w:r>
        <w:rPr>
          <w:rFonts w:ascii="Times New Roman" w:hAnsi="Times New Roman"/>
          <w:i/>
          <w:color w:val="000000"/>
        </w:rPr>
        <w:t xml:space="preserve"> </w:t>
      </w:r>
      <w:proofErr w:type="spellStart"/>
      <w:r>
        <w:rPr>
          <w:rFonts w:ascii="Times New Roman" w:hAnsi="Times New Roman"/>
          <w:color w:val="000000"/>
        </w:rPr>
        <w:t>Coscarón</w:t>
      </w:r>
      <w:proofErr w:type="spellEnd"/>
      <w:r>
        <w:rPr>
          <w:rFonts w:ascii="Times New Roman" w:hAnsi="Times New Roman"/>
          <w:color w:val="000000"/>
        </w:rPr>
        <w:t xml:space="preserve"> &amp; Philip and </w:t>
      </w:r>
      <w:proofErr w:type="spellStart"/>
      <w:r>
        <w:rPr>
          <w:rFonts w:ascii="Times New Roman" w:hAnsi="Times New Roman"/>
          <w:i/>
          <w:color w:val="000000"/>
        </w:rPr>
        <w:t>Scaptiodes</w:t>
      </w:r>
      <w:proofErr w:type="spellEnd"/>
      <w:r>
        <w:rPr>
          <w:rFonts w:ascii="Times New Roman" w:hAnsi="Times New Roman"/>
          <w:color w:val="000000"/>
        </w:rPr>
        <w:t xml:space="preserve"> </w:t>
      </w:r>
      <w:proofErr w:type="spellStart"/>
      <w:r>
        <w:rPr>
          <w:rFonts w:ascii="Times New Roman" w:hAnsi="Times New Roman"/>
          <w:color w:val="000000"/>
        </w:rPr>
        <w:t>Enderlein</w:t>
      </w:r>
      <w:proofErr w:type="spellEnd"/>
      <w:r>
        <w:rPr>
          <w:rFonts w:ascii="Times New Roman" w:hAnsi="Times New Roman"/>
          <w:color w:val="000000"/>
        </w:rPr>
        <w:t xml:space="preserve">. </w:t>
      </w:r>
      <w:proofErr w:type="spellStart"/>
      <w:r>
        <w:rPr>
          <w:rFonts w:ascii="Times New Roman" w:hAnsi="Times New Roman"/>
          <w:color w:val="000000"/>
        </w:rPr>
        <w:t>Coscarón</w:t>
      </w:r>
      <w:proofErr w:type="spellEnd"/>
      <w:r>
        <w:rPr>
          <w:rFonts w:ascii="Times New Roman" w:hAnsi="Times New Roman"/>
          <w:color w:val="000000"/>
        </w:rPr>
        <w:t xml:space="preserve"> (1961, 1962a, 1962b, 1969, 1972, 1974, 1989) has described additional species from Argentina and Chile. Recently, González (2000) described a new species from Chile. Additional species have been described by </w:t>
      </w:r>
      <w:proofErr w:type="spellStart"/>
      <w:r>
        <w:rPr>
          <w:rFonts w:ascii="Times New Roman" w:hAnsi="Times New Roman"/>
          <w:color w:val="000000"/>
        </w:rPr>
        <w:t>Rondani</w:t>
      </w:r>
      <w:proofErr w:type="spellEnd"/>
      <w:r>
        <w:rPr>
          <w:rFonts w:ascii="Times New Roman" w:hAnsi="Times New Roman"/>
          <w:color w:val="000000"/>
        </w:rPr>
        <w:t xml:space="preserve"> (1863), </w:t>
      </w:r>
      <w:proofErr w:type="spellStart"/>
      <w:r>
        <w:rPr>
          <w:rFonts w:ascii="Times New Roman" w:hAnsi="Times New Roman"/>
          <w:color w:val="000000"/>
        </w:rPr>
        <w:t>Surcouf</w:t>
      </w:r>
      <w:proofErr w:type="spellEnd"/>
      <w:r>
        <w:rPr>
          <w:rFonts w:ascii="Times New Roman" w:hAnsi="Times New Roman"/>
          <w:color w:val="000000"/>
        </w:rPr>
        <w:t xml:space="preserve"> (1919), Hine (1920), </w:t>
      </w:r>
      <w:proofErr w:type="spellStart"/>
      <w:r>
        <w:rPr>
          <w:rFonts w:ascii="Times New Roman" w:hAnsi="Times New Roman"/>
          <w:color w:val="000000"/>
        </w:rPr>
        <w:t>Enderlein</w:t>
      </w:r>
      <w:proofErr w:type="spellEnd"/>
      <w:r>
        <w:rPr>
          <w:rFonts w:ascii="Times New Roman" w:hAnsi="Times New Roman"/>
          <w:color w:val="000000"/>
        </w:rPr>
        <w:t xml:space="preserve"> (1925), and </w:t>
      </w:r>
      <w:proofErr w:type="spellStart"/>
      <w:r>
        <w:rPr>
          <w:rFonts w:ascii="Times New Roman" w:hAnsi="Times New Roman"/>
          <w:color w:val="000000"/>
        </w:rPr>
        <w:t>Kröber</w:t>
      </w:r>
      <w:proofErr w:type="spellEnd"/>
      <w:r>
        <w:rPr>
          <w:rFonts w:ascii="Times New Roman" w:hAnsi="Times New Roman"/>
          <w:color w:val="000000"/>
        </w:rPr>
        <w:t xml:space="preserve"> (1930) to yield a total number of 69 valid species (Fairchild &amp; Burger 1994).</w:t>
      </w:r>
    </w:p>
    <w:p w14:paraId="33B305B7" w14:textId="77777777" w:rsidR="00886E27" w:rsidRDefault="00886E27">
      <w:pPr>
        <w:pStyle w:val="Textoindependiente21"/>
        <w:spacing w:line="480" w:lineRule="auto"/>
        <w:jc w:val="left"/>
        <w:rPr>
          <w:color w:val="000000"/>
        </w:rPr>
      </w:pPr>
    </w:p>
    <w:p w14:paraId="75EF1A50" w14:textId="77777777" w:rsidR="00886E27" w:rsidRDefault="008855EA">
      <w:pPr>
        <w:pStyle w:val="Textoindependiente21"/>
        <w:spacing w:line="480" w:lineRule="auto"/>
        <w:jc w:val="left"/>
        <w:rPr>
          <w:rFonts w:ascii="Times New Roman" w:hAnsi="Times New Roman"/>
          <w:color w:val="000000"/>
        </w:rPr>
      </w:pPr>
      <w:r>
        <w:rPr>
          <w:rFonts w:ascii="Times New Roman" w:hAnsi="Times New Roman"/>
          <w:color w:val="000000"/>
        </w:rPr>
        <w:t xml:space="preserve">There are no other studies for </w:t>
      </w:r>
      <w:r>
        <w:rPr>
          <w:rFonts w:ascii="Times New Roman" w:hAnsi="Times New Roman"/>
          <w:i/>
          <w:color w:val="000000"/>
        </w:rPr>
        <w:t>“</w:t>
      </w:r>
      <w:proofErr w:type="spellStart"/>
      <w:r>
        <w:rPr>
          <w:rFonts w:ascii="Times New Roman" w:hAnsi="Times New Roman"/>
          <w:i/>
          <w:color w:val="000000"/>
        </w:rPr>
        <w:t>Dasybasis</w:t>
      </w:r>
      <w:proofErr w:type="spellEnd"/>
      <w:r>
        <w:rPr>
          <w:rFonts w:ascii="Times New Roman" w:hAnsi="Times New Roman"/>
          <w:color w:val="000000"/>
        </w:rPr>
        <w:t xml:space="preserve">” in the countries where the genus also occurs, only lists of species. </w:t>
      </w:r>
      <w:proofErr w:type="spellStart"/>
      <w:r>
        <w:rPr>
          <w:rFonts w:ascii="Times New Roman" w:hAnsi="Times New Roman"/>
          <w:color w:val="000000"/>
        </w:rPr>
        <w:t>Bequaert</w:t>
      </w:r>
      <w:proofErr w:type="spellEnd"/>
      <w:r>
        <w:rPr>
          <w:rFonts w:ascii="Times New Roman" w:hAnsi="Times New Roman"/>
          <w:color w:val="000000"/>
        </w:rPr>
        <w:t xml:space="preserve"> &amp; </w:t>
      </w:r>
      <w:proofErr w:type="spellStart"/>
      <w:r>
        <w:rPr>
          <w:rFonts w:ascii="Times New Roman" w:hAnsi="Times New Roman"/>
          <w:color w:val="000000"/>
        </w:rPr>
        <w:t>Renjifo</w:t>
      </w:r>
      <w:proofErr w:type="spellEnd"/>
      <w:r>
        <w:rPr>
          <w:rFonts w:ascii="Times New Roman" w:hAnsi="Times New Roman"/>
          <w:color w:val="000000"/>
        </w:rPr>
        <w:t xml:space="preserve"> (1946) listed </w:t>
      </w:r>
      <w:proofErr w:type="spellStart"/>
      <w:r>
        <w:rPr>
          <w:rFonts w:ascii="Times New Roman" w:hAnsi="Times New Roman"/>
          <w:i/>
          <w:color w:val="000000"/>
        </w:rPr>
        <w:t>Agelanius</w:t>
      </w:r>
      <w:proofErr w:type="spellEnd"/>
      <w:r>
        <w:rPr>
          <w:rFonts w:ascii="Times New Roman" w:hAnsi="Times New Roman"/>
          <w:color w:val="000000"/>
        </w:rPr>
        <w:t xml:space="preserve"> </w:t>
      </w:r>
      <w:proofErr w:type="spellStart"/>
      <w:r>
        <w:rPr>
          <w:rFonts w:ascii="Times New Roman" w:hAnsi="Times New Roman"/>
          <w:i/>
          <w:color w:val="000000"/>
        </w:rPr>
        <w:t>columbianus</w:t>
      </w:r>
      <w:proofErr w:type="spellEnd"/>
      <w:r>
        <w:rPr>
          <w:rFonts w:ascii="Times New Roman" w:hAnsi="Times New Roman"/>
          <w:i/>
          <w:color w:val="000000"/>
        </w:rPr>
        <w:t xml:space="preserve"> </w:t>
      </w:r>
      <w:r>
        <w:rPr>
          <w:rFonts w:ascii="Times New Roman" w:hAnsi="Times New Roman"/>
          <w:color w:val="000000"/>
        </w:rPr>
        <w:t>(</w:t>
      </w:r>
      <w:proofErr w:type="spellStart"/>
      <w:r>
        <w:rPr>
          <w:rFonts w:ascii="Times New Roman" w:hAnsi="Times New Roman"/>
          <w:color w:val="000000"/>
        </w:rPr>
        <w:t>Enderlein</w:t>
      </w:r>
      <w:proofErr w:type="spellEnd"/>
      <w:r>
        <w:rPr>
          <w:rFonts w:ascii="Times New Roman" w:hAnsi="Times New Roman"/>
          <w:color w:val="000000"/>
        </w:rPr>
        <w:t xml:space="preserve">) (= </w:t>
      </w:r>
      <w:r>
        <w:rPr>
          <w:rFonts w:ascii="Times New Roman" w:hAnsi="Times New Roman"/>
          <w:i/>
          <w:color w:val="000000"/>
        </w:rPr>
        <w:t xml:space="preserve">D. </w:t>
      </w:r>
      <w:proofErr w:type="spellStart"/>
      <w:r>
        <w:rPr>
          <w:rFonts w:ascii="Times New Roman" w:hAnsi="Times New Roman"/>
          <w:i/>
          <w:color w:val="000000"/>
        </w:rPr>
        <w:t>montium</w:t>
      </w:r>
      <w:proofErr w:type="spellEnd"/>
      <w:r>
        <w:rPr>
          <w:rFonts w:ascii="Times New Roman" w:hAnsi="Times New Roman"/>
          <w:color w:val="000000"/>
        </w:rPr>
        <w:t xml:space="preserve"> (</w:t>
      </w:r>
      <w:proofErr w:type="spellStart"/>
      <w:r>
        <w:rPr>
          <w:rFonts w:ascii="Times New Roman" w:hAnsi="Times New Roman"/>
          <w:color w:val="000000"/>
        </w:rPr>
        <w:t>Surcouf</w:t>
      </w:r>
      <w:proofErr w:type="spellEnd"/>
      <w:r>
        <w:rPr>
          <w:rFonts w:ascii="Times New Roman" w:hAnsi="Times New Roman"/>
          <w:color w:val="000000"/>
        </w:rPr>
        <w:t xml:space="preserve">)) for Colombia. Wilkerson (1979) listed only 2 species in his work from two Departments in Colombia. Wilkerson &amp; Fairchild (1984) listed 20 species for the Tambopata Reservation in Perú. In Ecuador, Fairchild &amp; León (1986) listed 5 species. </w:t>
      </w:r>
      <w:proofErr w:type="spellStart"/>
      <w:r>
        <w:rPr>
          <w:rFonts w:ascii="Times New Roman" w:hAnsi="Times New Roman"/>
          <w:color w:val="000000"/>
        </w:rPr>
        <w:t>Coscarón</w:t>
      </w:r>
      <w:proofErr w:type="spellEnd"/>
      <w:r>
        <w:rPr>
          <w:rFonts w:ascii="Times New Roman" w:hAnsi="Times New Roman"/>
          <w:color w:val="000000"/>
        </w:rPr>
        <w:t xml:space="preserve"> &amp; González (1991) listed 51 species in five subgenera in Chile. Finally, </w:t>
      </w:r>
      <w:proofErr w:type="spellStart"/>
      <w:r>
        <w:rPr>
          <w:rFonts w:ascii="Times New Roman" w:hAnsi="Times New Roman"/>
          <w:color w:val="000000"/>
        </w:rPr>
        <w:t>Chainey</w:t>
      </w:r>
      <w:proofErr w:type="spellEnd"/>
      <w:r>
        <w:rPr>
          <w:rFonts w:ascii="Times New Roman" w:hAnsi="Times New Roman"/>
          <w:color w:val="000000"/>
        </w:rPr>
        <w:t xml:space="preserve"> </w:t>
      </w:r>
      <w:r>
        <w:rPr>
          <w:rFonts w:ascii="Times New Roman" w:hAnsi="Times New Roman"/>
          <w:i/>
          <w:color w:val="000000"/>
        </w:rPr>
        <w:t>et al.</w:t>
      </w:r>
      <w:r>
        <w:rPr>
          <w:rFonts w:ascii="Times New Roman" w:hAnsi="Times New Roman"/>
          <w:color w:val="000000"/>
        </w:rPr>
        <w:t xml:space="preserve"> (1994) listed nine</w:t>
      </w:r>
      <w:r>
        <w:rPr>
          <w:color w:val="000000"/>
        </w:rPr>
        <w:t xml:space="preserve"> </w:t>
      </w:r>
      <w:r>
        <w:rPr>
          <w:rFonts w:ascii="Times New Roman" w:hAnsi="Times New Roman"/>
          <w:color w:val="000000"/>
        </w:rPr>
        <w:t>species of “</w:t>
      </w:r>
      <w:proofErr w:type="spellStart"/>
      <w:r>
        <w:rPr>
          <w:rFonts w:ascii="Times New Roman" w:hAnsi="Times New Roman"/>
          <w:i/>
          <w:color w:val="000000"/>
        </w:rPr>
        <w:t>Dasybasis</w:t>
      </w:r>
      <w:proofErr w:type="spellEnd"/>
      <w:r>
        <w:rPr>
          <w:rFonts w:ascii="Times New Roman" w:hAnsi="Times New Roman"/>
          <w:i/>
          <w:color w:val="000000"/>
        </w:rPr>
        <w:t>”</w:t>
      </w:r>
      <w:r>
        <w:rPr>
          <w:rFonts w:ascii="Times New Roman" w:hAnsi="Times New Roman"/>
          <w:color w:val="000000"/>
        </w:rPr>
        <w:t xml:space="preserve"> in two subgenera for the Department of Santa Cruz, in Bolivia.</w:t>
      </w:r>
    </w:p>
    <w:p w14:paraId="70D17149" w14:textId="77777777" w:rsidR="00886E27" w:rsidRDefault="00886E27">
      <w:pPr>
        <w:spacing w:line="360" w:lineRule="auto"/>
        <w:rPr>
          <w:color w:val="0000FF"/>
          <w:lang w:val="en-US"/>
        </w:rPr>
      </w:pPr>
    </w:p>
    <w:p w14:paraId="2DF3F209" w14:textId="77777777" w:rsidR="00886E27" w:rsidRDefault="008855EA">
      <w:pPr>
        <w:pStyle w:val="Estilo50"/>
        <w:jc w:val="left"/>
        <w:rPr>
          <w:rFonts w:ascii="Times New Roman" w:hAnsi="Times New Roman"/>
          <w:i/>
        </w:rPr>
      </w:pPr>
      <w:proofErr w:type="spellStart"/>
      <w:r>
        <w:rPr>
          <w:rFonts w:ascii="Times New Roman" w:hAnsi="Times New Roman"/>
        </w:rPr>
        <w:t>Kröber</w:t>
      </w:r>
      <w:proofErr w:type="spellEnd"/>
      <w:r>
        <w:rPr>
          <w:rFonts w:ascii="Times New Roman" w:hAnsi="Times New Roman"/>
        </w:rPr>
        <w:t xml:space="preserve"> (1934) cataloged the species of “</w:t>
      </w:r>
      <w:proofErr w:type="spellStart"/>
      <w:r>
        <w:rPr>
          <w:rFonts w:ascii="Times New Roman" w:hAnsi="Times New Roman"/>
          <w:i/>
        </w:rPr>
        <w:t>Dasybasis</w:t>
      </w:r>
      <w:proofErr w:type="spellEnd"/>
      <w:r>
        <w:rPr>
          <w:rFonts w:ascii="Times New Roman" w:hAnsi="Times New Roman"/>
          <w:i/>
        </w:rPr>
        <w:t xml:space="preserve">” </w:t>
      </w:r>
      <w:r>
        <w:rPr>
          <w:rFonts w:ascii="Times New Roman" w:hAnsi="Times New Roman"/>
        </w:rPr>
        <w:t xml:space="preserve">for the first time as </w:t>
      </w:r>
      <w:proofErr w:type="spellStart"/>
      <w:r>
        <w:rPr>
          <w:rFonts w:ascii="Times New Roman" w:hAnsi="Times New Roman"/>
          <w:i/>
        </w:rPr>
        <w:t>Tabanus</w:t>
      </w:r>
      <w:proofErr w:type="spellEnd"/>
      <w:r>
        <w:rPr>
          <w:rFonts w:ascii="Times New Roman" w:hAnsi="Times New Roman"/>
        </w:rPr>
        <w:t xml:space="preserve"> L., subgenus </w:t>
      </w:r>
      <w:proofErr w:type="spellStart"/>
      <w:r>
        <w:rPr>
          <w:rFonts w:ascii="Times New Roman" w:hAnsi="Times New Roman"/>
          <w:i/>
        </w:rPr>
        <w:t>Agelanius</w:t>
      </w:r>
      <w:proofErr w:type="spellEnd"/>
      <w:r>
        <w:rPr>
          <w:rFonts w:ascii="Times New Roman" w:hAnsi="Times New Roman"/>
        </w:rPr>
        <w:t xml:space="preserve"> </w:t>
      </w:r>
      <w:proofErr w:type="spellStart"/>
      <w:r>
        <w:rPr>
          <w:rFonts w:ascii="Times New Roman" w:hAnsi="Times New Roman"/>
        </w:rPr>
        <w:t>Rondani</w:t>
      </w:r>
      <w:proofErr w:type="spellEnd"/>
      <w:r>
        <w:rPr>
          <w:rFonts w:ascii="Times New Roman" w:hAnsi="Times New Roman"/>
        </w:rPr>
        <w:t xml:space="preserve">. </w:t>
      </w:r>
      <w:proofErr w:type="spellStart"/>
      <w:r>
        <w:rPr>
          <w:rFonts w:ascii="Times New Roman" w:hAnsi="Times New Roman"/>
        </w:rPr>
        <w:t>Kröber</w:t>
      </w:r>
      <w:proofErr w:type="spellEnd"/>
      <w:r>
        <w:rPr>
          <w:rFonts w:ascii="Times New Roman" w:hAnsi="Times New Roman"/>
        </w:rPr>
        <w:t xml:space="preserve"> (</w:t>
      </w:r>
      <w:r>
        <w:rPr>
          <w:rFonts w:ascii="Times New Roman" w:hAnsi="Times New Roman"/>
          <w:i/>
        </w:rPr>
        <w:t>op. cit</w:t>
      </w:r>
      <w:r>
        <w:rPr>
          <w:rFonts w:ascii="Times New Roman" w:hAnsi="Times New Roman"/>
        </w:rPr>
        <w:t xml:space="preserve">.) synonymized </w:t>
      </w:r>
      <w:proofErr w:type="spellStart"/>
      <w:r>
        <w:rPr>
          <w:rFonts w:ascii="Times New Roman" w:hAnsi="Times New Roman"/>
          <w:i/>
        </w:rPr>
        <w:t>Archiplatius</w:t>
      </w:r>
      <w:proofErr w:type="spellEnd"/>
      <w:r>
        <w:rPr>
          <w:rFonts w:ascii="Times New Roman" w:hAnsi="Times New Roman"/>
        </w:rPr>
        <w:t xml:space="preserve"> </w:t>
      </w:r>
      <w:proofErr w:type="spellStart"/>
      <w:r>
        <w:rPr>
          <w:rFonts w:ascii="Times New Roman" w:hAnsi="Times New Roman"/>
        </w:rPr>
        <w:t>Enderlein</w:t>
      </w:r>
      <w:proofErr w:type="spellEnd"/>
      <w:r>
        <w:rPr>
          <w:rFonts w:ascii="Times New Roman" w:hAnsi="Times New Roman"/>
        </w:rPr>
        <w:t xml:space="preserve"> </w:t>
      </w:r>
      <w:r>
        <w:rPr>
          <w:rFonts w:ascii="Times New Roman" w:hAnsi="Times New Roman"/>
        </w:rPr>
        <w:lastRenderedPageBreak/>
        <w:t xml:space="preserve">with </w:t>
      </w:r>
      <w:proofErr w:type="spellStart"/>
      <w:r>
        <w:rPr>
          <w:rFonts w:ascii="Times New Roman" w:hAnsi="Times New Roman"/>
          <w:i/>
        </w:rPr>
        <w:t>Agelanius</w:t>
      </w:r>
      <w:proofErr w:type="spellEnd"/>
      <w:r>
        <w:rPr>
          <w:rFonts w:ascii="Times New Roman" w:hAnsi="Times New Roman"/>
        </w:rPr>
        <w:t xml:space="preserve">. </w:t>
      </w:r>
      <w:proofErr w:type="spellStart"/>
      <w:r>
        <w:rPr>
          <w:rFonts w:ascii="Times New Roman" w:hAnsi="Times New Roman"/>
        </w:rPr>
        <w:t>Kröber</w:t>
      </w:r>
      <w:proofErr w:type="spellEnd"/>
      <w:r>
        <w:rPr>
          <w:rFonts w:ascii="Times New Roman" w:hAnsi="Times New Roman"/>
        </w:rPr>
        <w:t xml:space="preserve"> (1930), described some species of “</w:t>
      </w:r>
      <w:proofErr w:type="spellStart"/>
      <w:r>
        <w:rPr>
          <w:rFonts w:ascii="Times New Roman" w:hAnsi="Times New Roman"/>
          <w:i/>
        </w:rPr>
        <w:t>Dasybasis</w:t>
      </w:r>
      <w:proofErr w:type="spellEnd"/>
      <w:r>
        <w:rPr>
          <w:rFonts w:ascii="Times New Roman" w:hAnsi="Times New Roman"/>
          <w:i/>
        </w:rPr>
        <w:t>”</w:t>
      </w:r>
      <w:r>
        <w:rPr>
          <w:rFonts w:ascii="Times New Roman" w:hAnsi="Times New Roman"/>
        </w:rPr>
        <w:t xml:space="preserve"> in </w:t>
      </w:r>
      <w:proofErr w:type="spellStart"/>
      <w:r>
        <w:rPr>
          <w:rFonts w:ascii="Times New Roman" w:hAnsi="Times New Roman"/>
          <w:i/>
        </w:rPr>
        <w:t>Tabanus</w:t>
      </w:r>
      <w:proofErr w:type="spellEnd"/>
      <w:r>
        <w:rPr>
          <w:rFonts w:ascii="Times New Roman" w:hAnsi="Times New Roman"/>
        </w:rPr>
        <w:t xml:space="preserve"> L., </w:t>
      </w:r>
      <w:proofErr w:type="spellStart"/>
      <w:r>
        <w:rPr>
          <w:rFonts w:ascii="Times New Roman" w:hAnsi="Times New Roman"/>
          <w:i/>
        </w:rPr>
        <w:t>Stypommisa</w:t>
      </w:r>
      <w:proofErr w:type="spellEnd"/>
      <w:r>
        <w:rPr>
          <w:rFonts w:ascii="Times New Roman" w:hAnsi="Times New Roman"/>
        </w:rPr>
        <w:t xml:space="preserve"> </w:t>
      </w:r>
      <w:proofErr w:type="spellStart"/>
      <w:r>
        <w:rPr>
          <w:rFonts w:ascii="Times New Roman" w:hAnsi="Times New Roman"/>
        </w:rPr>
        <w:t>Enderlein</w:t>
      </w:r>
      <w:proofErr w:type="spellEnd"/>
      <w:r>
        <w:rPr>
          <w:rFonts w:ascii="Times New Roman" w:hAnsi="Times New Roman"/>
        </w:rPr>
        <w:t xml:space="preserve">, </w:t>
      </w:r>
      <w:proofErr w:type="spellStart"/>
      <w:r>
        <w:rPr>
          <w:rFonts w:ascii="Times New Roman" w:hAnsi="Times New Roman"/>
          <w:i/>
        </w:rPr>
        <w:t>Therioplectes</w:t>
      </w:r>
      <w:proofErr w:type="spellEnd"/>
      <w:r>
        <w:rPr>
          <w:rFonts w:ascii="Times New Roman" w:hAnsi="Times New Roman"/>
        </w:rPr>
        <w:t xml:space="preserve"> Zeller, and </w:t>
      </w:r>
      <w:proofErr w:type="spellStart"/>
      <w:r>
        <w:rPr>
          <w:rFonts w:ascii="Times New Roman" w:hAnsi="Times New Roman"/>
          <w:i/>
        </w:rPr>
        <w:t>Agelanius</w:t>
      </w:r>
      <w:proofErr w:type="spellEnd"/>
      <w:r>
        <w:rPr>
          <w:rFonts w:ascii="Times New Roman" w:hAnsi="Times New Roman"/>
          <w:i/>
        </w:rPr>
        <w:t xml:space="preserve"> </w:t>
      </w:r>
      <w:proofErr w:type="spellStart"/>
      <w:r>
        <w:rPr>
          <w:rFonts w:ascii="Times New Roman" w:hAnsi="Times New Roman"/>
        </w:rPr>
        <w:t>Rondani</w:t>
      </w:r>
      <w:proofErr w:type="spellEnd"/>
      <w:r>
        <w:rPr>
          <w:rFonts w:ascii="Times New Roman" w:hAnsi="Times New Roman"/>
        </w:rPr>
        <w:t>. Fairchild (1971) catalogued the Neotropical species of “</w:t>
      </w:r>
      <w:proofErr w:type="spellStart"/>
      <w:r>
        <w:rPr>
          <w:rFonts w:ascii="Times New Roman" w:hAnsi="Times New Roman"/>
          <w:i/>
        </w:rPr>
        <w:t>Dasybasis</w:t>
      </w:r>
      <w:proofErr w:type="spellEnd"/>
      <w:r>
        <w:rPr>
          <w:rFonts w:ascii="Times New Roman" w:hAnsi="Times New Roman"/>
          <w:i/>
        </w:rPr>
        <w:t>”.</w:t>
      </w:r>
      <w:r>
        <w:rPr>
          <w:rFonts w:ascii="Times New Roman" w:hAnsi="Times New Roman"/>
        </w:rPr>
        <w:t xml:space="preserve"> Fairchild &amp; Burger (1994), in a new catalog for the Neotropical species</w:t>
      </w:r>
      <w:r>
        <w:t xml:space="preserve"> </w:t>
      </w:r>
      <w:r>
        <w:rPr>
          <w:rFonts w:ascii="Times New Roman" w:hAnsi="Times New Roman"/>
        </w:rPr>
        <w:t xml:space="preserve">of </w:t>
      </w:r>
      <w:proofErr w:type="spellStart"/>
      <w:r>
        <w:rPr>
          <w:rFonts w:ascii="Times New Roman" w:hAnsi="Times New Roman"/>
        </w:rPr>
        <w:t>Tabanidae</w:t>
      </w:r>
      <w:proofErr w:type="spellEnd"/>
      <w:r>
        <w:rPr>
          <w:rFonts w:ascii="Times New Roman" w:hAnsi="Times New Roman"/>
        </w:rPr>
        <w:t>, proposed some taxonomic changes for the genus. Recently, González (1999) revised the taxon included as subgeneric units of “</w:t>
      </w:r>
      <w:proofErr w:type="spellStart"/>
      <w:r>
        <w:rPr>
          <w:rFonts w:ascii="Times New Roman" w:hAnsi="Times New Roman"/>
          <w:i/>
        </w:rPr>
        <w:t>Dasybasis</w:t>
      </w:r>
      <w:proofErr w:type="spellEnd"/>
      <w:r>
        <w:rPr>
          <w:rFonts w:ascii="Times New Roman" w:hAnsi="Times New Roman"/>
          <w:i/>
        </w:rPr>
        <w:t xml:space="preserve">” </w:t>
      </w:r>
      <w:r>
        <w:rPr>
          <w:rFonts w:ascii="Times New Roman" w:hAnsi="Times New Roman"/>
        </w:rPr>
        <w:t xml:space="preserve">by </w:t>
      </w:r>
      <w:proofErr w:type="spellStart"/>
      <w:r>
        <w:rPr>
          <w:rFonts w:ascii="Times New Roman" w:hAnsi="Times New Roman"/>
        </w:rPr>
        <w:t>Coscarón</w:t>
      </w:r>
      <w:proofErr w:type="spellEnd"/>
      <w:r>
        <w:rPr>
          <w:rFonts w:ascii="Times New Roman" w:hAnsi="Times New Roman"/>
        </w:rPr>
        <w:t xml:space="preserve"> and Philip (1967) and raised to generic status the taxon </w:t>
      </w:r>
      <w:proofErr w:type="spellStart"/>
      <w:r>
        <w:rPr>
          <w:rFonts w:ascii="Times New Roman" w:hAnsi="Times New Roman"/>
          <w:i/>
        </w:rPr>
        <w:t>Agelanius</w:t>
      </w:r>
      <w:proofErr w:type="spellEnd"/>
      <w:r>
        <w:rPr>
          <w:rFonts w:ascii="Times New Roman" w:hAnsi="Times New Roman"/>
          <w:i/>
        </w:rPr>
        <w:t xml:space="preserve"> </w:t>
      </w:r>
      <w:proofErr w:type="spellStart"/>
      <w:r>
        <w:rPr>
          <w:rFonts w:ascii="Times New Roman" w:hAnsi="Times New Roman"/>
        </w:rPr>
        <w:t>Rondani</w:t>
      </w:r>
      <w:proofErr w:type="spellEnd"/>
      <w:r>
        <w:rPr>
          <w:rFonts w:ascii="Times New Roman" w:hAnsi="Times New Roman"/>
        </w:rPr>
        <w:t xml:space="preserve">, </w:t>
      </w:r>
      <w:proofErr w:type="spellStart"/>
      <w:r>
        <w:rPr>
          <w:rFonts w:ascii="Times New Roman" w:hAnsi="Times New Roman"/>
          <w:i/>
        </w:rPr>
        <w:t>Haematopotina</w:t>
      </w:r>
      <w:proofErr w:type="spellEnd"/>
      <w:r>
        <w:rPr>
          <w:rFonts w:ascii="Times New Roman" w:hAnsi="Times New Roman"/>
          <w:i/>
        </w:rPr>
        <w:t xml:space="preserve"> </w:t>
      </w:r>
      <w:proofErr w:type="spellStart"/>
      <w:r>
        <w:rPr>
          <w:rFonts w:ascii="Times New Roman" w:hAnsi="Times New Roman"/>
        </w:rPr>
        <w:t>Coscarón</w:t>
      </w:r>
      <w:proofErr w:type="spellEnd"/>
      <w:r>
        <w:rPr>
          <w:rFonts w:ascii="Times New Roman" w:hAnsi="Times New Roman"/>
        </w:rPr>
        <w:t xml:space="preserve"> &amp; Philip, </w:t>
      </w:r>
      <w:proofErr w:type="spellStart"/>
      <w:r>
        <w:rPr>
          <w:rFonts w:ascii="Times New Roman" w:hAnsi="Times New Roman"/>
          <w:i/>
        </w:rPr>
        <w:t>Nubiloides</w:t>
      </w:r>
      <w:proofErr w:type="spellEnd"/>
      <w:r>
        <w:rPr>
          <w:rFonts w:ascii="Times New Roman" w:hAnsi="Times New Roman"/>
          <w:i/>
        </w:rPr>
        <w:t xml:space="preserve"> </w:t>
      </w:r>
      <w:proofErr w:type="spellStart"/>
      <w:r>
        <w:rPr>
          <w:rFonts w:ascii="Times New Roman" w:hAnsi="Times New Roman"/>
        </w:rPr>
        <w:t>Coscarón</w:t>
      </w:r>
      <w:proofErr w:type="spellEnd"/>
      <w:r>
        <w:rPr>
          <w:rFonts w:ascii="Times New Roman" w:hAnsi="Times New Roman"/>
        </w:rPr>
        <w:t xml:space="preserve"> &amp; Philip and </w:t>
      </w:r>
      <w:proofErr w:type="spellStart"/>
      <w:r>
        <w:rPr>
          <w:rFonts w:ascii="Times New Roman" w:hAnsi="Times New Roman"/>
          <w:i/>
        </w:rPr>
        <w:t>Scaptiodes</w:t>
      </w:r>
      <w:proofErr w:type="spellEnd"/>
      <w:r>
        <w:rPr>
          <w:rFonts w:ascii="Times New Roman" w:hAnsi="Times New Roman"/>
          <w:i/>
        </w:rPr>
        <w:t xml:space="preserve"> </w:t>
      </w:r>
      <w:proofErr w:type="spellStart"/>
      <w:r>
        <w:rPr>
          <w:rFonts w:ascii="Times New Roman" w:hAnsi="Times New Roman"/>
        </w:rPr>
        <w:t>Enderlein</w:t>
      </w:r>
      <w:proofErr w:type="spellEnd"/>
      <w:r>
        <w:rPr>
          <w:rFonts w:ascii="Times New Roman" w:hAnsi="Times New Roman"/>
        </w:rPr>
        <w:t>, based on their morphological differences from “</w:t>
      </w:r>
      <w:proofErr w:type="spellStart"/>
      <w:r>
        <w:rPr>
          <w:rFonts w:ascii="Times New Roman" w:hAnsi="Times New Roman"/>
          <w:i/>
        </w:rPr>
        <w:t>Dasybasis</w:t>
      </w:r>
      <w:proofErr w:type="spellEnd"/>
      <w:r>
        <w:rPr>
          <w:rFonts w:ascii="Times New Roman" w:hAnsi="Times New Roman"/>
          <w:i/>
        </w:rPr>
        <w:t xml:space="preserve">”, </w:t>
      </w:r>
      <w:proofErr w:type="spellStart"/>
      <w:r>
        <w:rPr>
          <w:rFonts w:ascii="Times New Roman" w:hAnsi="Times New Roman"/>
          <w:i/>
        </w:rPr>
        <w:t>s.str</w:t>
      </w:r>
      <w:proofErr w:type="spellEnd"/>
      <w:r>
        <w:rPr>
          <w:rFonts w:ascii="Times New Roman" w:hAnsi="Times New Roman"/>
          <w:i/>
        </w:rPr>
        <w:t xml:space="preserve">. </w:t>
      </w:r>
      <w:r>
        <w:rPr>
          <w:rFonts w:ascii="Times New Roman" w:hAnsi="Times New Roman"/>
        </w:rPr>
        <w:t xml:space="preserve">Four species formerly included in the genus </w:t>
      </w:r>
      <w:proofErr w:type="spellStart"/>
      <w:r>
        <w:rPr>
          <w:rFonts w:ascii="Times New Roman" w:hAnsi="Times New Roman"/>
          <w:i/>
        </w:rPr>
        <w:t>Agelanius</w:t>
      </w:r>
      <w:proofErr w:type="spellEnd"/>
      <w:r>
        <w:rPr>
          <w:rFonts w:ascii="Times New Roman" w:hAnsi="Times New Roman"/>
          <w:i/>
        </w:rPr>
        <w:t xml:space="preserve"> </w:t>
      </w:r>
      <w:proofErr w:type="spellStart"/>
      <w:r>
        <w:rPr>
          <w:rFonts w:ascii="Times New Roman" w:hAnsi="Times New Roman"/>
        </w:rPr>
        <w:t>Rondani</w:t>
      </w:r>
      <w:proofErr w:type="spellEnd"/>
      <w:r>
        <w:rPr>
          <w:rFonts w:ascii="Times New Roman" w:hAnsi="Times New Roman"/>
        </w:rPr>
        <w:t xml:space="preserve"> were transferred to the genus </w:t>
      </w:r>
      <w:proofErr w:type="spellStart"/>
      <w:r>
        <w:rPr>
          <w:rFonts w:ascii="Times New Roman" w:hAnsi="Times New Roman"/>
          <w:i/>
        </w:rPr>
        <w:t>Acellomyia</w:t>
      </w:r>
      <w:proofErr w:type="spellEnd"/>
      <w:r>
        <w:rPr>
          <w:rFonts w:ascii="Times New Roman" w:hAnsi="Times New Roman"/>
          <w:i/>
        </w:rPr>
        <w:t xml:space="preserve"> </w:t>
      </w:r>
      <w:r>
        <w:rPr>
          <w:rFonts w:ascii="Times New Roman" w:hAnsi="Times New Roman"/>
        </w:rPr>
        <w:t>González.</w:t>
      </w:r>
    </w:p>
    <w:p w14:paraId="02990822" w14:textId="77777777" w:rsidR="00886E27" w:rsidRDefault="00886E27">
      <w:pPr>
        <w:pStyle w:val="Estilo50"/>
        <w:jc w:val="left"/>
      </w:pPr>
    </w:p>
    <w:p w14:paraId="43D9B10E" w14:textId="77777777" w:rsidR="00886E27" w:rsidRDefault="008855EA">
      <w:pPr>
        <w:spacing w:line="480" w:lineRule="auto"/>
        <w:rPr>
          <w:rFonts w:ascii="Times New Roman" w:hAnsi="Times New Roman"/>
          <w:color w:val="000000"/>
          <w:lang w:val="en-US"/>
        </w:rPr>
      </w:pPr>
      <w:r>
        <w:rPr>
          <w:rFonts w:ascii="Times New Roman" w:hAnsi="Times New Roman"/>
          <w:color w:val="000000"/>
          <w:lang w:val="en-US"/>
        </w:rPr>
        <w:t xml:space="preserve">There are few published phylogenies of the genera within the subfamilies of </w:t>
      </w:r>
      <w:proofErr w:type="spellStart"/>
      <w:r>
        <w:rPr>
          <w:rFonts w:ascii="Times New Roman" w:hAnsi="Times New Roman"/>
          <w:color w:val="000000"/>
          <w:lang w:val="en-US"/>
        </w:rPr>
        <w:t>Tabanidae</w:t>
      </w:r>
      <w:proofErr w:type="spellEnd"/>
      <w:r>
        <w:rPr>
          <w:rFonts w:ascii="Times New Roman" w:hAnsi="Times New Roman"/>
          <w:color w:val="000000"/>
          <w:lang w:val="en-US"/>
        </w:rPr>
        <w:t xml:space="preserve">; Tian-qi (1988) presented a phylogenetic analysis of the subfamilies of </w:t>
      </w:r>
      <w:proofErr w:type="spellStart"/>
      <w:r>
        <w:rPr>
          <w:rFonts w:ascii="Times New Roman" w:hAnsi="Times New Roman"/>
          <w:color w:val="000000"/>
          <w:lang w:val="en-US"/>
        </w:rPr>
        <w:t>Tabanidae</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Fanq</w:t>
      </w:r>
      <w:proofErr w:type="spellEnd"/>
      <w:r>
        <w:rPr>
          <w:rFonts w:ascii="Times New Roman" w:hAnsi="Times New Roman"/>
          <w:color w:val="000000"/>
          <w:lang w:val="en-US"/>
        </w:rPr>
        <w:t xml:space="preserve"> </w:t>
      </w:r>
      <w:r>
        <w:rPr>
          <w:rFonts w:ascii="Times New Roman" w:hAnsi="Times New Roman"/>
          <w:i/>
          <w:color w:val="000000"/>
          <w:lang w:val="en-US"/>
        </w:rPr>
        <w:t>et al.</w:t>
      </w:r>
      <w:r>
        <w:rPr>
          <w:rFonts w:ascii="Times New Roman" w:hAnsi="Times New Roman"/>
          <w:color w:val="000000"/>
          <w:lang w:val="en-US"/>
        </w:rPr>
        <w:t xml:space="preserve"> (1999) presented a phylogeny of the family using a </w:t>
      </w:r>
      <w:proofErr w:type="spellStart"/>
      <w:r>
        <w:rPr>
          <w:rFonts w:ascii="Times New Roman" w:hAnsi="Times New Roman"/>
          <w:color w:val="000000"/>
          <w:lang w:val="en-US"/>
        </w:rPr>
        <w:t>chracateristics</w:t>
      </w:r>
      <w:proofErr w:type="spellEnd"/>
      <w:r>
        <w:rPr>
          <w:rFonts w:ascii="Times New Roman" w:hAnsi="Times New Roman"/>
          <w:color w:val="000000"/>
          <w:lang w:val="en-US"/>
        </w:rPr>
        <w:t xml:space="preserve"> of the mouthparts, Morita (2008) presents the first comprehensive phylogenetic hypothesis for </w:t>
      </w:r>
      <w:proofErr w:type="spellStart"/>
      <w:r>
        <w:rPr>
          <w:rFonts w:ascii="Times New Roman" w:hAnsi="Times New Roman"/>
          <w:i/>
          <w:color w:val="000000"/>
          <w:lang w:val="en-US"/>
        </w:rPr>
        <w:t>Philoliche</w:t>
      </w:r>
      <w:proofErr w:type="spellEnd"/>
      <w:r>
        <w:rPr>
          <w:rFonts w:ascii="Times New Roman" w:hAnsi="Times New Roman"/>
          <w:color w:val="000000"/>
          <w:lang w:val="en-US"/>
        </w:rPr>
        <w:t xml:space="preserve"> and </w:t>
      </w:r>
      <w:proofErr w:type="spellStart"/>
      <w:r>
        <w:rPr>
          <w:rFonts w:ascii="Times New Roman" w:hAnsi="Times New Roman"/>
          <w:color w:val="000000"/>
          <w:lang w:val="en-US"/>
        </w:rPr>
        <w:t>Tabanidae</w:t>
      </w:r>
      <w:proofErr w:type="spellEnd"/>
      <w:r>
        <w:rPr>
          <w:rFonts w:ascii="Times New Roman" w:hAnsi="Times New Roman"/>
          <w:color w:val="000000"/>
          <w:lang w:val="en-US"/>
        </w:rPr>
        <w:t xml:space="preserve"> based on molecular data. Results of four analyses (Kluge and Farris Method, Nelson &amp; </w:t>
      </w:r>
      <w:proofErr w:type="spellStart"/>
      <w:r>
        <w:rPr>
          <w:rFonts w:ascii="Times New Roman" w:hAnsi="Times New Roman"/>
          <w:color w:val="000000"/>
          <w:lang w:val="en-US"/>
        </w:rPr>
        <w:t>Platnick</w:t>
      </w:r>
      <w:proofErr w:type="spellEnd"/>
      <w:r>
        <w:rPr>
          <w:rFonts w:ascii="Times New Roman" w:hAnsi="Times New Roman"/>
          <w:color w:val="000000"/>
          <w:lang w:val="en-US"/>
        </w:rPr>
        <w:t xml:space="preserve"> method, Hennig Method and Farris-Wagner Method) and only analyzed 10 characters of external morphology of adults where after using </w:t>
      </w:r>
      <w:proofErr w:type="spellStart"/>
      <w:r>
        <w:rPr>
          <w:rFonts w:ascii="Times New Roman" w:hAnsi="Times New Roman"/>
          <w:color w:val="000000"/>
          <w:lang w:val="en-US"/>
        </w:rPr>
        <w:t>Stratiomyiidae</w:t>
      </w:r>
      <w:proofErr w:type="spellEnd"/>
      <w:r>
        <w:rPr>
          <w:rFonts w:ascii="Times New Roman" w:hAnsi="Times New Roman"/>
          <w:color w:val="000000"/>
          <w:lang w:val="en-US"/>
        </w:rPr>
        <w:t xml:space="preserve"> as the outgroup, he concluded that </w:t>
      </w:r>
      <w:proofErr w:type="spellStart"/>
      <w:r>
        <w:rPr>
          <w:rFonts w:ascii="Times New Roman" w:hAnsi="Times New Roman"/>
          <w:color w:val="000000"/>
          <w:lang w:val="en-US"/>
        </w:rPr>
        <w:t>Pangoniinae</w:t>
      </w:r>
      <w:proofErr w:type="spellEnd"/>
      <w:r>
        <w:rPr>
          <w:rFonts w:ascii="Times New Roman" w:hAnsi="Times New Roman"/>
          <w:color w:val="000000"/>
          <w:lang w:val="en-US"/>
        </w:rPr>
        <w:t xml:space="preserve"> plus </w:t>
      </w:r>
      <w:proofErr w:type="spellStart"/>
      <w:r>
        <w:rPr>
          <w:rFonts w:ascii="Times New Roman" w:hAnsi="Times New Roman"/>
          <w:color w:val="000000"/>
          <w:lang w:val="en-US"/>
        </w:rPr>
        <w:t>Chrysopsinae</w:t>
      </w:r>
      <w:proofErr w:type="spellEnd"/>
      <w:r>
        <w:rPr>
          <w:rFonts w:ascii="Times New Roman" w:hAnsi="Times New Roman"/>
          <w:color w:val="000000"/>
          <w:lang w:val="en-US"/>
        </w:rPr>
        <w:t xml:space="preserve"> should be treated as a new family, </w:t>
      </w:r>
      <w:proofErr w:type="spellStart"/>
      <w:r>
        <w:rPr>
          <w:rFonts w:ascii="Times New Roman" w:hAnsi="Times New Roman"/>
          <w:color w:val="000000"/>
          <w:lang w:val="en-US"/>
        </w:rPr>
        <w:t>Pangoniidae</w:t>
      </w:r>
      <w:proofErr w:type="spellEnd"/>
      <w:r>
        <w:rPr>
          <w:rFonts w:ascii="Times New Roman" w:hAnsi="Times New Roman"/>
          <w:color w:val="000000"/>
          <w:lang w:val="en-US"/>
        </w:rPr>
        <w:t xml:space="preserve">. This is because </w:t>
      </w:r>
      <w:r>
        <w:rPr>
          <w:rFonts w:ascii="Times New Roman" w:hAnsi="Times New Roman"/>
          <w:lang w:val="en-US"/>
        </w:rPr>
        <w:t>categories</w:t>
      </w:r>
      <w:r>
        <w:rPr>
          <w:rFonts w:ascii="Times New Roman" w:hAnsi="Times New Roman"/>
          <w:color w:val="000000"/>
          <w:lang w:val="en-US"/>
        </w:rPr>
        <w:t xml:space="preserve"> within the family are not appropriate, leaving then the </w:t>
      </w:r>
      <w:proofErr w:type="spellStart"/>
      <w:r>
        <w:rPr>
          <w:rFonts w:ascii="Times New Roman" w:hAnsi="Times New Roman"/>
          <w:color w:val="000000"/>
          <w:lang w:val="en-US"/>
        </w:rPr>
        <w:t>Tabanidae</w:t>
      </w:r>
      <w:proofErr w:type="spellEnd"/>
      <w:r>
        <w:rPr>
          <w:rFonts w:ascii="Times New Roman" w:hAnsi="Times New Roman"/>
          <w:color w:val="000000"/>
          <w:lang w:val="en-US"/>
        </w:rPr>
        <w:t xml:space="preserve"> represented by only three subfamilies; </w:t>
      </w:r>
      <w:proofErr w:type="spellStart"/>
      <w:r>
        <w:rPr>
          <w:rFonts w:ascii="Times New Roman" w:hAnsi="Times New Roman"/>
          <w:color w:val="000000"/>
          <w:lang w:val="en-US"/>
        </w:rPr>
        <w:t>Diachlorinae</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Haematopotinae</w:t>
      </w:r>
      <w:proofErr w:type="spellEnd"/>
      <w:r>
        <w:rPr>
          <w:rFonts w:ascii="Times New Roman" w:hAnsi="Times New Roman"/>
          <w:color w:val="000000"/>
          <w:lang w:val="en-US"/>
        </w:rPr>
        <w:t xml:space="preserve">, and </w:t>
      </w:r>
      <w:proofErr w:type="spellStart"/>
      <w:r>
        <w:rPr>
          <w:rFonts w:ascii="Times New Roman" w:hAnsi="Times New Roman"/>
          <w:color w:val="000000"/>
          <w:lang w:val="en-US"/>
        </w:rPr>
        <w:t>Tabaninae</w:t>
      </w:r>
      <w:proofErr w:type="spellEnd"/>
      <w:r>
        <w:rPr>
          <w:rFonts w:ascii="Times New Roman" w:hAnsi="Times New Roman"/>
          <w:color w:val="000000"/>
          <w:lang w:val="en-US"/>
        </w:rPr>
        <w:t xml:space="preserve">. Fang </w:t>
      </w:r>
      <w:r>
        <w:rPr>
          <w:rFonts w:ascii="Times New Roman" w:hAnsi="Times New Roman"/>
          <w:i/>
          <w:color w:val="000000"/>
          <w:lang w:val="en-US"/>
        </w:rPr>
        <w:t>et al</w:t>
      </w:r>
      <w:r>
        <w:rPr>
          <w:rFonts w:ascii="Times New Roman" w:hAnsi="Times New Roman"/>
          <w:color w:val="000000"/>
          <w:lang w:val="en-US"/>
        </w:rPr>
        <w:t xml:space="preserve">. (1999) presented a cladistic analysis using mouthpart characters derived from scanning electron microscope studies. More studies using molecular data has been recently published, </w:t>
      </w:r>
      <w:proofErr w:type="spellStart"/>
      <w:r>
        <w:rPr>
          <w:rFonts w:ascii="Times New Roman" w:hAnsi="Times New Roman"/>
          <w:color w:val="000000"/>
          <w:lang w:val="en-US"/>
        </w:rPr>
        <w:t>Weigmann</w:t>
      </w:r>
      <w:proofErr w:type="spellEnd"/>
      <w:r>
        <w:rPr>
          <w:rFonts w:ascii="Times New Roman" w:hAnsi="Times New Roman"/>
          <w:color w:val="000000"/>
          <w:lang w:val="en-US"/>
        </w:rPr>
        <w:t xml:space="preserve"> et al., (2000) demonstrate the monophyly of the </w:t>
      </w:r>
      <w:proofErr w:type="spellStart"/>
      <w:r>
        <w:rPr>
          <w:rFonts w:ascii="Times New Roman" w:hAnsi="Times New Roman"/>
          <w:color w:val="000000"/>
          <w:lang w:val="en-US"/>
        </w:rPr>
        <w:t>Tabanidae</w:t>
      </w:r>
      <w:proofErr w:type="spellEnd"/>
      <w:r>
        <w:rPr>
          <w:rFonts w:ascii="Times New Roman" w:hAnsi="Times New Roman"/>
          <w:color w:val="000000"/>
          <w:lang w:val="en-US"/>
        </w:rPr>
        <w:t xml:space="preserve"> with each </w:t>
      </w:r>
      <w:r>
        <w:rPr>
          <w:rFonts w:ascii="Times New Roman" w:hAnsi="Times New Roman"/>
          <w:color w:val="000000"/>
          <w:lang w:val="en-US"/>
        </w:rPr>
        <w:lastRenderedPageBreak/>
        <w:t xml:space="preserve">subfamily recovering as monophyletic. Recently, Lessard et al (2013) proposed the first phylogenetic hypothesis for the tribe </w:t>
      </w:r>
      <w:proofErr w:type="spellStart"/>
      <w:r>
        <w:rPr>
          <w:rFonts w:ascii="Times New Roman" w:hAnsi="Times New Roman"/>
          <w:color w:val="000000"/>
          <w:lang w:val="en-US"/>
        </w:rPr>
        <w:t>Scionini</w:t>
      </w:r>
      <w:proofErr w:type="spellEnd"/>
      <w:r>
        <w:rPr>
          <w:rFonts w:ascii="Times New Roman" w:hAnsi="Times New Roman"/>
          <w:color w:val="000000"/>
          <w:lang w:val="en-US"/>
        </w:rPr>
        <w:t xml:space="preserve"> and completing the systematic placement of all tribes in the subfamily </w:t>
      </w:r>
      <w:proofErr w:type="spellStart"/>
      <w:r>
        <w:rPr>
          <w:rFonts w:ascii="Times New Roman" w:hAnsi="Times New Roman"/>
          <w:color w:val="000000"/>
          <w:lang w:val="en-US"/>
        </w:rPr>
        <w:t>Pangoniinae</w:t>
      </w:r>
      <w:proofErr w:type="spellEnd"/>
      <w:r>
        <w:rPr>
          <w:rFonts w:ascii="Times New Roman" w:hAnsi="Times New Roman"/>
          <w:color w:val="000000"/>
          <w:lang w:val="en-US"/>
        </w:rPr>
        <w:t>.</w:t>
      </w:r>
    </w:p>
    <w:p w14:paraId="116A427A" w14:textId="77777777" w:rsidR="00886E27" w:rsidRDefault="00886E27">
      <w:pPr>
        <w:spacing w:line="480" w:lineRule="auto"/>
        <w:rPr>
          <w:rFonts w:ascii="Times New Roman" w:hAnsi="Times New Roman"/>
          <w:color w:val="000000"/>
          <w:lang w:val="en-US"/>
        </w:rPr>
      </w:pPr>
    </w:p>
    <w:p w14:paraId="34850B60" w14:textId="77777777" w:rsidR="00886E27" w:rsidRDefault="008855EA">
      <w:pPr>
        <w:spacing w:line="480" w:lineRule="auto"/>
        <w:rPr>
          <w:rFonts w:ascii="Times New Roman" w:hAnsi="Times New Roman"/>
          <w:color w:val="000000"/>
          <w:lang w:val="en-US"/>
        </w:rPr>
      </w:pPr>
      <w:r>
        <w:rPr>
          <w:rFonts w:ascii="Times New Roman" w:hAnsi="Times New Roman"/>
          <w:color w:val="000000"/>
          <w:lang w:val="en-US"/>
        </w:rPr>
        <w:t>The monophyly of the family is not in doubt and have strong support, based on morphological characters (</w:t>
      </w:r>
      <w:proofErr w:type="spellStart"/>
      <w:r>
        <w:rPr>
          <w:rFonts w:ascii="Times New Roman" w:hAnsi="Times New Roman"/>
          <w:color w:val="000000"/>
          <w:lang w:val="en-US"/>
        </w:rPr>
        <w:t>Mackerras</w:t>
      </w:r>
      <w:proofErr w:type="spellEnd"/>
      <w:r>
        <w:rPr>
          <w:rFonts w:ascii="Times New Roman" w:hAnsi="Times New Roman"/>
          <w:color w:val="000000"/>
          <w:lang w:val="en-US"/>
        </w:rPr>
        <w:t xml:space="preserve"> 1954; Woodley 1989; </w:t>
      </w:r>
      <w:proofErr w:type="spellStart"/>
      <w:r>
        <w:rPr>
          <w:rFonts w:ascii="Times New Roman" w:hAnsi="Times New Roman"/>
          <w:color w:val="000000"/>
          <w:lang w:val="en-US"/>
        </w:rPr>
        <w:t>Yeates</w:t>
      </w:r>
      <w:proofErr w:type="spellEnd"/>
      <w:r>
        <w:rPr>
          <w:rFonts w:ascii="Times New Roman" w:hAnsi="Times New Roman"/>
          <w:color w:val="000000"/>
          <w:lang w:val="en-US"/>
        </w:rPr>
        <w:t xml:space="preserve"> 2002 and molecular evidence (Morita 2008; </w:t>
      </w:r>
      <w:proofErr w:type="spellStart"/>
      <w:r>
        <w:rPr>
          <w:rFonts w:ascii="Times New Roman" w:hAnsi="Times New Roman"/>
          <w:color w:val="000000"/>
          <w:lang w:val="en-US"/>
        </w:rPr>
        <w:t>Weigmann</w:t>
      </w:r>
      <w:proofErr w:type="spellEnd"/>
      <w:r>
        <w:rPr>
          <w:rFonts w:ascii="Times New Roman" w:hAnsi="Times New Roman"/>
          <w:color w:val="000000"/>
          <w:lang w:val="en-US"/>
        </w:rPr>
        <w:t xml:space="preserve"> et al., 2000, 2003, 2011).</w:t>
      </w:r>
    </w:p>
    <w:p w14:paraId="6F123F88" w14:textId="77777777" w:rsidR="00886E27" w:rsidRDefault="00886E27">
      <w:pPr>
        <w:spacing w:line="360" w:lineRule="auto"/>
        <w:rPr>
          <w:rFonts w:ascii="Times New Roman" w:hAnsi="Times New Roman"/>
          <w:lang w:val="en-US"/>
        </w:rPr>
      </w:pPr>
    </w:p>
    <w:p w14:paraId="2A1C468F" w14:textId="77777777" w:rsidR="00886E27" w:rsidRDefault="008855EA">
      <w:pPr>
        <w:spacing w:line="480" w:lineRule="auto"/>
        <w:rPr>
          <w:rFonts w:ascii="Times New Roman" w:hAnsi="Times New Roman"/>
          <w:color w:val="000000"/>
          <w:lang w:val="en-US"/>
        </w:rPr>
      </w:pPr>
      <w:r>
        <w:rPr>
          <w:rFonts w:ascii="Times New Roman" w:hAnsi="Times New Roman"/>
          <w:color w:val="000000"/>
          <w:lang w:val="fr-FR"/>
        </w:rPr>
        <w:t xml:space="preserve">Sinclair </w:t>
      </w:r>
      <w:r>
        <w:rPr>
          <w:rFonts w:ascii="Times New Roman" w:hAnsi="Times New Roman"/>
          <w:i/>
          <w:color w:val="000000"/>
          <w:lang w:val="fr-FR"/>
        </w:rPr>
        <w:t>et al</w:t>
      </w:r>
      <w:r>
        <w:rPr>
          <w:rFonts w:ascii="Times New Roman" w:hAnsi="Times New Roman"/>
          <w:color w:val="000000"/>
          <w:lang w:val="fr-FR"/>
        </w:rPr>
        <w:t xml:space="preserve">. </w:t>
      </w:r>
      <w:r>
        <w:rPr>
          <w:rFonts w:ascii="Times New Roman" w:hAnsi="Times New Roman"/>
          <w:color w:val="000000"/>
          <w:lang w:val="en-US"/>
        </w:rPr>
        <w:t xml:space="preserve">(1994) checked male terminalia homologies in lower Brachycera and their implications in the phylogenetic relationships among these groups highlighting, also, the </w:t>
      </w:r>
      <w:proofErr w:type="spellStart"/>
      <w:r>
        <w:rPr>
          <w:rFonts w:ascii="Times New Roman" w:hAnsi="Times New Roman"/>
          <w:color w:val="000000"/>
          <w:lang w:val="en-US"/>
        </w:rPr>
        <w:t>Athericidae</w:t>
      </w:r>
      <w:proofErr w:type="spellEnd"/>
      <w:r>
        <w:rPr>
          <w:rFonts w:ascii="Times New Roman" w:hAnsi="Times New Roman"/>
          <w:color w:val="000000"/>
          <w:lang w:val="en-US"/>
        </w:rPr>
        <w:t xml:space="preserve"> + </w:t>
      </w:r>
      <w:proofErr w:type="spellStart"/>
      <w:r>
        <w:rPr>
          <w:rFonts w:ascii="Times New Roman" w:hAnsi="Times New Roman"/>
          <w:color w:val="000000"/>
          <w:lang w:val="en-US"/>
        </w:rPr>
        <w:t>Tabanidae</w:t>
      </w:r>
      <w:proofErr w:type="spellEnd"/>
      <w:r>
        <w:rPr>
          <w:rFonts w:ascii="Times New Roman" w:hAnsi="Times New Roman"/>
          <w:color w:val="000000"/>
          <w:lang w:val="en-US"/>
        </w:rPr>
        <w:t xml:space="preserve"> group monophyly, supported by the elongated </w:t>
      </w:r>
      <w:proofErr w:type="spellStart"/>
      <w:r>
        <w:rPr>
          <w:rFonts w:ascii="Times New Roman" w:hAnsi="Times New Roman"/>
          <w:color w:val="000000"/>
          <w:lang w:val="en-US"/>
        </w:rPr>
        <w:t>gonocoxal</w:t>
      </w:r>
      <w:proofErr w:type="spellEnd"/>
      <w:r>
        <w:rPr>
          <w:rFonts w:ascii="Times New Roman" w:hAnsi="Times New Roman"/>
          <w:color w:val="000000"/>
          <w:lang w:val="en-US"/>
        </w:rPr>
        <w:t xml:space="preserve"> apodeme and the fusion of the </w:t>
      </w:r>
      <w:proofErr w:type="spellStart"/>
      <w:r>
        <w:rPr>
          <w:rFonts w:ascii="Times New Roman" w:hAnsi="Times New Roman"/>
          <w:color w:val="000000"/>
          <w:lang w:val="en-US"/>
        </w:rPr>
        <w:t>gonocoxites</w:t>
      </w:r>
      <w:proofErr w:type="spellEnd"/>
      <w:r>
        <w:rPr>
          <w:rFonts w:ascii="Times New Roman" w:hAnsi="Times New Roman"/>
          <w:color w:val="000000"/>
          <w:lang w:val="en-US"/>
        </w:rPr>
        <w:t xml:space="preserve"> and the </w:t>
      </w:r>
      <w:proofErr w:type="spellStart"/>
      <w:r>
        <w:rPr>
          <w:rFonts w:ascii="Times New Roman" w:hAnsi="Times New Roman"/>
          <w:color w:val="000000"/>
          <w:lang w:val="en-US"/>
        </w:rPr>
        <w:t>hypandrium</w:t>
      </w:r>
      <w:proofErr w:type="spellEnd"/>
      <w:r>
        <w:rPr>
          <w:rFonts w:ascii="Times New Roman" w:hAnsi="Times New Roman"/>
          <w:color w:val="000000"/>
          <w:lang w:val="en-US"/>
        </w:rPr>
        <w:t>.</w:t>
      </w:r>
    </w:p>
    <w:p w14:paraId="19CBA30F" w14:textId="77777777" w:rsidR="00886E27" w:rsidRDefault="00886E27">
      <w:pPr>
        <w:spacing w:line="480" w:lineRule="auto"/>
        <w:rPr>
          <w:rFonts w:ascii="Times New Roman" w:hAnsi="Times New Roman"/>
          <w:color w:val="000000"/>
          <w:lang w:val="en-US"/>
        </w:rPr>
      </w:pPr>
    </w:p>
    <w:p w14:paraId="343B3863" w14:textId="77777777" w:rsidR="00886E27" w:rsidRDefault="008855EA">
      <w:pPr>
        <w:spacing w:line="480" w:lineRule="auto"/>
        <w:rPr>
          <w:rFonts w:ascii="Times New Roman" w:hAnsi="Times New Roman"/>
          <w:color w:val="000000"/>
          <w:lang w:val="en-US"/>
        </w:rPr>
      </w:pPr>
      <w:proofErr w:type="spellStart"/>
      <w:r>
        <w:rPr>
          <w:rFonts w:ascii="Times New Roman" w:hAnsi="Times New Roman"/>
          <w:color w:val="000000"/>
          <w:lang w:val="en-US"/>
        </w:rPr>
        <w:t>Yeates</w:t>
      </w:r>
      <w:proofErr w:type="spellEnd"/>
      <w:r>
        <w:rPr>
          <w:rFonts w:ascii="Times New Roman" w:hAnsi="Times New Roman"/>
          <w:color w:val="000000"/>
          <w:lang w:val="en-US"/>
        </w:rPr>
        <w:t xml:space="preserve"> &amp; </w:t>
      </w:r>
      <w:proofErr w:type="spellStart"/>
      <w:r>
        <w:rPr>
          <w:rFonts w:ascii="Times New Roman" w:hAnsi="Times New Roman"/>
          <w:color w:val="000000"/>
          <w:lang w:val="en-US"/>
        </w:rPr>
        <w:t>Wiegmann</w:t>
      </w:r>
      <w:proofErr w:type="spellEnd"/>
      <w:r>
        <w:rPr>
          <w:rFonts w:ascii="Times New Roman" w:hAnsi="Times New Roman"/>
          <w:color w:val="000000"/>
          <w:lang w:val="en-US"/>
        </w:rPr>
        <w:t xml:space="preserve"> (1999) stated that </w:t>
      </w:r>
      <w:proofErr w:type="spellStart"/>
      <w:r>
        <w:rPr>
          <w:rFonts w:ascii="Times New Roman" w:hAnsi="Times New Roman"/>
          <w:color w:val="000000"/>
          <w:lang w:val="en-US"/>
        </w:rPr>
        <w:t>Tabanidae</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Pelecorhynchidae</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Rhagionidae</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Athericidae</w:t>
      </w:r>
      <w:proofErr w:type="spellEnd"/>
      <w:r>
        <w:rPr>
          <w:rFonts w:ascii="Times New Roman" w:hAnsi="Times New Roman"/>
          <w:color w:val="000000"/>
          <w:lang w:val="en-US"/>
        </w:rPr>
        <w:t xml:space="preserve">, and </w:t>
      </w:r>
      <w:proofErr w:type="spellStart"/>
      <w:r>
        <w:rPr>
          <w:rFonts w:ascii="Times New Roman" w:hAnsi="Times New Roman"/>
          <w:color w:val="000000"/>
          <w:lang w:val="en-US"/>
        </w:rPr>
        <w:t>Vermileonidae</w:t>
      </w:r>
      <w:proofErr w:type="spellEnd"/>
      <w:r>
        <w:rPr>
          <w:rFonts w:ascii="Times New Roman" w:hAnsi="Times New Roman"/>
          <w:color w:val="000000"/>
          <w:lang w:val="en-US"/>
        </w:rPr>
        <w:t xml:space="preserve"> have been included in the Infraorder </w:t>
      </w:r>
      <w:proofErr w:type="spellStart"/>
      <w:r>
        <w:rPr>
          <w:rFonts w:ascii="Times New Roman" w:hAnsi="Times New Roman"/>
          <w:color w:val="000000"/>
          <w:lang w:val="en-US"/>
        </w:rPr>
        <w:t>Tabanomorpha</w:t>
      </w:r>
      <w:proofErr w:type="spellEnd"/>
      <w:r>
        <w:rPr>
          <w:rFonts w:ascii="Times New Roman" w:hAnsi="Times New Roman"/>
          <w:color w:val="000000"/>
          <w:lang w:val="en-US"/>
        </w:rPr>
        <w:t xml:space="preserve"> by the following characters: apomorphic presence of cephalic brush in the larval mandible, retractile larval head, and adults with </w:t>
      </w:r>
      <w:r>
        <w:rPr>
          <w:rFonts w:ascii="Times New Roman" w:hAnsi="Times New Roman"/>
          <w:lang w:val="en-US"/>
        </w:rPr>
        <w:t>bulbous</w:t>
      </w:r>
      <w:r>
        <w:rPr>
          <w:rFonts w:ascii="Times New Roman" w:hAnsi="Times New Roman"/>
          <w:color w:val="000000"/>
          <w:lang w:val="en-US"/>
        </w:rPr>
        <w:t xml:space="preserve"> and convex clypeus. </w:t>
      </w:r>
      <w:proofErr w:type="spellStart"/>
      <w:r>
        <w:rPr>
          <w:rFonts w:ascii="Times New Roman" w:hAnsi="Times New Roman"/>
          <w:color w:val="000000"/>
          <w:lang w:val="en-US"/>
        </w:rPr>
        <w:t>Stuckenberg</w:t>
      </w:r>
      <w:proofErr w:type="spellEnd"/>
      <w:r>
        <w:rPr>
          <w:rFonts w:ascii="Times New Roman" w:hAnsi="Times New Roman"/>
          <w:color w:val="000000"/>
          <w:lang w:val="en-US"/>
        </w:rPr>
        <w:t xml:space="preserve"> (2001) remarked that </w:t>
      </w:r>
      <w:proofErr w:type="spellStart"/>
      <w:r>
        <w:rPr>
          <w:rFonts w:ascii="Times New Roman" w:hAnsi="Times New Roman"/>
          <w:color w:val="000000"/>
          <w:lang w:val="en-US"/>
        </w:rPr>
        <w:t>Tabanidae</w:t>
      </w:r>
      <w:proofErr w:type="spellEnd"/>
      <w:r>
        <w:rPr>
          <w:rFonts w:ascii="Times New Roman" w:hAnsi="Times New Roman"/>
          <w:color w:val="000000"/>
          <w:lang w:val="en-US"/>
        </w:rPr>
        <w:t xml:space="preserve"> and </w:t>
      </w:r>
      <w:proofErr w:type="spellStart"/>
      <w:r>
        <w:rPr>
          <w:rFonts w:ascii="Times New Roman" w:hAnsi="Times New Roman"/>
          <w:color w:val="000000"/>
          <w:lang w:val="en-US"/>
        </w:rPr>
        <w:t>Athericidae</w:t>
      </w:r>
      <w:proofErr w:type="spellEnd"/>
      <w:r>
        <w:rPr>
          <w:rFonts w:ascii="Times New Roman" w:hAnsi="Times New Roman"/>
          <w:color w:val="000000"/>
          <w:lang w:val="en-US"/>
        </w:rPr>
        <w:t xml:space="preserve"> constitute a highly derived clade.</w:t>
      </w:r>
    </w:p>
    <w:p w14:paraId="5EEF01CF" w14:textId="77777777" w:rsidR="00886E27" w:rsidRDefault="00886E27">
      <w:pPr>
        <w:pStyle w:val="TextBody"/>
        <w:spacing w:line="360" w:lineRule="auto"/>
        <w:jc w:val="left"/>
        <w:rPr>
          <w:rFonts w:ascii="Times New Roman" w:hAnsi="Times New Roman"/>
          <w:lang w:val="en-US"/>
        </w:rPr>
      </w:pPr>
    </w:p>
    <w:p w14:paraId="122545DB" w14:textId="77777777" w:rsidR="00886E27" w:rsidRDefault="008855EA">
      <w:pPr>
        <w:pStyle w:val="Estilo50"/>
        <w:jc w:val="left"/>
        <w:rPr>
          <w:rFonts w:ascii="Times New Roman" w:hAnsi="Times New Roman"/>
          <w:color w:val="000000"/>
        </w:rPr>
      </w:pPr>
      <w:r>
        <w:rPr>
          <w:rFonts w:ascii="Times New Roman" w:hAnsi="Times New Roman"/>
        </w:rPr>
        <w:t>The relationships within the genus “</w:t>
      </w:r>
      <w:proofErr w:type="spellStart"/>
      <w:r>
        <w:rPr>
          <w:rFonts w:ascii="Times New Roman" w:hAnsi="Times New Roman"/>
          <w:i/>
        </w:rPr>
        <w:t>Dasybasis</w:t>
      </w:r>
      <w:proofErr w:type="spellEnd"/>
      <w:r>
        <w:rPr>
          <w:rFonts w:ascii="Times New Roman" w:hAnsi="Times New Roman"/>
          <w:i/>
        </w:rPr>
        <w:t>”</w:t>
      </w:r>
      <w:r>
        <w:rPr>
          <w:rFonts w:ascii="Times New Roman" w:hAnsi="Times New Roman"/>
        </w:rPr>
        <w:t>, as well as those “</w:t>
      </w:r>
      <w:proofErr w:type="spellStart"/>
      <w:r>
        <w:rPr>
          <w:rFonts w:ascii="Times New Roman" w:hAnsi="Times New Roman"/>
          <w:i/>
        </w:rPr>
        <w:t>Dasybasis</w:t>
      </w:r>
      <w:proofErr w:type="spellEnd"/>
      <w:r>
        <w:rPr>
          <w:rFonts w:ascii="Times New Roman" w:hAnsi="Times New Roman"/>
          <w:i/>
        </w:rPr>
        <w:t>”</w:t>
      </w:r>
      <w:r>
        <w:rPr>
          <w:rFonts w:ascii="Times New Roman" w:hAnsi="Times New Roman"/>
        </w:rPr>
        <w:t xml:space="preserve"> relative to other genera, are unknown or has been only postulated (</w:t>
      </w:r>
      <w:proofErr w:type="spellStart"/>
      <w:r>
        <w:rPr>
          <w:rFonts w:ascii="Times New Roman" w:hAnsi="Times New Roman"/>
        </w:rPr>
        <w:t>Coscarón</w:t>
      </w:r>
      <w:proofErr w:type="spellEnd"/>
      <w:r>
        <w:rPr>
          <w:rFonts w:ascii="Times New Roman" w:hAnsi="Times New Roman"/>
        </w:rPr>
        <w:t xml:space="preserve"> &amp; Philip 1967), but never subjected to a cladistic analysis. So, an analysis of the groupings within “</w:t>
      </w:r>
      <w:proofErr w:type="spellStart"/>
      <w:r>
        <w:rPr>
          <w:rFonts w:ascii="Times New Roman" w:hAnsi="Times New Roman"/>
          <w:i/>
        </w:rPr>
        <w:t>Dasybasis</w:t>
      </w:r>
      <w:proofErr w:type="spellEnd"/>
      <w:r>
        <w:rPr>
          <w:rFonts w:ascii="Times New Roman" w:hAnsi="Times New Roman"/>
          <w:i/>
        </w:rPr>
        <w:t>”</w:t>
      </w:r>
      <w:r>
        <w:rPr>
          <w:rFonts w:ascii="Times New Roman" w:hAnsi="Times New Roman"/>
        </w:rPr>
        <w:t xml:space="preserve"> is presented. </w:t>
      </w:r>
      <w:r>
        <w:rPr>
          <w:rFonts w:ascii="Times New Roman" w:hAnsi="Times New Roman"/>
          <w:color w:val="000000"/>
        </w:rPr>
        <w:t>The goals of this study were to evaluate the monophyly of “</w:t>
      </w:r>
      <w:proofErr w:type="spellStart"/>
      <w:r>
        <w:rPr>
          <w:rFonts w:ascii="Times New Roman" w:hAnsi="Times New Roman"/>
          <w:i/>
          <w:color w:val="000000"/>
        </w:rPr>
        <w:t>Dasybasis</w:t>
      </w:r>
      <w:proofErr w:type="spellEnd"/>
      <w:r>
        <w:rPr>
          <w:rFonts w:ascii="Times New Roman" w:hAnsi="Times New Roman"/>
          <w:i/>
          <w:color w:val="000000"/>
        </w:rPr>
        <w:t>”,</w:t>
      </w:r>
      <w:r>
        <w:rPr>
          <w:rFonts w:ascii="Times New Roman" w:hAnsi="Times New Roman"/>
          <w:color w:val="000000"/>
        </w:rPr>
        <w:t xml:space="preserve"> to redefine this taxon, to establish major monophyletic groups within the genus “</w:t>
      </w:r>
      <w:proofErr w:type="spellStart"/>
      <w:r>
        <w:rPr>
          <w:rFonts w:ascii="Times New Roman" w:hAnsi="Times New Roman"/>
          <w:i/>
          <w:color w:val="000000"/>
        </w:rPr>
        <w:t>Dasybasis</w:t>
      </w:r>
      <w:proofErr w:type="spellEnd"/>
      <w:r>
        <w:rPr>
          <w:rFonts w:ascii="Times New Roman" w:hAnsi="Times New Roman"/>
          <w:i/>
          <w:color w:val="000000"/>
        </w:rPr>
        <w:t>”,</w:t>
      </w:r>
      <w:r>
        <w:rPr>
          <w:rFonts w:ascii="Times New Roman" w:hAnsi="Times New Roman"/>
          <w:color w:val="000000"/>
        </w:rPr>
        <w:t xml:space="preserve"> and to determine the phylogenetic relationships among those groups and propose changes to the existing classification of “</w:t>
      </w:r>
      <w:proofErr w:type="spellStart"/>
      <w:r>
        <w:rPr>
          <w:rFonts w:ascii="Times New Roman" w:hAnsi="Times New Roman"/>
          <w:i/>
          <w:color w:val="000000"/>
        </w:rPr>
        <w:t>Dasybasis</w:t>
      </w:r>
      <w:proofErr w:type="spellEnd"/>
      <w:r>
        <w:rPr>
          <w:rFonts w:ascii="Times New Roman" w:hAnsi="Times New Roman"/>
          <w:i/>
          <w:color w:val="000000"/>
        </w:rPr>
        <w:t>”</w:t>
      </w:r>
      <w:r>
        <w:rPr>
          <w:rFonts w:ascii="Times New Roman" w:hAnsi="Times New Roman"/>
          <w:color w:val="000000"/>
        </w:rPr>
        <w:t xml:space="preserve"> that more </w:t>
      </w:r>
      <w:r>
        <w:rPr>
          <w:rFonts w:ascii="Times New Roman" w:hAnsi="Times New Roman"/>
          <w:color w:val="000000"/>
        </w:rPr>
        <w:lastRenderedPageBreak/>
        <w:t xml:space="preserve">accurately reflect purported natural affinities. </w:t>
      </w:r>
    </w:p>
    <w:p w14:paraId="3AF5AC5D" w14:textId="77777777" w:rsidR="00886E27" w:rsidRDefault="00886E27">
      <w:pPr>
        <w:pStyle w:val="ndice"/>
        <w:rPr>
          <w:lang w:val="en-US"/>
        </w:rPr>
      </w:pPr>
    </w:p>
    <w:p w14:paraId="7DE24266" w14:textId="77777777" w:rsidR="00886E27" w:rsidRDefault="008855EA">
      <w:pPr>
        <w:pStyle w:val="Estilo54"/>
        <w:jc w:val="left"/>
        <w:rPr>
          <w:rFonts w:ascii="Times New Roman" w:hAnsi="Times New Roman"/>
          <w:u w:val="none"/>
          <w:lang w:val="es-CL"/>
        </w:rPr>
      </w:pPr>
      <w:r>
        <w:rPr>
          <w:rFonts w:ascii="Times New Roman" w:hAnsi="Times New Roman"/>
          <w:u w:val="none"/>
          <w:lang w:val="es-CL"/>
        </w:rPr>
        <w:t xml:space="preserve">Material and </w:t>
      </w:r>
      <w:proofErr w:type="spellStart"/>
      <w:r>
        <w:rPr>
          <w:rFonts w:ascii="Times New Roman" w:hAnsi="Times New Roman"/>
          <w:u w:val="none"/>
          <w:lang w:val="es-CL"/>
        </w:rPr>
        <w:t>Methods</w:t>
      </w:r>
      <w:proofErr w:type="spellEnd"/>
    </w:p>
    <w:p w14:paraId="6C1A425B" w14:textId="77777777" w:rsidR="00886E27" w:rsidRDefault="00886E27">
      <w:pPr>
        <w:pStyle w:val="TextBody"/>
        <w:spacing w:line="480" w:lineRule="auto"/>
        <w:jc w:val="left"/>
        <w:rPr>
          <w:rFonts w:ascii="Times New Roman" w:hAnsi="Times New Roman"/>
          <w:lang w:val="es-CL"/>
        </w:rPr>
      </w:pPr>
    </w:p>
    <w:p w14:paraId="46708E46" w14:textId="77777777" w:rsidR="00886E27" w:rsidRDefault="008855EA">
      <w:pPr>
        <w:pStyle w:val="TextBody"/>
        <w:spacing w:line="480" w:lineRule="auto"/>
        <w:jc w:val="left"/>
        <w:rPr>
          <w:rFonts w:ascii="Times New Roman" w:hAnsi="Times New Roman"/>
          <w:i/>
          <w:lang w:val="es-CL"/>
        </w:rPr>
      </w:pPr>
      <w:r>
        <w:rPr>
          <w:rFonts w:ascii="Times New Roman" w:hAnsi="Times New Roman"/>
          <w:i/>
          <w:lang w:val="es-CL"/>
        </w:rPr>
        <w:t xml:space="preserve">Material </w:t>
      </w:r>
      <w:proofErr w:type="spellStart"/>
      <w:r>
        <w:rPr>
          <w:rFonts w:ascii="Times New Roman" w:hAnsi="Times New Roman"/>
          <w:i/>
          <w:lang w:val="es-CL"/>
        </w:rPr>
        <w:t>examined</w:t>
      </w:r>
      <w:proofErr w:type="spellEnd"/>
    </w:p>
    <w:p w14:paraId="670EFEF3" w14:textId="77777777" w:rsidR="00886E27" w:rsidRDefault="008855EA">
      <w:pPr>
        <w:pStyle w:val="TextBody"/>
        <w:spacing w:line="480" w:lineRule="auto"/>
        <w:jc w:val="left"/>
        <w:rPr>
          <w:rFonts w:ascii="Times New Roman" w:hAnsi="Times New Roman"/>
          <w:lang w:val="es-CL"/>
        </w:rPr>
      </w:pPr>
      <w:r>
        <w:rPr>
          <w:rFonts w:ascii="Times New Roman" w:hAnsi="Times New Roman"/>
          <w:lang w:val="es-CL"/>
        </w:rPr>
        <w:t xml:space="preserve">Material </w:t>
      </w:r>
      <w:proofErr w:type="spellStart"/>
      <w:r>
        <w:rPr>
          <w:rFonts w:ascii="Times New Roman" w:hAnsi="Times New Roman"/>
          <w:lang w:val="es-CL"/>
        </w:rPr>
        <w:t>from</w:t>
      </w:r>
      <w:proofErr w:type="spellEnd"/>
      <w:r>
        <w:rPr>
          <w:rFonts w:ascii="Times New Roman" w:hAnsi="Times New Roman"/>
          <w:lang w:val="es-CL"/>
        </w:rPr>
        <w:t xml:space="preserve"> </w:t>
      </w:r>
      <w:proofErr w:type="spellStart"/>
      <w:r>
        <w:rPr>
          <w:rFonts w:ascii="Times New Roman" w:hAnsi="Times New Roman"/>
          <w:lang w:val="es-CL"/>
        </w:rPr>
        <w:t>the</w:t>
      </w:r>
      <w:proofErr w:type="spellEnd"/>
      <w:r>
        <w:rPr>
          <w:rFonts w:ascii="Times New Roman" w:hAnsi="Times New Roman"/>
          <w:lang w:val="es-CL"/>
        </w:rPr>
        <w:t xml:space="preserve"> </w:t>
      </w:r>
      <w:proofErr w:type="spellStart"/>
      <w:r>
        <w:rPr>
          <w:rFonts w:ascii="Times New Roman" w:hAnsi="Times New Roman"/>
          <w:lang w:val="es-CL"/>
        </w:rPr>
        <w:t>following</w:t>
      </w:r>
      <w:proofErr w:type="spellEnd"/>
      <w:r>
        <w:rPr>
          <w:rFonts w:ascii="Times New Roman" w:hAnsi="Times New Roman"/>
          <w:lang w:val="es-CL"/>
        </w:rPr>
        <w:t xml:space="preserve"> and </w:t>
      </w:r>
      <w:proofErr w:type="spellStart"/>
      <w:r>
        <w:rPr>
          <w:rFonts w:ascii="Times New Roman" w:hAnsi="Times New Roman"/>
          <w:lang w:val="es-CL"/>
        </w:rPr>
        <w:t>individuals</w:t>
      </w:r>
      <w:proofErr w:type="spellEnd"/>
      <w:r>
        <w:rPr>
          <w:rFonts w:ascii="Times New Roman" w:hAnsi="Times New Roman"/>
          <w:lang w:val="es-CL"/>
        </w:rPr>
        <w:t xml:space="preserve"> </w:t>
      </w:r>
      <w:proofErr w:type="spellStart"/>
      <w:r>
        <w:rPr>
          <w:rFonts w:ascii="Times New Roman" w:hAnsi="Times New Roman"/>
          <w:lang w:val="es-CL"/>
        </w:rPr>
        <w:t>were</w:t>
      </w:r>
      <w:proofErr w:type="spellEnd"/>
      <w:r>
        <w:rPr>
          <w:rFonts w:ascii="Times New Roman" w:hAnsi="Times New Roman"/>
          <w:lang w:val="es-CL"/>
        </w:rPr>
        <w:t xml:space="preserve"> </w:t>
      </w:r>
      <w:proofErr w:type="spellStart"/>
      <w:r>
        <w:rPr>
          <w:rFonts w:ascii="Times New Roman" w:hAnsi="Times New Roman"/>
          <w:lang w:val="es-CL"/>
        </w:rPr>
        <w:t>examined</w:t>
      </w:r>
      <w:proofErr w:type="spellEnd"/>
      <w:r>
        <w:rPr>
          <w:rFonts w:ascii="Times New Roman" w:hAnsi="Times New Roman"/>
          <w:lang w:val="es-CL"/>
        </w:rPr>
        <w:t xml:space="preserve">: Museo de La Plata (MLP, La Plata, Argentina), Instituto de Entomología de Salta (IES, Salta, Argentina), Canadian </w:t>
      </w:r>
      <w:proofErr w:type="spellStart"/>
      <w:r>
        <w:rPr>
          <w:rFonts w:ascii="Times New Roman" w:hAnsi="Times New Roman"/>
          <w:lang w:val="es-CL"/>
        </w:rPr>
        <w:t>National</w:t>
      </w:r>
      <w:proofErr w:type="spellEnd"/>
      <w:r>
        <w:rPr>
          <w:rFonts w:ascii="Times New Roman" w:hAnsi="Times New Roman"/>
          <w:lang w:val="es-CL"/>
        </w:rPr>
        <w:t xml:space="preserve"> </w:t>
      </w:r>
      <w:proofErr w:type="spellStart"/>
      <w:r>
        <w:rPr>
          <w:rFonts w:ascii="Times New Roman" w:hAnsi="Times New Roman"/>
          <w:lang w:val="es-CL"/>
        </w:rPr>
        <w:t>Collection</w:t>
      </w:r>
      <w:proofErr w:type="spellEnd"/>
      <w:r>
        <w:rPr>
          <w:rFonts w:ascii="Times New Roman" w:hAnsi="Times New Roman"/>
          <w:lang w:val="es-CL"/>
        </w:rPr>
        <w:t xml:space="preserve"> (CNC, Ottawa, </w:t>
      </w:r>
      <w:proofErr w:type="spellStart"/>
      <w:r>
        <w:rPr>
          <w:rFonts w:ascii="Times New Roman" w:hAnsi="Times New Roman"/>
          <w:lang w:val="es-CL"/>
        </w:rPr>
        <w:t>Canada</w:t>
      </w:r>
      <w:proofErr w:type="spellEnd"/>
      <w:r>
        <w:rPr>
          <w:rFonts w:ascii="Times New Roman" w:hAnsi="Times New Roman"/>
          <w:lang w:val="es-CL"/>
        </w:rPr>
        <w:t xml:space="preserve">), Museo Nacional de Historia Natural (MNHN, Santiago, Chile), Museo de Zoología (MZC, Concepción, Chile), Instituto de Agronomía, (IA, Arica, Chile), Instituto de Entomología, Universidad Metropolitana de Ciencias de la Educación (IEUMCE, Santiago, Chile), Colección Miguel Cerda (CMC, Santiago, Chile), Field </w:t>
      </w:r>
      <w:proofErr w:type="spellStart"/>
      <w:r>
        <w:rPr>
          <w:rFonts w:ascii="Times New Roman" w:hAnsi="Times New Roman"/>
          <w:lang w:val="es-CL"/>
        </w:rPr>
        <w:t>Museum</w:t>
      </w:r>
      <w:proofErr w:type="spellEnd"/>
      <w:r>
        <w:rPr>
          <w:rFonts w:ascii="Times New Roman" w:hAnsi="Times New Roman"/>
          <w:lang w:val="es-CL"/>
        </w:rPr>
        <w:t xml:space="preserve"> </w:t>
      </w:r>
      <w:proofErr w:type="spellStart"/>
      <w:r>
        <w:rPr>
          <w:rFonts w:ascii="Times New Roman" w:hAnsi="Times New Roman"/>
          <w:lang w:val="es-CL"/>
        </w:rPr>
        <w:t>of</w:t>
      </w:r>
      <w:proofErr w:type="spellEnd"/>
      <w:r>
        <w:rPr>
          <w:rFonts w:ascii="Times New Roman" w:hAnsi="Times New Roman"/>
          <w:lang w:val="es-CL"/>
        </w:rPr>
        <w:t xml:space="preserve"> Natural </w:t>
      </w:r>
      <w:proofErr w:type="spellStart"/>
      <w:r>
        <w:rPr>
          <w:rFonts w:ascii="Times New Roman" w:hAnsi="Times New Roman"/>
          <w:lang w:val="es-CL"/>
        </w:rPr>
        <w:t>History</w:t>
      </w:r>
      <w:proofErr w:type="spellEnd"/>
      <w:r>
        <w:rPr>
          <w:rFonts w:ascii="Times New Roman" w:hAnsi="Times New Roman"/>
          <w:lang w:val="es-CL"/>
        </w:rPr>
        <w:t xml:space="preserve"> (FMNH, Chicago, USA), </w:t>
      </w:r>
      <w:proofErr w:type="spellStart"/>
      <w:r>
        <w:rPr>
          <w:rFonts w:ascii="Times New Roman" w:hAnsi="Times New Roman"/>
          <w:lang w:val="es-CL"/>
        </w:rPr>
        <w:t>Department</w:t>
      </w:r>
      <w:proofErr w:type="spellEnd"/>
      <w:r>
        <w:rPr>
          <w:rFonts w:ascii="Times New Roman" w:hAnsi="Times New Roman"/>
          <w:lang w:val="es-CL"/>
        </w:rPr>
        <w:t xml:space="preserve"> </w:t>
      </w:r>
      <w:proofErr w:type="spellStart"/>
      <w:r>
        <w:rPr>
          <w:rFonts w:ascii="Times New Roman" w:hAnsi="Times New Roman"/>
          <w:lang w:val="es-CL"/>
        </w:rPr>
        <w:t>of</w:t>
      </w:r>
      <w:proofErr w:type="spellEnd"/>
      <w:r>
        <w:rPr>
          <w:rFonts w:ascii="Times New Roman" w:hAnsi="Times New Roman"/>
          <w:lang w:val="es-CL"/>
        </w:rPr>
        <w:t xml:space="preserve"> </w:t>
      </w:r>
      <w:proofErr w:type="spellStart"/>
      <w:r>
        <w:rPr>
          <w:rFonts w:ascii="Times New Roman" w:hAnsi="Times New Roman"/>
          <w:lang w:val="es-CL"/>
        </w:rPr>
        <w:t>Zoology</w:t>
      </w:r>
      <w:proofErr w:type="spellEnd"/>
      <w:r>
        <w:rPr>
          <w:rFonts w:ascii="Times New Roman" w:hAnsi="Times New Roman"/>
          <w:lang w:val="es-CL"/>
        </w:rPr>
        <w:t xml:space="preserve">, </w:t>
      </w:r>
      <w:proofErr w:type="spellStart"/>
      <w:r>
        <w:rPr>
          <w:rFonts w:ascii="Times New Roman" w:hAnsi="Times New Roman"/>
          <w:lang w:val="es-CL"/>
        </w:rPr>
        <w:t>University</w:t>
      </w:r>
      <w:proofErr w:type="spellEnd"/>
      <w:r>
        <w:rPr>
          <w:rFonts w:ascii="Times New Roman" w:hAnsi="Times New Roman"/>
          <w:lang w:val="es-CL"/>
        </w:rPr>
        <w:t xml:space="preserve"> of New Hampshire (DZUNH, Durham, USA, </w:t>
      </w:r>
      <w:proofErr w:type="spellStart"/>
      <w:r>
        <w:rPr>
          <w:rFonts w:ascii="Times New Roman" w:hAnsi="Times New Roman"/>
          <w:lang w:val="es-CL"/>
        </w:rPr>
        <w:t>Colection</w:t>
      </w:r>
      <w:proofErr w:type="spellEnd"/>
      <w:r>
        <w:rPr>
          <w:rFonts w:ascii="Times New Roman" w:hAnsi="Times New Roman"/>
          <w:lang w:val="es-CL"/>
        </w:rPr>
        <w:t xml:space="preserve"> Dr. Jaime </w:t>
      </w:r>
      <w:proofErr w:type="spellStart"/>
      <w:r>
        <w:rPr>
          <w:rFonts w:ascii="Times New Roman" w:hAnsi="Times New Roman"/>
          <w:lang w:val="es-CL"/>
        </w:rPr>
        <w:t>Buestán</w:t>
      </w:r>
      <w:proofErr w:type="spellEnd"/>
      <w:r>
        <w:rPr>
          <w:rFonts w:ascii="Times New Roman" w:hAnsi="Times New Roman"/>
          <w:lang w:val="es-CL"/>
        </w:rPr>
        <w:t xml:space="preserve"> (Ecuador), Dr. Alejandro Vera (Chile).</w:t>
      </w:r>
    </w:p>
    <w:p w14:paraId="4557A338" w14:textId="77777777" w:rsidR="00886E27" w:rsidRDefault="00886E27">
      <w:pPr>
        <w:pStyle w:val="TextBody"/>
        <w:spacing w:line="480" w:lineRule="auto"/>
        <w:jc w:val="left"/>
        <w:rPr>
          <w:rFonts w:ascii="Times New Roman" w:hAnsi="Times New Roman"/>
          <w:lang w:val="es-CL"/>
        </w:rPr>
      </w:pPr>
    </w:p>
    <w:p w14:paraId="4E1D673F" w14:textId="77777777" w:rsidR="00886E27" w:rsidRDefault="008855EA">
      <w:pPr>
        <w:pStyle w:val="Normal1"/>
        <w:spacing w:line="480" w:lineRule="auto"/>
        <w:jc w:val="both"/>
        <w:rPr>
          <w:szCs w:val="24"/>
        </w:rPr>
      </w:pPr>
      <w:r>
        <w:rPr>
          <w:szCs w:val="24"/>
        </w:rPr>
        <w:t>The external morphology was studied from dry pinned specimens, females and males (when available), for characters circumscription.</w:t>
      </w:r>
      <w:r>
        <w:t xml:space="preserve"> </w:t>
      </w:r>
      <w:r>
        <w:rPr>
          <w:szCs w:val="24"/>
        </w:rPr>
        <w:t>Terminalia were macerated in 10% KOH at approx. 95°C for 6</w:t>
      </w:r>
      <w:commentRangeStart w:id="3"/>
      <w:commentRangeEnd w:id="3"/>
      <w:r>
        <w:rPr>
          <w:szCs w:val="24"/>
        </w:rPr>
        <w:commentReference w:id="3"/>
      </w:r>
      <w:r>
        <w:rPr>
          <w:szCs w:val="24"/>
        </w:rPr>
        <w:t xml:space="preserve"> h to remove soft tissue, then rinsed in distilled water and dilute glacial acetic acid, and dissected in water. Photographs of the flies were taken using a Nikon trinocular stereomicroscope SMZ 1500 and digital camera DS-Fi2. Depth of field was enhanced by </w:t>
      </w:r>
      <w:proofErr w:type="spellStart"/>
      <w:r>
        <w:rPr>
          <w:szCs w:val="24"/>
        </w:rPr>
        <w:t>Nikon</w:t>
      </w:r>
      <w:r>
        <w:rPr>
          <w:szCs w:val="24"/>
          <w:vertAlign w:val="superscript"/>
        </w:rPr>
        <w:t>TD</w:t>
      </w:r>
      <w:proofErr w:type="spellEnd"/>
      <w:r>
        <w:rPr>
          <w:szCs w:val="24"/>
        </w:rPr>
        <w:t xml:space="preserve"> ACT-2U software stacking multiple images.</w:t>
      </w:r>
    </w:p>
    <w:p w14:paraId="590EB5CD" w14:textId="77777777" w:rsidR="00886E27" w:rsidRDefault="00886E27">
      <w:pPr>
        <w:pStyle w:val="TextBody"/>
        <w:spacing w:line="480" w:lineRule="auto"/>
        <w:jc w:val="left"/>
        <w:rPr>
          <w:rFonts w:ascii="Times New Roman" w:hAnsi="Times New Roman"/>
          <w:lang w:val="en-US"/>
        </w:rPr>
      </w:pPr>
    </w:p>
    <w:p w14:paraId="2461521D" w14:textId="77777777" w:rsidR="00886E27" w:rsidRDefault="008855EA">
      <w:pPr>
        <w:pStyle w:val="TextBody"/>
        <w:spacing w:line="480" w:lineRule="auto"/>
        <w:jc w:val="left"/>
        <w:rPr>
          <w:rFonts w:ascii="Times New Roman" w:hAnsi="Times New Roman"/>
          <w:i/>
          <w:lang w:val="en-US"/>
        </w:rPr>
      </w:pPr>
      <w:r>
        <w:rPr>
          <w:rFonts w:ascii="Times New Roman" w:hAnsi="Times New Roman"/>
          <w:i/>
          <w:lang w:val="en-US"/>
        </w:rPr>
        <w:t>Terminals</w:t>
      </w:r>
    </w:p>
    <w:p w14:paraId="4497F7CE" w14:textId="6BD25F06" w:rsidR="00886E27" w:rsidRPr="00EB56BB" w:rsidRDefault="008855EA">
      <w:pPr>
        <w:pStyle w:val="TextBody"/>
        <w:spacing w:line="480" w:lineRule="auto"/>
        <w:jc w:val="left"/>
        <w:rPr>
          <w:lang w:val="en-US"/>
        </w:rPr>
      </w:pPr>
      <w:r>
        <w:rPr>
          <w:rFonts w:ascii="Times New Roman" w:hAnsi="Times New Roman"/>
          <w:color w:val="FF0000"/>
          <w:lang w:val="en-US"/>
        </w:rPr>
        <w:t>We used Ninety-two species of “</w:t>
      </w:r>
      <w:proofErr w:type="spellStart"/>
      <w:r>
        <w:rPr>
          <w:rFonts w:ascii="Times New Roman" w:hAnsi="Times New Roman"/>
          <w:i/>
          <w:color w:val="FF0000"/>
          <w:lang w:val="en-US"/>
        </w:rPr>
        <w:t>Dasybasis</w:t>
      </w:r>
      <w:proofErr w:type="spellEnd"/>
      <w:r>
        <w:rPr>
          <w:rFonts w:ascii="Times New Roman" w:hAnsi="Times New Roman"/>
          <w:i/>
          <w:color w:val="FF0000"/>
          <w:lang w:val="en-US"/>
        </w:rPr>
        <w:t>”</w:t>
      </w:r>
      <w:r>
        <w:rPr>
          <w:rFonts w:ascii="Times New Roman" w:hAnsi="Times New Roman"/>
          <w:color w:val="FF0000"/>
          <w:lang w:val="en-US"/>
        </w:rPr>
        <w:t xml:space="preserve"> </w:t>
      </w:r>
      <w:r>
        <w:rPr>
          <w:rFonts w:ascii="Times New Roman" w:hAnsi="Times New Roman"/>
          <w:lang w:val="en-US"/>
        </w:rPr>
        <w:t xml:space="preserve">(Neotropical and Australasian). As outgroups, we choose at least one species of </w:t>
      </w:r>
      <w:proofErr w:type="spellStart"/>
      <w:r>
        <w:rPr>
          <w:rFonts w:ascii="Times New Roman" w:hAnsi="Times New Roman"/>
          <w:i/>
          <w:color w:val="000000"/>
          <w:lang w:val="en-US"/>
        </w:rPr>
        <w:t>Tabanus</w:t>
      </w:r>
      <w:proofErr w:type="spellEnd"/>
      <w:r>
        <w:rPr>
          <w:rFonts w:ascii="Times New Roman" w:hAnsi="Times New Roman"/>
          <w:i/>
          <w:color w:val="000000"/>
          <w:lang w:val="en-US"/>
        </w:rPr>
        <w:t xml:space="preserve"> </w:t>
      </w:r>
      <w:r>
        <w:rPr>
          <w:rFonts w:ascii="Times New Roman" w:hAnsi="Times New Roman"/>
          <w:color w:val="000000"/>
          <w:lang w:val="en-US"/>
        </w:rPr>
        <w:t>Linnaeus</w:t>
      </w:r>
      <w:r>
        <w:rPr>
          <w:rFonts w:ascii="Times New Roman" w:hAnsi="Times New Roman"/>
          <w:i/>
          <w:color w:val="000000"/>
          <w:lang w:val="en-US"/>
        </w:rPr>
        <w:t xml:space="preserve">, </w:t>
      </w:r>
      <w:proofErr w:type="spellStart"/>
      <w:r>
        <w:rPr>
          <w:rFonts w:ascii="Times New Roman" w:hAnsi="Times New Roman"/>
          <w:i/>
          <w:color w:val="000000"/>
          <w:lang w:val="en-US"/>
        </w:rPr>
        <w:t>Stenotabanus</w:t>
      </w:r>
      <w:proofErr w:type="spellEnd"/>
      <w:r>
        <w:rPr>
          <w:rFonts w:ascii="Times New Roman" w:hAnsi="Times New Roman"/>
          <w:i/>
          <w:color w:val="000000"/>
          <w:lang w:val="en-US"/>
        </w:rPr>
        <w:t xml:space="preserve"> </w:t>
      </w:r>
      <w:r>
        <w:rPr>
          <w:rFonts w:ascii="Times New Roman" w:hAnsi="Times New Roman"/>
          <w:color w:val="000000"/>
          <w:lang w:val="en-US"/>
        </w:rPr>
        <w:t>Lutz</w:t>
      </w:r>
      <w:r>
        <w:rPr>
          <w:rFonts w:ascii="Times New Roman" w:hAnsi="Times New Roman"/>
          <w:i/>
          <w:color w:val="000000"/>
          <w:lang w:val="en-US"/>
        </w:rPr>
        <w:t xml:space="preserve">, </w:t>
      </w:r>
      <w:proofErr w:type="spellStart"/>
      <w:r>
        <w:rPr>
          <w:rFonts w:ascii="Times New Roman" w:hAnsi="Times New Roman"/>
          <w:i/>
          <w:color w:val="000000"/>
          <w:lang w:val="en-US"/>
        </w:rPr>
        <w:t>Agelanius</w:t>
      </w:r>
      <w:proofErr w:type="spellEnd"/>
      <w:r>
        <w:rPr>
          <w:rFonts w:ascii="Times New Roman" w:hAnsi="Times New Roman"/>
          <w:i/>
          <w:color w:val="000000"/>
          <w:lang w:val="en-US"/>
        </w:rPr>
        <w:t xml:space="preserve"> </w:t>
      </w:r>
      <w:proofErr w:type="spellStart"/>
      <w:r>
        <w:rPr>
          <w:rFonts w:ascii="Times New Roman" w:hAnsi="Times New Roman"/>
          <w:color w:val="000000"/>
          <w:lang w:val="en-US"/>
        </w:rPr>
        <w:t>Rondani</w:t>
      </w:r>
      <w:proofErr w:type="spellEnd"/>
      <w:r>
        <w:rPr>
          <w:rFonts w:ascii="Times New Roman" w:hAnsi="Times New Roman"/>
          <w:i/>
          <w:color w:val="000000"/>
          <w:lang w:val="en-US"/>
        </w:rPr>
        <w:t xml:space="preserve">, </w:t>
      </w:r>
      <w:proofErr w:type="spellStart"/>
      <w:r>
        <w:rPr>
          <w:rFonts w:ascii="Times New Roman" w:hAnsi="Times New Roman"/>
          <w:i/>
          <w:color w:val="000000"/>
          <w:lang w:val="en-US"/>
        </w:rPr>
        <w:t>Haematopotina</w:t>
      </w:r>
      <w:proofErr w:type="spellEnd"/>
      <w:r>
        <w:rPr>
          <w:rFonts w:ascii="Times New Roman" w:hAnsi="Times New Roman"/>
          <w:i/>
          <w:color w:val="000000"/>
          <w:lang w:val="en-US"/>
        </w:rPr>
        <w:t xml:space="preserve"> </w:t>
      </w:r>
      <w:proofErr w:type="spellStart"/>
      <w:r>
        <w:rPr>
          <w:rFonts w:ascii="Times New Roman" w:hAnsi="Times New Roman"/>
          <w:color w:val="000000"/>
          <w:lang w:val="en-US"/>
        </w:rPr>
        <w:t>Coscarón</w:t>
      </w:r>
      <w:proofErr w:type="spellEnd"/>
      <w:r>
        <w:rPr>
          <w:rFonts w:ascii="Times New Roman" w:hAnsi="Times New Roman"/>
          <w:color w:val="000000"/>
          <w:lang w:val="en-US"/>
        </w:rPr>
        <w:t xml:space="preserve"> &amp; Philip, and </w:t>
      </w:r>
      <w:proofErr w:type="spellStart"/>
      <w:r>
        <w:rPr>
          <w:rFonts w:ascii="Times New Roman" w:hAnsi="Times New Roman"/>
          <w:i/>
          <w:color w:val="000000"/>
          <w:lang w:val="en-US"/>
        </w:rPr>
        <w:t>Acellomyia</w:t>
      </w:r>
      <w:proofErr w:type="spellEnd"/>
      <w:r>
        <w:rPr>
          <w:rFonts w:ascii="Times New Roman" w:hAnsi="Times New Roman"/>
          <w:i/>
          <w:color w:val="000000"/>
          <w:lang w:val="en-US"/>
        </w:rPr>
        <w:t xml:space="preserve"> </w:t>
      </w:r>
      <w:r>
        <w:rPr>
          <w:rFonts w:ascii="Times New Roman" w:hAnsi="Times New Roman"/>
          <w:color w:val="000000"/>
          <w:lang w:val="en-US"/>
        </w:rPr>
        <w:t>González.</w:t>
      </w:r>
      <w:r>
        <w:rPr>
          <w:rFonts w:ascii="Times New Roman" w:hAnsi="Times New Roman"/>
          <w:lang w:val="en-US"/>
        </w:rPr>
        <w:t xml:space="preserve">  five </w:t>
      </w:r>
      <w:r>
        <w:rPr>
          <w:rFonts w:ascii="Times New Roman" w:hAnsi="Times New Roman"/>
          <w:lang w:val="en-US"/>
        </w:rPr>
        <w:lastRenderedPageBreak/>
        <w:t xml:space="preserve">undescribed species were included in this study to set their generic position. The table with all species </w:t>
      </w:r>
      <w:proofErr w:type="spellStart"/>
      <w:r>
        <w:rPr>
          <w:rFonts w:ascii="Times New Roman" w:hAnsi="Times New Roman"/>
          <w:lang w:val="en-US"/>
        </w:rPr>
        <w:t>analysed</w:t>
      </w:r>
      <w:proofErr w:type="spellEnd"/>
      <w:r>
        <w:rPr>
          <w:rFonts w:ascii="Times New Roman" w:hAnsi="Times New Roman"/>
          <w:lang w:val="en-US"/>
        </w:rPr>
        <w:t xml:space="preserve">, additional material </w:t>
      </w:r>
      <w:r w:rsidR="00743E5D">
        <w:rPr>
          <w:rFonts w:ascii="Times New Roman" w:hAnsi="Times New Roman"/>
          <w:lang w:val="en-US"/>
        </w:rPr>
        <w:t>examined,</w:t>
      </w:r>
      <w:r>
        <w:rPr>
          <w:rFonts w:ascii="Times New Roman" w:hAnsi="Times New Roman"/>
          <w:lang w:val="en-US"/>
        </w:rPr>
        <w:t xml:space="preserve"> and geographical distribution are in Appendix 1.</w:t>
      </w:r>
    </w:p>
    <w:p w14:paraId="150A6870" w14:textId="77777777" w:rsidR="00886E27" w:rsidRDefault="00886E27">
      <w:pPr>
        <w:pStyle w:val="TextBody"/>
        <w:spacing w:line="480" w:lineRule="auto"/>
        <w:jc w:val="left"/>
        <w:rPr>
          <w:rFonts w:ascii="Times New Roman" w:hAnsi="Times New Roman"/>
          <w:i/>
          <w:lang w:val="en-US"/>
        </w:rPr>
      </w:pPr>
    </w:p>
    <w:p w14:paraId="4B5558EB" w14:textId="77777777" w:rsidR="00886E27" w:rsidRDefault="008855EA">
      <w:pPr>
        <w:pStyle w:val="TextBody"/>
        <w:spacing w:line="480" w:lineRule="auto"/>
        <w:jc w:val="left"/>
        <w:rPr>
          <w:rFonts w:ascii="Times New Roman" w:hAnsi="Times New Roman"/>
          <w:i/>
          <w:lang w:val="en-US"/>
        </w:rPr>
      </w:pPr>
      <w:r>
        <w:rPr>
          <w:rFonts w:ascii="Times New Roman" w:hAnsi="Times New Roman"/>
          <w:i/>
          <w:lang w:val="en-US"/>
        </w:rPr>
        <w:t>Morphological Characters</w:t>
      </w:r>
    </w:p>
    <w:p w14:paraId="24410D1C" w14:textId="777D767C" w:rsidR="00886E27" w:rsidRDefault="008855EA">
      <w:pPr>
        <w:pStyle w:val="Normal1"/>
        <w:spacing w:line="480" w:lineRule="auto"/>
        <w:jc w:val="both"/>
      </w:pPr>
      <w:r>
        <w:rPr>
          <w:szCs w:val="24"/>
        </w:rPr>
        <w:t xml:space="preserve">Sixty-four morphological external and female and male genitalia characters from studied species, were analyzed. Character definitions and morphological data matrix are available in </w:t>
      </w:r>
      <w:r>
        <w:rPr>
          <w:color w:val="FF0000"/>
          <w:szCs w:val="24"/>
        </w:rPr>
        <w:t>Appendix 2 and 3</w:t>
      </w:r>
      <w:r>
        <w:rPr>
          <w:szCs w:val="24"/>
        </w:rPr>
        <w:t>. Most characters were treated as binary, but some present more than two states (multistate characters). The characters matrix was constructed in Delta (</w:t>
      </w:r>
      <w:proofErr w:type="spellStart"/>
      <w:r>
        <w:rPr>
          <w:szCs w:val="24"/>
        </w:rPr>
        <w:t>Dalwitz</w:t>
      </w:r>
      <w:proofErr w:type="spellEnd"/>
      <w:r>
        <w:rPr>
          <w:szCs w:val="24"/>
        </w:rPr>
        <w:t xml:space="preserve"> 19XX). Those terminals with unobserved states were scored with “?”. </w:t>
      </w:r>
      <w:r>
        <w:rPr>
          <w:color w:val="FF0000"/>
          <w:szCs w:val="24"/>
        </w:rPr>
        <w:t>All characters were treated as nonadditive.</w:t>
      </w:r>
    </w:p>
    <w:p w14:paraId="6EA0A790" w14:textId="77777777" w:rsidR="00886E27" w:rsidRDefault="00886E27">
      <w:pPr>
        <w:pStyle w:val="TextBody"/>
        <w:spacing w:line="480" w:lineRule="auto"/>
        <w:jc w:val="left"/>
        <w:rPr>
          <w:rFonts w:ascii="Times New Roman" w:hAnsi="Times New Roman"/>
          <w:lang w:val="en-US"/>
        </w:rPr>
      </w:pPr>
    </w:p>
    <w:p w14:paraId="24492897" w14:textId="77777777" w:rsidR="00886E27" w:rsidRDefault="008855EA">
      <w:pPr>
        <w:pStyle w:val="TextBody"/>
        <w:spacing w:line="480" w:lineRule="auto"/>
        <w:jc w:val="left"/>
        <w:rPr>
          <w:rFonts w:ascii="Times New Roman" w:hAnsi="Times New Roman"/>
          <w:i/>
          <w:color w:val="FF0000"/>
          <w:lang w:val="en-US"/>
        </w:rPr>
      </w:pPr>
      <w:r>
        <w:rPr>
          <w:rFonts w:ascii="Times New Roman" w:hAnsi="Times New Roman"/>
          <w:i/>
          <w:color w:val="FF0000"/>
          <w:lang w:val="en-US"/>
        </w:rPr>
        <w:t>Cladistic Analysis</w:t>
      </w:r>
    </w:p>
    <w:p w14:paraId="25A6E447" w14:textId="140D2315" w:rsidR="00886E27" w:rsidRPr="00EB56BB" w:rsidRDefault="008855EA">
      <w:pPr>
        <w:pStyle w:val="TextBody"/>
        <w:spacing w:line="480" w:lineRule="auto"/>
        <w:jc w:val="left"/>
        <w:rPr>
          <w:lang w:val="en-US"/>
        </w:rPr>
      </w:pPr>
      <w:r>
        <w:rPr>
          <w:rFonts w:ascii="Times New Roman" w:hAnsi="Times New Roman"/>
          <w:color w:val="000000" w:themeColor="text1"/>
          <w:lang w:val="en-US"/>
        </w:rPr>
        <w:t xml:space="preserve">The search for the most parsimonious trees was carried out in </w:t>
      </w:r>
      <w:r>
        <w:rPr>
          <w:rFonts w:ascii="Times New Roman" w:hAnsi="Times New Roman"/>
          <w:color w:val="FF0000"/>
          <w:lang w:val="en-US"/>
        </w:rPr>
        <w:t>TNT 1.0 (</w:t>
      </w:r>
      <w:proofErr w:type="spellStart"/>
      <w:r>
        <w:rPr>
          <w:rFonts w:ascii="Times New Roman" w:hAnsi="Times New Roman"/>
          <w:color w:val="FF0000"/>
          <w:lang w:val="en-US"/>
        </w:rPr>
        <w:t>Goloboff</w:t>
      </w:r>
      <w:proofErr w:type="spellEnd"/>
      <w:r>
        <w:rPr>
          <w:rFonts w:ascii="Times New Roman" w:hAnsi="Times New Roman"/>
          <w:color w:val="FF0000"/>
          <w:lang w:val="en-US"/>
        </w:rPr>
        <w:t xml:space="preserve"> </w:t>
      </w:r>
      <w:r>
        <w:rPr>
          <w:rFonts w:ascii="Times New Roman" w:hAnsi="Times New Roman"/>
          <w:i/>
          <w:color w:val="FF0000"/>
          <w:lang w:val="en-US"/>
        </w:rPr>
        <w:t>et al.,</w:t>
      </w:r>
      <w:r>
        <w:rPr>
          <w:rFonts w:ascii="Times New Roman" w:hAnsi="Times New Roman"/>
          <w:color w:val="FF0000"/>
          <w:lang w:val="en-US"/>
        </w:rPr>
        <w:t xml:space="preserve"> 2008). We made a cladistic analysis under homoplasy weight using implied weights (</w:t>
      </w:r>
      <w:proofErr w:type="spellStart"/>
      <w:r>
        <w:rPr>
          <w:rFonts w:ascii="Times New Roman" w:hAnsi="Times New Roman"/>
          <w:color w:val="FF0000"/>
          <w:lang w:val="en-US"/>
        </w:rPr>
        <w:t>Goloboff</w:t>
      </w:r>
      <w:proofErr w:type="spellEnd"/>
      <w:r>
        <w:rPr>
          <w:rFonts w:ascii="Times New Roman" w:hAnsi="Times New Roman"/>
          <w:color w:val="FF0000"/>
          <w:lang w:val="en-US"/>
        </w:rPr>
        <w:t>, 1993). To evaluate the best concavity value a sensitivity analysis was performed (</w:t>
      </w:r>
      <w:proofErr w:type="spellStart"/>
      <w:r>
        <w:rPr>
          <w:rFonts w:ascii="Times New Roman" w:hAnsi="Times New Roman"/>
          <w:color w:val="FF0000"/>
          <w:lang w:val="en-US"/>
        </w:rPr>
        <w:t>sensu</w:t>
      </w:r>
      <w:proofErr w:type="spellEnd"/>
      <w:r>
        <w:rPr>
          <w:rFonts w:ascii="Times New Roman" w:hAnsi="Times New Roman"/>
          <w:color w:val="FF0000"/>
          <w:lang w:val="en-US"/>
        </w:rPr>
        <w:t xml:space="preserve"> Wheeler, 1995). A </w:t>
      </w:r>
      <w:proofErr w:type="spellStart"/>
      <w:r>
        <w:rPr>
          <w:rFonts w:ascii="Times New Roman" w:hAnsi="Times New Roman"/>
          <w:color w:val="FF0000"/>
          <w:lang w:val="en-US"/>
        </w:rPr>
        <w:t>Jacknife</w:t>
      </w:r>
      <w:proofErr w:type="spellEnd"/>
      <w:r>
        <w:rPr>
          <w:rFonts w:ascii="Times New Roman" w:hAnsi="Times New Roman"/>
          <w:color w:val="FF0000"/>
          <w:lang w:val="en-US"/>
        </w:rPr>
        <w:t xml:space="preserve"> analysis was performed using character, taxon, and taxon/character deletion with a fix cut value of 36%. Following </w:t>
      </w:r>
      <w:proofErr w:type="spellStart"/>
      <w:r>
        <w:rPr>
          <w:rFonts w:ascii="Times New Roman" w:hAnsi="Times New Roman"/>
          <w:color w:val="FF0000"/>
          <w:lang w:val="en-US"/>
        </w:rPr>
        <w:t>Goloboff</w:t>
      </w:r>
      <w:proofErr w:type="spellEnd"/>
      <w:r>
        <w:rPr>
          <w:rFonts w:ascii="Times New Roman" w:hAnsi="Times New Roman"/>
          <w:color w:val="FF0000"/>
          <w:lang w:val="en-US"/>
        </w:rPr>
        <w:t xml:space="preserve"> (1997) and Ramirez (2003), we used a reference tree (for further details </w:t>
      </w:r>
      <w:proofErr w:type="gramStart"/>
      <w:r>
        <w:rPr>
          <w:rFonts w:ascii="Times New Roman" w:hAnsi="Times New Roman"/>
          <w:color w:val="FF0000"/>
          <w:lang w:val="en-US"/>
        </w:rPr>
        <w:t>see ,</w:t>
      </w:r>
      <w:proofErr w:type="gramEnd"/>
      <w:r>
        <w:rPr>
          <w:rFonts w:ascii="Times New Roman" w:hAnsi="Times New Roman"/>
          <w:color w:val="FF0000"/>
          <w:lang w:val="en-US"/>
        </w:rPr>
        <w:t xml:space="preserve"> </w:t>
      </w:r>
      <w:proofErr w:type="spellStart"/>
      <w:r>
        <w:rPr>
          <w:rFonts w:ascii="Times New Roman" w:hAnsi="Times New Roman"/>
          <w:color w:val="FF0000"/>
          <w:lang w:val="en-US"/>
        </w:rPr>
        <w:t>Goloboff</w:t>
      </w:r>
      <w:proofErr w:type="spellEnd"/>
      <w:r>
        <w:rPr>
          <w:rFonts w:ascii="Times New Roman" w:hAnsi="Times New Roman"/>
          <w:color w:val="FF0000"/>
          <w:lang w:val="en-US"/>
        </w:rPr>
        <w:t xml:space="preserve">  et la 2008, and Pinto-Sanchez </w:t>
      </w:r>
      <w:r>
        <w:rPr>
          <w:rFonts w:ascii="Times New Roman" w:hAnsi="Times New Roman"/>
          <w:i/>
          <w:color w:val="FF0000"/>
          <w:lang w:val="en-US"/>
        </w:rPr>
        <w:t>et al.,</w:t>
      </w:r>
      <w:r>
        <w:rPr>
          <w:rFonts w:ascii="Times New Roman" w:hAnsi="Times New Roman"/>
          <w:color w:val="FF0000"/>
          <w:lang w:val="en-US"/>
        </w:rPr>
        <w:t xml:space="preserve"> 2005). The k-values tested range from 1 to 60 in the initial fast search and from 0 to 27 in a most exhaustive search. The initial fast search strategy was a search using </w:t>
      </w:r>
      <w:proofErr w:type="spellStart"/>
      <w:r>
        <w:rPr>
          <w:rFonts w:ascii="Times New Roman" w:hAnsi="Times New Roman"/>
          <w:color w:val="FF0000"/>
          <w:lang w:val="en-US"/>
        </w:rPr>
        <w:t>RAS+wagner</w:t>
      </w:r>
      <w:proofErr w:type="spellEnd"/>
      <w:r>
        <w:rPr>
          <w:rFonts w:ascii="Times New Roman" w:hAnsi="Times New Roman"/>
          <w:color w:val="FF0000"/>
          <w:lang w:val="en-US"/>
        </w:rPr>
        <w:t xml:space="preserve"> </w:t>
      </w:r>
      <w:proofErr w:type="spellStart"/>
      <w:r>
        <w:rPr>
          <w:rFonts w:ascii="Times New Roman" w:hAnsi="Times New Roman"/>
          <w:color w:val="FF0000"/>
          <w:lang w:val="en-US"/>
        </w:rPr>
        <w:t>trees+TBR</w:t>
      </w:r>
      <w:proofErr w:type="spellEnd"/>
      <w:r>
        <w:rPr>
          <w:rFonts w:ascii="Times New Roman" w:hAnsi="Times New Roman"/>
          <w:color w:val="FF0000"/>
          <w:lang w:val="en-US"/>
        </w:rPr>
        <w:t xml:space="preserve"> holding 10 trees, with 100 replicates and keeping the best trees for replicates. For the exhaustive search, we changed the number of trees hold to 10 and the number of replicates to 10000. The best value was defined to be the values that recover the most of the groups after the </w:t>
      </w:r>
      <w:proofErr w:type="spellStart"/>
      <w:r>
        <w:rPr>
          <w:rFonts w:ascii="Times New Roman" w:hAnsi="Times New Roman"/>
          <w:color w:val="FF0000"/>
          <w:lang w:val="en-US"/>
        </w:rPr>
        <w:t>jackkife</w:t>
      </w:r>
      <w:proofErr w:type="spellEnd"/>
      <w:r>
        <w:rPr>
          <w:rFonts w:ascii="Times New Roman" w:hAnsi="Times New Roman"/>
          <w:color w:val="FF0000"/>
          <w:lang w:val="en-US"/>
        </w:rPr>
        <w:t xml:space="preserve"> </w:t>
      </w:r>
      <w:r>
        <w:rPr>
          <w:rFonts w:ascii="Times New Roman" w:hAnsi="Times New Roman"/>
          <w:color w:val="FF0000"/>
          <w:lang w:val="en-US"/>
        </w:rPr>
        <w:lastRenderedPageBreak/>
        <w:t>(see Ramirez, 2003). Given the best value, the most complete search was made holding 100 trees per replicate, using tree drifting- tree fusing (</w:t>
      </w:r>
      <w:proofErr w:type="spellStart"/>
      <w:r>
        <w:rPr>
          <w:rFonts w:ascii="Times New Roman" w:hAnsi="Times New Roman"/>
          <w:color w:val="FF0000"/>
          <w:lang w:val="en-US"/>
        </w:rPr>
        <w:t>Goloboff</w:t>
      </w:r>
      <w:proofErr w:type="spellEnd"/>
      <w:r>
        <w:rPr>
          <w:rFonts w:ascii="Times New Roman" w:hAnsi="Times New Roman"/>
          <w:color w:val="FF0000"/>
          <w:lang w:val="en-US"/>
        </w:rPr>
        <w:t xml:space="preserve"> &amp; Farris, 2001), with 1000 replicates.</w:t>
      </w:r>
    </w:p>
    <w:p w14:paraId="0E902CD8" w14:textId="77777777" w:rsidR="00886E27" w:rsidRDefault="00886E27">
      <w:pPr>
        <w:rPr>
          <w:lang w:val="en-US"/>
        </w:rPr>
      </w:pPr>
    </w:p>
    <w:p w14:paraId="4C152506" w14:textId="77777777" w:rsidR="00886E27" w:rsidRDefault="008855EA">
      <w:pPr>
        <w:pStyle w:val="Estilo54"/>
        <w:spacing w:line="480" w:lineRule="auto"/>
        <w:jc w:val="left"/>
        <w:rPr>
          <w:rFonts w:ascii="Times New Roman" w:hAnsi="Times New Roman"/>
          <w:u w:val="none"/>
          <w:lang w:val="en-US"/>
        </w:rPr>
      </w:pPr>
      <w:r>
        <w:rPr>
          <w:rFonts w:ascii="Times New Roman" w:hAnsi="Times New Roman"/>
          <w:u w:val="none"/>
          <w:lang w:val="en-US"/>
        </w:rPr>
        <w:t xml:space="preserve">Results and discussion </w:t>
      </w:r>
    </w:p>
    <w:p w14:paraId="623A26C0" w14:textId="36D87444" w:rsidR="00886E27" w:rsidRPr="00EB56BB" w:rsidRDefault="008855EA">
      <w:pPr>
        <w:spacing w:line="480" w:lineRule="auto"/>
        <w:rPr>
          <w:lang w:val="en-US"/>
        </w:rPr>
      </w:pPr>
      <w:r>
        <w:rPr>
          <w:rFonts w:ascii="Times New Roman" w:hAnsi="Times New Roman"/>
          <w:lang w:val="en-US"/>
        </w:rPr>
        <w:t>The resolution might imply the value selected using a scaled measure, we prefer to use the raw node count as the measure of stability (contra Ramírez, 2003). As previously reported in other works, concavity parsimony recovers more groups than lineal parsimony (</w:t>
      </w:r>
      <w:proofErr w:type="spellStart"/>
      <w:r>
        <w:rPr>
          <w:rFonts w:ascii="Times New Roman" w:hAnsi="Times New Roman"/>
          <w:lang w:val="en-US"/>
        </w:rPr>
        <w:t>Goloboff</w:t>
      </w:r>
      <w:proofErr w:type="spellEnd"/>
      <w:r>
        <w:rPr>
          <w:rFonts w:ascii="Times New Roman" w:hAnsi="Times New Roman"/>
          <w:lang w:val="en-US"/>
        </w:rPr>
        <w:t xml:space="preserve">, 1997, Ramírez, 2003, </w:t>
      </w:r>
      <w:proofErr w:type="spellStart"/>
      <w:r>
        <w:rPr>
          <w:rFonts w:ascii="Times New Roman" w:hAnsi="Times New Roman"/>
          <w:lang w:val="en-US"/>
        </w:rPr>
        <w:t>Lopardo</w:t>
      </w:r>
      <w:proofErr w:type="spellEnd"/>
      <w:r>
        <w:rPr>
          <w:rFonts w:ascii="Times New Roman" w:hAnsi="Times New Roman"/>
          <w:lang w:val="en-US"/>
        </w:rPr>
        <w:t xml:space="preserve">, 2005, Pinto-Sanchez </w:t>
      </w:r>
      <w:r>
        <w:rPr>
          <w:rFonts w:ascii="Times New Roman" w:hAnsi="Times New Roman"/>
          <w:i/>
          <w:lang w:val="en-US"/>
        </w:rPr>
        <w:t>et al.,</w:t>
      </w:r>
      <w:r>
        <w:rPr>
          <w:rFonts w:ascii="Times New Roman" w:hAnsi="Times New Roman"/>
          <w:lang w:val="en-US"/>
        </w:rPr>
        <w:t xml:space="preserve"> 2005) (table 1). This behavior is driven from the low number of nodes recovered (</w:t>
      </w:r>
      <w:proofErr w:type="spellStart"/>
      <w:r>
        <w:rPr>
          <w:rFonts w:ascii="Times New Roman" w:hAnsi="Times New Roman"/>
          <w:color w:val="FF0000"/>
          <w:lang w:val="en-US"/>
        </w:rPr>
        <w:t>Goloboff</w:t>
      </w:r>
      <w:proofErr w:type="spellEnd"/>
      <w:r>
        <w:rPr>
          <w:rFonts w:ascii="Times New Roman" w:hAnsi="Times New Roman"/>
          <w:color w:val="FF0000"/>
          <w:lang w:val="en-US"/>
        </w:rPr>
        <w:t>, et al 2008</w:t>
      </w:r>
      <w:r>
        <w:rPr>
          <w:rFonts w:ascii="Times New Roman" w:hAnsi="Times New Roman"/>
          <w:lang w:val="en-US"/>
        </w:rPr>
        <w:t xml:space="preserve">). In the lineal parsimony analysis, the resolution is as low as 30 nodes, while under concavity parsimony the lowest number of recovered nodes is 81 and the most common value is 89 nodes. </w:t>
      </w:r>
      <w:r>
        <w:rPr>
          <w:rFonts w:ascii="Times New Roman" w:hAnsi="Times New Roman"/>
          <w:lang w:val="en-US"/>
        </w:rPr>
        <w:br/>
      </w:r>
      <w:r>
        <w:rPr>
          <w:lang w:val="en-US"/>
        </w:rPr>
        <w:br/>
      </w:r>
      <w:r>
        <w:rPr>
          <w:rFonts w:ascii="Times New Roman" w:hAnsi="Times New Roman"/>
          <w:color w:val="000000"/>
          <w:lang w:val="en-US"/>
        </w:rPr>
        <w:t xml:space="preserve">The value that recovers most groups after the jackknife is a K value of three. Using this concavity value, we got 27 trees with an of 33.66 (715 steps), the consensus is shown in </w:t>
      </w:r>
      <w:r>
        <w:rPr>
          <w:rFonts w:ascii="Times New Roman" w:hAnsi="Times New Roman"/>
          <w:color w:val="FF0000"/>
          <w:lang w:val="en-US"/>
        </w:rPr>
        <w:t>fig XXX</w:t>
      </w:r>
      <w:r>
        <w:rPr>
          <w:rFonts w:ascii="Times New Roman" w:hAnsi="Times New Roman"/>
          <w:color w:val="000000"/>
          <w:lang w:val="en-US"/>
        </w:rPr>
        <w:t xml:space="preserve">. </w:t>
      </w:r>
      <w:r>
        <w:rPr>
          <w:rFonts w:ascii="Times New Roman" w:hAnsi="Times New Roman"/>
          <w:color w:val="FF0000"/>
          <w:lang w:val="en-US"/>
        </w:rPr>
        <w:t xml:space="preserve">Given the topology the proposed classification for the species previously treated as </w:t>
      </w:r>
      <w:r>
        <w:rPr>
          <w:rFonts w:ascii="Times New Roman" w:hAnsi="Times New Roman"/>
          <w:i/>
          <w:color w:val="FF0000"/>
          <w:lang w:val="en-US"/>
        </w:rPr>
        <w:t>“</w:t>
      </w:r>
      <w:proofErr w:type="spellStart"/>
      <w:r>
        <w:rPr>
          <w:rFonts w:ascii="Times New Roman" w:hAnsi="Times New Roman"/>
          <w:i/>
          <w:color w:val="FF0000"/>
          <w:lang w:val="en-US"/>
        </w:rPr>
        <w:t>Dasybasis</w:t>
      </w:r>
      <w:proofErr w:type="spellEnd"/>
      <w:r>
        <w:rPr>
          <w:rFonts w:ascii="Times New Roman" w:hAnsi="Times New Roman"/>
          <w:color w:val="FF0000"/>
          <w:lang w:val="en-US"/>
        </w:rPr>
        <w:t xml:space="preserve">” we </w:t>
      </w:r>
      <w:proofErr w:type="spellStart"/>
      <w:r>
        <w:rPr>
          <w:rFonts w:ascii="Times New Roman" w:hAnsi="Times New Roman"/>
          <w:color w:val="FF0000"/>
          <w:lang w:val="en-US"/>
        </w:rPr>
        <w:t>considerthe</w:t>
      </w:r>
      <w:proofErr w:type="spellEnd"/>
      <w:r>
        <w:rPr>
          <w:rFonts w:ascii="Times New Roman" w:hAnsi="Times New Roman"/>
          <w:color w:val="FF0000"/>
          <w:lang w:val="en-US"/>
        </w:rPr>
        <w:t xml:space="preserve"> revalidation of two new genera. </w:t>
      </w:r>
    </w:p>
    <w:p w14:paraId="6BED9034" w14:textId="77777777" w:rsidR="00886E27" w:rsidRDefault="00886E27">
      <w:pPr>
        <w:pStyle w:val="Ttulo2"/>
        <w:numPr>
          <w:ilvl w:val="1"/>
          <w:numId w:val="2"/>
        </w:numPr>
        <w:tabs>
          <w:tab w:val="left" w:pos="0"/>
        </w:tabs>
        <w:rPr>
          <w:b w:val="0"/>
          <w:lang w:val="en-US"/>
        </w:rPr>
      </w:pPr>
    </w:p>
    <w:p w14:paraId="13C20FC8" w14:textId="77777777" w:rsidR="00886E27" w:rsidRDefault="008855EA">
      <w:pPr>
        <w:rPr>
          <w:rFonts w:ascii="Times New Roman" w:hAnsi="Times New Roman"/>
          <w:i/>
          <w:lang w:val="en-US"/>
        </w:rPr>
      </w:pPr>
      <w:r>
        <w:rPr>
          <w:rFonts w:ascii="Times New Roman" w:hAnsi="Times New Roman"/>
          <w:i/>
          <w:lang w:val="en-US"/>
        </w:rPr>
        <w:t xml:space="preserve">Phylogenetics relationships within </w:t>
      </w:r>
      <w:proofErr w:type="spellStart"/>
      <w:r>
        <w:rPr>
          <w:rFonts w:ascii="Times New Roman" w:hAnsi="Times New Roman"/>
          <w:i/>
          <w:lang w:val="en-US"/>
        </w:rPr>
        <w:t>Dasybasis</w:t>
      </w:r>
      <w:proofErr w:type="spellEnd"/>
    </w:p>
    <w:p w14:paraId="16E42CEC" w14:textId="77777777" w:rsidR="00886E27" w:rsidRDefault="00886E27">
      <w:pPr>
        <w:spacing w:line="480" w:lineRule="auto"/>
        <w:rPr>
          <w:rFonts w:ascii="Times New Roman" w:hAnsi="Times New Roman"/>
          <w:color w:val="000000"/>
          <w:lang w:val="en-US"/>
        </w:rPr>
      </w:pPr>
    </w:p>
    <w:p w14:paraId="4A9C153A" w14:textId="77777777" w:rsidR="00886E27" w:rsidRDefault="008855EA">
      <w:pPr>
        <w:spacing w:line="480" w:lineRule="auto"/>
        <w:rPr>
          <w:rFonts w:ascii="Times New Roman" w:hAnsi="Times New Roman"/>
          <w:color w:val="000000"/>
          <w:lang w:val="en-US"/>
        </w:rPr>
      </w:pPr>
      <w:r>
        <w:rPr>
          <w:rFonts w:ascii="Times New Roman" w:hAnsi="Times New Roman"/>
          <w:color w:val="000000"/>
          <w:lang w:val="en-US"/>
        </w:rPr>
        <w:t xml:space="preserve">We have decided to designate as “Group of Genera” the monophyletic clades </w:t>
      </w:r>
      <w:r>
        <w:rPr>
          <w:rFonts w:ascii="Times New Roman" w:hAnsi="Times New Roman"/>
          <w:lang w:val="en-US"/>
        </w:rPr>
        <w:t>recovered</w:t>
      </w:r>
      <w:r>
        <w:rPr>
          <w:rFonts w:ascii="Times New Roman" w:hAnsi="Times New Roman"/>
          <w:color w:val="000000"/>
          <w:lang w:val="en-US"/>
        </w:rPr>
        <w:t xml:space="preserve"> after the analysis,</w:t>
      </w:r>
      <w:r>
        <w:rPr>
          <w:rFonts w:ascii="Times New Roman" w:hAnsi="Times New Roman"/>
          <w:lang w:val="en-US"/>
        </w:rPr>
        <w:t xml:space="preserve"> and whose species were p</w:t>
      </w:r>
      <w:r>
        <w:rPr>
          <w:rFonts w:ascii="Times New Roman" w:hAnsi="Times New Roman"/>
          <w:color w:val="000000"/>
          <w:lang w:val="en-US"/>
        </w:rPr>
        <w:t xml:space="preserve">reviously treated as “Australian </w:t>
      </w:r>
      <w:proofErr w:type="spellStart"/>
      <w:r>
        <w:rPr>
          <w:rFonts w:ascii="Times New Roman" w:hAnsi="Times New Roman"/>
          <w:i/>
          <w:color w:val="000000"/>
          <w:lang w:val="en-US"/>
        </w:rPr>
        <w:t>Dasybasis</w:t>
      </w:r>
      <w:proofErr w:type="spellEnd"/>
      <w:r>
        <w:rPr>
          <w:rFonts w:ascii="Times New Roman" w:hAnsi="Times New Roman"/>
          <w:i/>
          <w:color w:val="000000"/>
          <w:lang w:val="en-US"/>
        </w:rPr>
        <w:t xml:space="preserve">” </w:t>
      </w:r>
      <w:r>
        <w:rPr>
          <w:rFonts w:ascii="Times New Roman" w:hAnsi="Times New Roman"/>
          <w:color w:val="000000"/>
          <w:lang w:val="en-US"/>
        </w:rPr>
        <w:t xml:space="preserve">by </w:t>
      </w:r>
      <w:proofErr w:type="spellStart"/>
      <w:r>
        <w:rPr>
          <w:rFonts w:ascii="Times New Roman" w:hAnsi="Times New Roman"/>
          <w:color w:val="000000"/>
          <w:lang w:val="en-US"/>
        </w:rPr>
        <w:t>Coscarón</w:t>
      </w:r>
      <w:proofErr w:type="spellEnd"/>
      <w:r>
        <w:rPr>
          <w:rFonts w:ascii="Times New Roman" w:hAnsi="Times New Roman"/>
          <w:color w:val="000000"/>
          <w:lang w:val="en-US"/>
        </w:rPr>
        <w:t xml:space="preserve"> &amp; Philip (1967). The sister group of this “Group of Genera” is constituted by “Australian </w:t>
      </w:r>
      <w:proofErr w:type="spellStart"/>
      <w:proofErr w:type="gramStart"/>
      <w:r>
        <w:rPr>
          <w:rFonts w:ascii="Times New Roman" w:hAnsi="Times New Roman"/>
          <w:i/>
          <w:color w:val="000000"/>
          <w:lang w:val="en-US"/>
        </w:rPr>
        <w:t>Dasybasis</w:t>
      </w:r>
      <w:proofErr w:type="spellEnd"/>
      <w:r>
        <w:rPr>
          <w:rFonts w:ascii="Times New Roman" w:hAnsi="Times New Roman"/>
          <w:i/>
          <w:color w:val="000000"/>
          <w:lang w:val="en-US"/>
        </w:rPr>
        <w:t>”+</w:t>
      </w:r>
      <w:proofErr w:type="gramEnd"/>
      <w:r>
        <w:rPr>
          <w:rFonts w:ascii="Times New Roman" w:hAnsi="Times New Roman"/>
          <w:i/>
          <w:color w:val="000000"/>
          <w:lang w:val="en-US"/>
        </w:rPr>
        <w:t xml:space="preserve"> </w:t>
      </w:r>
      <w:proofErr w:type="spellStart"/>
      <w:r>
        <w:rPr>
          <w:rFonts w:ascii="Times New Roman" w:hAnsi="Times New Roman"/>
          <w:i/>
          <w:color w:val="000000"/>
          <w:lang w:val="en-US"/>
        </w:rPr>
        <w:t>Stenotabanus</w:t>
      </w:r>
      <w:proofErr w:type="spellEnd"/>
      <w:r>
        <w:rPr>
          <w:rFonts w:ascii="Times New Roman" w:hAnsi="Times New Roman"/>
          <w:i/>
          <w:color w:val="000000"/>
          <w:lang w:val="en-US"/>
        </w:rPr>
        <w:t xml:space="preserve"> (S.) </w:t>
      </w:r>
      <w:proofErr w:type="spellStart"/>
      <w:r>
        <w:rPr>
          <w:rFonts w:ascii="Times New Roman" w:hAnsi="Times New Roman"/>
          <w:i/>
          <w:color w:val="000000"/>
          <w:lang w:val="en-US"/>
        </w:rPr>
        <w:t>incipiens</w:t>
      </w:r>
      <w:proofErr w:type="spellEnd"/>
      <w:r>
        <w:rPr>
          <w:rFonts w:ascii="Times New Roman" w:hAnsi="Times New Roman"/>
          <w:i/>
          <w:color w:val="000000"/>
          <w:lang w:val="en-US"/>
        </w:rPr>
        <w:t xml:space="preserve"> + "D." </w:t>
      </w:r>
      <w:proofErr w:type="spellStart"/>
      <w:r>
        <w:rPr>
          <w:rFonts w:ascii="Times New Roman" w:hAnsi="Times New Roman"/>
          <w:i/>
          <w:color w:val="000000"/>
          <w:lang w:val="en-US"/>
        </w:rPr>
        <w:t>belenensis</w:t>
      </w:r>
      <w:proofErr w:type="spellEnd"/>
      <w:r>
        <w:rPr>
          <w:rFonts w:ascii="Times New Roman" w:hAnsi="Times New Roman"/>
          <w:i/>
          <w:color w:val="000000"/>
          <w:lang w:val="en-US"/>
        </w:rPr>
        <w:t xml:space="preserve"> + "D." </w:t>
      </w:r>
      <w:proofErr w:type="spellStart"/>
      <w:r>
        <w:rPr>
          <w:rFonts w:ascii="Times New Roman" w:hAnsi="Times New Roman"/>
          <w:i/>
          <w:color w:val="000000"/>
          <w:lang w:val="en-US"/>
        </w:rPr>
        <w:t>shannoni</w:t>
      </w:r>
      <w:proofErr w:type="spellEnd"/>
      <w:r>
        <w:rPr>
          <w:rFonts w:ascii="Times New Roman" w:hAnsi="Times New Roman"/>
          <w:i/>
          <w:color w:val="000000"/>
          <w:lang w:val="en-US"/>
        </w:rPr>
        <w:t xml:space="preserve"> + "D". </w:t>
      </w:r>
      <w:proofErr w:type="spellStart"/>
      <w:r>
        <w:rPr>
          <w:rFonts w:ascii="Times New Roman" w:hAnsi="Times New Roman"/>
          <w:i/>
          <w:color w:val="000000"/>
          <w:lang w:val="en-US"/>
        </w:rPr>
        <w:t>schineri</w:t>
      </w:r>
      <w:proofErr w:type="spellEnd"/>
      <w:r>
        <w:rPr>
          <w:rFonts w:ascii="Times New Roman" w:hAnsi="Times New Roman"/>
          <w:i/>
          <w:color w:val="000000"/>
          <w:lang w:val="en-US"/>
        </w:rPr>
        <w:t xml:space="preserve"> + "D." </w:t>
      </w:r>
      <w:proofErr w:type="spellStart"/>
      <w:r>
        <w:rPr>
          <w:rFonts w:ascii="Times New Roman" w:hAnsi="Times New Roman"/>
          <w:i/>
          <w:color w:val="000000"/>
          <w:lang w:val="en-US"/>
        </w:rPr>
        <w:t>cumelafquen</w:t>
      </w:r>
      <w:proofErr w:type="spellEnd"/>
      <w:r>
        <w:rPr>
          <w:rFonts w:ascii="Times New Roman" w:hAnsi="Times New Roman"/>
          <w:i/>
          <w:color w:val="000000"/>
          <w:lang w:val="en-US"/>
        </w:rPr>
        <w:t>”</w:t>
      </w:r>
      <w:r>
        <w:rPr>
          <w:rFonts w:ascii="Times New Roman" w:hAnsi="Times New Roman"/>
          <w:color w:val="000000"/>
          <w:lang w:val="en-US"/>
        </w:rPr>
        <w:t xml:space="preserve">, in the clade base, supported by two </w:t>
      </w:r>
      <w:r>
        <w:rPr>
          <w:rFonts w:ascii="Times New Roman" w:hAnsi="Times New Roman"/>
          <w:color w:val="000000"/>
          <w:lang w:val="en-US"/>
        </w:rPr>
        <w:lastRenderedPageBreak/>
        <w:t>synapomorphies; basal callus quadrangular  (20:0), basal callus without dorsal-median prolongation  (24: 1), and six transformations median occipital sclerite wide (3:0), eyes black (4:0), ocular pilosity long  (6:2),  basal callus touching the eyes, abdominal terga without median band (55:1), and sternite VIII base convex (58:0). Results do not reflect the current classification of “</w:t>
      </w:r>
      <w:proofErr w:type="spellStart"/>
      <w:r>
        <w:rPr>
          <w:rFonts w:ascii="Times New Roman" w:hAnsi="Times New Roman"/>
          <w:i/>
          <w:color w:val="000000"/>
          <w:lang w:val="en-US"/>
        </w:rPr>
        <w:t>Dasybasis</w:t>
      </w:r>
      <w:proofErr w:type="spellEnd"/>
      <w:r>
        <w:rPr>
          <w:rFonts w:ascii="Times New Roman" w:hAnsi="Times New Roman"/>
          <w:i/>
          <w:color w:val="000000"/>
          <w:lang w:val="en-US"/>
        </w:rPr>
        <w:t xml:space="preserve">”, </w:t>
      </w:r>
      <w:proofErr w:type="spellStart"/>
      <w:r>
        <w:rPr>
          <w:rFonts w:ascii="Times New Roman" w:hAnsi="Times New Roman"/>
          <w:i/>
          <w:lang w:val="en-US"/>
        </w:rPr>
        <w:t>Haematopotina</w:t>
      </w:r>
      <w:proofErr w:type="spellEnd"/>
      <w:r>
        <w:rPr>
          <w:rFonts w:ascii="Times New Roman" w:hAnsi="Times New Roman"/>
          <w:lang w:val="en-US"/>
        </w:rPr>
        <w:t xml:space="preserve"> </w:t>
      </w:r>
      <w:proofErr w:type="spellStart"/>
      <w:r>
        <w:rPr>
          <w:rFonts w:ascii="Times New Roman" w:hAnsi="Times New Roman"/>
          <w:lang w:val="en-US"/>
        </w:rPr>
        <w:t>Coscarón</w:t>
      </w:r>
      <w:proofErr w:type="spellEnd"/>
      <w:r>
        <w:rPr>
          <w:rFonts w:ascii="Times New Roman" w:hAnsi="Times New Roman"/>
          <w:lang w:val="en-US"/>
        </w:rPr>
        <w:t xml:space="preserve"> &amp; Philip, </w:t>
      </w:r>
      <w:proofErr w:type="spellStart"/>
      <w:r>
        <w:rPr>
          <w:rFonts w:ascii="Times New Roman" w:hAnsi="Times New Roman"/>
          <w:i/>
          <w:lang w:val="en-US"/>
        </w:rPr>
        <w:t>Scaptiodes</w:t>
      </w:r>
      <w:proofErr w:type="spellEnd"/>
      <w:r>
        <w:rPr>
          <w:rFonts w:ascii="Times New Roman" w:hAnsi="Times New Roman"/>
          <w:i/>
          <w:lang w:val="en-US"/>
        </w:rPr>
        <w:t xml:space="preserve"> </w:t>
      </w:r>
      <w:proofErr w:type="spellStart"/>
      <w:r>
        <w:rPr>
          <w:rFonts w:ascii="Times New Roman" w:hAnsi="Times New Roman"/>
          <w:lang w:val="en-US"/>
        </w:rPr>
        <w:t>Enderlein</w:t>
      </w:r>
      <w:proofErr w:type="spellEnd"/>
      <w:r>
        <w:rPr>
          <w:rFonts w:ascii="Times New Roman" w:hAnsi="Times New Roman"/>
          <w:lang w:val="en-US"/>
        </w:rPr>
        <w:t xml:space="preserve">, and </w:t>
      </w:r>
      <w:proofErr w:type="spellStart"/>
      <w:r>
        <w:rPr>
          <w:rFonts w:ascii="Times New Roman" w:hAnsi="Times New Roman"/>
          <w:i/>
          <w:lang w:val="en-US"/>
        </w:rPr>
        <w:t>Stenotabanus</w:t>
      </w:r>
      <w:proofErr w:type="spellEnd"/>
      <w:r>
        <w:rPr>
          <w:rFonts w:ascii="Times New Roman" w:hAnsi="Times New Roman"/>
          <w:i/>
          <w:lang w:val="en-US"/>
        </w:rPr>
        <w:t xml:space="preserve"> (</w:t>
      </w:r>
      <w:proofErr w:type="spellStart"/>
      <w:r>
        <w:rPr>
          <w:rFonts w:ascii="Times New Roman" w:hAnsi="Times New Roman"/>
          <w:i/>
          <w:lang w:val="en-US"/>
        </w:rPr>
        <w:t>Stenotabanus</w:t>
      </w:r>
      <w:proofErr w:type="spellEnd"/>
      <w:r>
        <w:rPr>
          <w:rFonts w:ascii="Times New Roman" w:hAnsi="Times New Roman"/>
          <w:i/>
          <w:lang w:val="en-US"/>
        </w:rPr>
        <w:t xml:space="preserve">) </w:t>
      </w:r>
      <w:proofErr w:type="spellStart"/>
      <w:r>
        <w:rPr>
          <w:rFonts w:ascii="Times New Roman" w:hAnsi="Times New Roman"/>
          <w:i/>
          <w:lang w:val="en-US"/>
        </w:rPr>
        <w:t>sandyi</w:t>
      </w:r>
      <w:proofErr w:type="spellEnd"/>
      <w:r>
        <w:rPr>
          <w:rFonts w:ascii="Times New Roman" w:hAnsi="Times New Roman"/>
          <w:i/>
          <w:lang w:val="en-US"/>
        </w:rPr>
        <w:t xml:space="preserve"> </w:t>
      </w:r>
      <w:proofErr w:type="spellStart"/>
      <w:r>
        <w:rPr>
          <w:rFonts w:ascii="Times New Roman" w:hAnsi="Times New Roman"/>
          <w:lang w:val="en-US"/>
        </w:rPr>
        <w:t>Gorayeb</w:t>
      </w:r>
      <w:proofErr w:type="spellEnd"/>
      <w:r>
        <w:rPr>
          <w:rFonts w:ascii="Times New Roman" w:hAnsi="Times New Roman"/>
          <w:i/>
          <w:lang w:val="en-US"/>
        </w:rPr>
        <w:t xml:space="preserve"> </w:t>
      </w:r>
      <w:r>
        <w:rPr>
          <w:rFonts w:ascii="Times New Roman" w:hAnsi="Times New Roman"/>
          <w:lang w:val="en-US"/>
        </w:rPr>
        <w:t>is shown as member of Neotropical “</w:t>
      </w:r>
      <w:proofErr w:type="spellStart"/>
      <w:r>
        <w:rPr>
          <w:rFonts w:ascii="Times New Roman" w:hAnsi="Times New Roman"/>
          <w:i/>
          <w:lang w:val="en-US"/>
        </w:rPr>
        <w:t>Dasybasis</w:t>
      </w:r>
      <w:proofErr w:type="spellEnd"/>
      <w:r>
        <w:rPr>
          <w:rFonts w:ascii="Times New Roman" w:hAnsi="Times New Roman"/>
          <w:i/>
          <w:lang w:val="en-US"/>
        </w:rPr>
        <w:t xml:space="preserve">” </w:t>
      </w:r>
      <w:r>
        <w:rPr>
          <w:rFonts w:ascii="Times New Roman" w:hAnsi="Times New Roman"/>
          <w:lang w:val="en-US"/>
        </w:rPr>
        <w:t>probably indicating its</w:t>
      </w:r>
      <w:r>
        <w:rPr>
          <w:rFonts w:ascii="Times New Roman" w:hAnsi="Times New Roman"/>
          <w:color w:val="000000"/>
          <w:lang w:val="en-US"/>
        </w:rPr>
        <w:t xml:space="preserve"> paraphyletic origin. The inclusion of </w:t>
      </w:r>
      <w:proofErr w:type="spellStart"/>
      <w:r>
        <w:rPr>
          <w:rFonts w:ascii="Times New Roman" w:hAnsi="Times New Roman"/>
          <w:i/>
          <w:color w:val="000000"/>
          <w:lang w:val="en-US"/>
        </w:rPr>
        <w:t>Stenotabanus</w:t>
      </w:r>
      <w:proofErr w:type="spellEnd"/>
      <w:r>
        <w:rPr>
          <w:rFonts w:ascii="Times New Roman" w:hAnsi="Times New Roman"/>
          <w:i/>
          <w:color w:val="000000"/>
          <w:lang w:val="en-US"/>
        </w:rPr>
        <w:t xml:space="preserve"> (S.) </w:t>
      </w:r>
      <w:proofErr w:type="spellStart"/>
      <w:r>
        <w:rPr>
          <w:rFonts w:ascii="Times New Roman" w:hAnsi="Times New Roman"/>
          <w:i/>
          <w:color w:val="000000"/>
          <w:lang w:val="en-US"/>
        </w:rPr>
        <w:t>incipiens</w:t>
      </w:r>
      <w:proofErr w:type="spellEnd"/>
      <w:r>
        <w:rPr>
          <w:rFonts w:ascii="Times New Roman" w:hAnsi="Times New Roman"/>
          <w:i/>
          <w:color w:val="000000"/>
          <w:lang w:val="en-US"/>
        </w:rPr>
        <w:t xml:space="preserve"> </w:t>
      </w:r>
      <w:r>
        <w:rPr>
          <w:rFonts w:ascii="Times New Roman" w:hAnsi="Times New Roman"/>
          <w:color w:val="000000"/>
          <w:lang w:val="en-US"/>
        </w:rPr>
        <w:t>(Walker) within the Australian species of “</w:t>
      </w:r>
      <w:proofErr w:type="spellStart"/>
      <w:r>
        <w:rPr>
          <w:rFonts w:ascii="Times New Roman" w:hAnsi="Times New Roman"/>
          <w:i/>
          <w:color w:val="000000"/>
          <w:lang w:val="en-US"/>
        </w:rPr>
        <w:t>Dasybasis</w:t>
      </w:r>
      <w:proofErr w:type="spellEnd"/>
      <w:r>
        <w:rPr>
          <w:rFonts w:ascii="Times New Roman" w:hAnsi="Times New Roman"/>
          <w:i/>
          <w:color w:val="000000"/>
          <w:lang w:val="en-US"/>
        </w:rPr>
        <w:t xml:space="preserve">” </w:t>
      </w:r>
      <w:r>
        <w:rPr>
          <w:rFonts w:ascii="Times New Roman" w:hAnsi="Times New Roman"/>
          <w:color w:val="000000"/>
          <w:lang w:val="en-US"/>
        </w:rPr>
        <w:t xml:space="preserve">could be explained because it corresponds to a non-monophyletic taxon, </w:t>
      </w:r>
      <w:r>
        <w:rPr>
          <w:rFonts w:ascii="Times New Roman" w:hAnsi="Times New Roman"/>
          <w:lang w:val="en-US"/>
        </w:rPr>
        <w:t xml:space="preserve">or </w:t>
      </w:r>
      <w:r>
        <w:rPr>
          <w:rFonts w:ascii="Times New Roman" w:hAnsi="Times New Roman"/>
          <w:color w:val="000000"/>
          <w:lang w:val="en-US"/>
        </w:rPr>
        <w:t>that utilized characters in the analysis have been chosen to elucidate the affinities and relationships among the “</w:t>
      </w:r>
      <w:proofErr w:type="spellStart"/>
      <w:r>
        <w:rPr>
          <w:rFonts w:ascii="Times New Roman" w:hAnsi="Times New Roman"/>
          <w:i/>
          <w:color w:val="000000"/>
          <w:lang w:val="en-US"/>
        </w:rPr>
        <w:t>Dasybasis</w:t>
      </w:r>
      <w:proofErr w:type="spellEnd"/>
      <w:r>
        <w:rPr>
          <w:rFonts w:ascii="Times New Roman" w:hAnsi="Times New Roman"/>
          <w:i/>
          <w:color w:val="000000"/>
          <w:lang w:val="en-US"/>
        </w:rPr>
        <w:t xml:space="preserve">” </w:t>
      </w:r>
      <w:r>
        <w:rPr>
          <w:rFonts w:ascii="Times New Roman" w:hAnsi="Times New Roman"/>
          <w:color w:val="000000"/>
          <w:lang w:val="en-US"/>
        </w:rPr>
        <w:t xml:space="preserve">Neotropical species. Future studies including this taxon will elucidate these questions. </w:t>
      </w:r>
    </w:p>
    <w:p w14:paraId="60E73473" w14:textId="77777777" w:rsidR="00886E27" w:rsidRDefault="00886E27">
      <w:pPr>
        <w:spacing w:line="480" w:lineRule="auto"/>
        <w:rPr>
          <w:rFonts w:ascii="Times New Roman" w:hAnsi="Times New Roman"/>
          <w:color w:val="000000"/>
          <w:lang w:val="en-US"/>
        </w:rPr>
      </w:pPr>
    </w:p>
    <w:p w14:paraId="20D40C93" w14:textId="77777777" w:rsidR="00886E27" w:rsidRDefault="008855EA">
      <w:pPr>
        <w:spacing w:line="480" w:lineRule="auto"/>
        <w:rPr>
          <w:rFonts w:ascii="Times New Roman" w:hAnsi="Times New Roman"/>
          <w:color w:val="000000"/>
          <w:lang w:val="en-US"/>
        </w:rPr>
      </w:pPr>
      <w:proofErr w:type="spellStart"/>
      <w:r>
        <w:rPr>
          <w:rFonts w:ascii="Times New Roman" w:hAnsi="Times New Roman"/>
          <w:i/>
          <w:color w:val="000000"/>
          <w:lang w:val="en-US"/>
        </w:rPr>
        <w:t>Burgermyia</w:t>
      </w:r>
      <w:proofErr w:type="spellEnd"/>
      <w:r>
        <w:rPr>
          <w:rFonts w:ascii="Times New Roman" w:hAnsi="Times New Roman"/>
          <w:i/>
          <w:color w:val="000000"/>
          <w:lang w:val="en-US"/>
        </w:rPr>
        <w:t xml:space="preserve"> </w:t>
      </w:r>
      <w:proofErr w:type="spellStart"/>
      <w:r>
        <w:rPr>
          <w:rFonts w:ascii="Times New Roman" w:hAnsi="Times New Roman"/>
          <w:i/>
          <w:color w:val="000000"/>
          <w:lang w:val="en-US"/>
        </w:rPr>
        <w:t>gen.n</w:t>
      </w:r>
      <w:proofErr w:type="spellEnd"/>
      <w:r>
        <w:rPr>
          <w:rFonts w:ascii="Times New Roman" w:hAnsi="Times New Roman"/>
          <w:i/>
          <w:color w:val="000000"/>
          <w:lang w:val="en-US"/>
        </w:rPr>
        <w:t>.</w:t>
      </w:r>
      <w:r>
        <w:rPr>
          <w:rFonts w:ascii="Times New Roman" w:hAnsi="Times New Roman"/>
          <w:color w:val="000000"/>
          <w:lang w:val="en-US"/>
        </w:rPr>
        <w:t xml:space="preserve"> it is the sister group of remaining taxon (</w:t>
      </w:r>
      <w:proofErr w:type="spellStart"/>
      <w:r>
        <w:rPr>
          <w:rFonts w:ascii="Times New Roman" w:hAnsi="Times New Roman"/>
          <w:i/>
          <w:iCs/>
          <w:color w:val="000000"/>
          <w:lang w:val="en-US"/>
        </w:rPr>
        <w:t>Pseudoselasoma</w:t>
      </w:r>
      <w:proofErr w:type="spellEnd"/>
      <w:r>
        <w:rPr>
          <w:rFonts w:ascii="Times New Roman" w:hAnsi="Times New Roman"/>
          <w:i/>
          <w:iCs/>
          <w:color w:val="000000"/>
          <w:lang w:val="en-US"/>
        </w:rPr>
        <w:t xml:space="preserve"> +  </w:t>
      </w:r>
      <w:proofErr w:type="spellStart"/>
      <w:r>
        <w:rPr>
          <w:rFonts w:ascii="Times New Roman" w:hAnsi="Times New Roman"/>
          <w:i/>
          <w:iCs/>
          <w:color w:val="000000"/>
          <w:lang w:val="en-US"/>
        </w:rPr>
        <w:t>Archiplatius</w:t>
      </w:r>
      <w:proofErr w:type="spellEnd"/>
      <w:r>
        <w:rPr>
          <w:rFonts w:ascii="Times New Roman" w:hAnsi="Times New Roman"/>
          <w:i/>
          <w:iCs/>
          <w:color w:val="000000"/>
          <w:lang w:val="en-US"/>
        </w:rPr>
        <w:t xml:space="preserve"> + </w:t>
      </w:r>
      <w:proofErr w:type="spellStart"/>
      <w:r>
        <w:rPr>
          <w:rFonts w:ascii="Times New Roman" w:hAnsi="Times New Roman"/>
          <w:i/>
          <w:iCs/>
          <w:color w:val="000000"/>
          <w:lang w:val="en-US"/>
        </w:rPr>
        <w:t>Taquile</w:t>
      </w:r>
      <w:proofErr w:type="spellEnd"/>
      <w:r>
        <w:rPr>
          <w:rFonts w:ascii="Times New Roman" w:hAnsi="Times New Roman"/>
          <w:i/>
          <w:iCs/>
          <w:color w:val="000000"/>
          <w:lang w:val="en-US"/>
        </w:rPr>
        <w:t xml:space="preserve"> + </w:t>
      </w:r>
      <w:proofErr w:type="spellStart"/>
      <w:r>
        <w:rPr>
          <w:rFonts w:ascii="Times New Roman" w:hAnsi="Times New Roman"/>
          <w:i/>
          <w:iCs/>
          <w:color w:val="000000"/>
          <w:lang w:val="en-US"/>
        </w:rPr>
        <w:t>Ubertamyia</w:t>
      </w:r>
      <w:proofErr w:type="spellEnd"/>
      <w:r>
        <w:rPr>
          <w:rFonts w:ascii="Times New Roman" w:hAnsi="Times New Roman"/>
          <w:i/>
          <w:iCs/>
          <w:color w:val="000000"/>
          <w:lang w:val="en-US"/>
        </w:rPr>
        <w:t xml:space="preserve"> + </w:t>
      </w:r>
      <w:proofErr w:type="spellStart"/>
      <w:r>
        <w:rPr>
          <w:rFonts w:ascii="Times New Roman" w:hAnsi="Times New Roman"/>
          <w:i/>
          <w:iCs/>
          <w:color w:val="000000"/>
          <w:lang w:val="en-US"/>
        </w:rPr>
        <w:t>Haematopotina</w:t>
      </w:r>
      <w:proofErr w:type="spellEnd"/>
      <w:r>
        <w:rPr>
          <w:rFonts w:ascii="Times New Roman" w:hAnsi="Times New Roman"/>
          <w:i/>
          <w:iCs/>
          <w:color w:val="000000"/>
          <w:lang w:val="en-US"/>
        </w:rPr>
        <w:t xml:space="preserve"> + </w:t>
      </w:r>
      <w:proofErr w:type="spellStart"/>
      <w:r>
        <w:rPr>
          <w:rFonts w:ascii="Times New Roman" w:hAnsi="Times New Roman"/>
          <w:i/>
          <w:iCs/>
          <w:color w:val="000000"/>
          <w:lang w:val="en-US"/>
        </w:rPr>
        <w:t>Caspana</w:t>
      </w:r>
      <w:proofErr w:type="spellEnd"/>
      <w:r>
        <w:rPr>
          <w:rFonts w:ascii="Times New Roman" w:hAnsi="Times New Roman"/>
          <w:color w:val="000000"/>
          <w:lang w:val="en-US"/>
        </w:rPr>
        <w:t xml:space="preserve">), is supported by four  transformations: ocular pilosity microscopic (6:0), ocular pilosity scarce (7:0), surface of basal callus smooth (23:1) (with a parallelism with </w:t>
      </w:r>
      <w:r>
        <w:rPr>
          <w:rFonts w:ascii="Times New Roman" w:hAnsi="Times New Roman"/>
          <w:i/>
          <w:iCs/>
          <w:color w:val="000000"/>
          <w:lang w:val="en-US"/>
        </w:rPr>
        <w:t xml:space="preserve">Gen 6 + </w:t>
      </w:r>
      <w:proofErr w:type="spellStart"/>
      <w:r>
        <w:rPr>
          <w:rFonts w:ascii="Times New Roman" w:hAnsi="Times New Roman"/>
          <w:i/>
          <w:iCs/>
          <w:color w:val="000000"/>
          <w:lang w:val="en-US"/>
        </w:rPr>
        <w:t>Haematopotina</w:t>
      </w:r>
      <w:proofErr w:type="spellEnd"/>
      <w:r>
        <w:rPr>
          <w:rFonts w:ascii="Times New Roman" w:hAnsi="Times New Roman"/>
          <w:i/>
          <w:iCs/>
          <w:color w:val="000000"/>
          <w:lang w:val="en-US"/>
        </w:rPr>
        <w:t xml:space="preserve"> + </w:t>
      </w:r>
      <w:proofErr w:type="spellStart"/>
      <w:r>
        <w:rPr>
          <w:rFonts w:ascii="Times New Roman" w:hAnsi="Times New Roman"/>
          <w:i/>
          <w:iCs/>
          <w:color w:val="000000"/>
          <w:lang w:val="en-US"/>
        </w:rPr>
        <w:t>Caspana</w:t>
      </w:r>
      <w:proofErr w:type="spellEnd"/>
      <w:r>
        <w:rPr>
          <w:rFonts w:ascii="Times New Roman" w:hAnsi="Times New Roman"/>
          <w:i/>
          <w:iCs/>
          <w:color w:val="000000"/>
          <w:lang w:val="en-US"/>
        </w:rPr>
        <w:t>)</w:t>
      </w:r>
      <w:r>
        <w:rPr>
          <w:rFonts w:ascii="Times New Roman" w:hAnsi="Times New Roman"/>
          <w:color w:val="000000"/>
          <w:lang w:val="en-US"/>
        </w:rPr>
        <w:t>, and appendix on R</w:t>
      </w:r>
      <w:r>
        <w:rPr>
          <w:rFonts w:ascii="Times New Roman" w:hAnsi="Times New Roman"/>
          <w:color w:val="000000"/>
          <w:vertAlign w:val="subscript"/>
          <w:lang w:val="en-US"/>
        </w:rPr>
        <w:t xml:space="preserve">4 </w:t>
      </w:r>
      <w:r>
        <w:rPr>
          <w:rFonts w:ascii="Times New Roman" w:hAnsi="Times New Roman"/>
          <w:color w:val="000000"/>
          <w:lang w:val="en-US"/>
        </w:rPr>
        <w:t>present (52:0)  Includes 20 species</w:t>
      </w:r>
    </w:p>
    <w:p w14:paraId="01F3335B" w14:textId="77777777" w:rsidR="00886E27" w:rsidRDefault="008855EA">
      <w:pPr>
        <w:spacing w:line="480" w:lineRule="auto"/>
        <w:rPr>
          <w:rFonts w:ascii="Times New Roman" w:hAnsi="Times New Roman"/>
          <w:color w:val="000000"/>
          <w:lang w:val="en-US"/>
        </w:rPr>
      </w:pPr>
      <w:r>
        <w:rPr>
          <w:rFonts w:ascii="Times New Roman" w:hAnsi="Times New Roman"/>
          <w:color w:val="000000"/>
          <w:lang w:val="en-US"/>
        </w:rPr>
        <w:t xml:space="preserve">The next node shows clades </w:t>
      </w:r>
      <w:proofErr w:type="spellStart"/>
      <w:r>
        <w:rPr>
          <w:rFonts w:ascii="Times New Roman" w:hAnsi="Times New Roman"/>
          <w:i/>
          <w:iCs/>
          <w:color w:val="000000"/>
          <w:lang w:val="en-US"/>
        </w:rPr>
        <w:t>Pseudoselasoma</w:t>
      </w:r>
      <w:proofErr w:type="spellEnd"/>
      <w:r>
        <w:rPr>
          <w:rFonts w:ascii="Times New Roman" w:hAnsi="Times New Roman"/>
          <w:i/>
          <w:iCs/>
          <w:color w:val="000000"/>
          <w:lang w:val="en-US"/>
        </w:rPr>
        <w:t xml:space="preserve"> + </w:t>
      </w:r>
      <w:proofErr w:type="spellStart"/>
      <w:r>
        <w:rPr>
          <w:rFonts w:ascii="Times New Roman" w:hAnsi="Times New Roman"/>
          <w:i/>
          <w:iCs/>
          <w:color w:val="000000"/>
          <w:lang w:val="en-US"/>
        </w:rPr>
        <w:t>Archiplatius</w:t>
      </w:r>
      <w:proofErr w:type="spellEnd"/>
      <w:r>
        <w:rPr>
          <w:rFonts w:ascii="Times New Roman" w:hAnsi="Times New Roman"/>
          <w:i/>
          <w:iCs/>
          <w:color w:val="000000"/>
          <w:lang w:val="en-US"/>
        </w:rPr>
        <w:t xml:space="preserve"> + </w:t>
      </w:r>
      <w:proofErr w:type="spellStart"/>
      <w:r>
        <w:rPr>
          <w:rFonts w:ascii="Times New Roman" w:hAnsi="Times New Roman"/>
          <w:i/>
          <w:iCs/>
          <w:color w:val="000000"/>
          <w:lang w:val="en-US"/>
        </w:rPr>
        <w:t>Taquile</w:t>
      </w:r>
      <w:proofErr w:type="spellEnd"/>
      <w:r>
        <w:rPr>
          <w:rFonts w:ascii="Times New Roman" w:hAnsi="Times New Roman"/>
          <w:i/>
          <w:iCs/>
          <w:color w:val="000000"/>
          <w:lang w:val="en-US"/>
        </w:rPr>
        <w:t xml:space="preserve"> + </w:t>
      </w:r>
      <w:proofErr w:type="spellStart"/>
      <w:r>
        <w:rPr>
          <w:rFonts w:ascii="Times New Roman" w:hAnsi="Times New Roman"/>
          <w:i/>
          <w:iCs/>
          <w:color w:val="000000"/>
          <w:lang w:val="en-US"/>
        </w:rPr>
        <w:t>Ubertamyia</w:t>
      </w:r>
      <w:proofErr w:type="spellEnd"/>
      <w:r>
        <w:rPr>
          <w:rFonts w:ascii="Times New Roman" w:hAnsi="Times New Roman"/>
          <w:i/>
          <w:iCs/>
          <w:color w:val="000000"/>
          <w:lang w:val="en-US"/>
        </w:rPr>
        <w:t xml:space="preserve"> + </w:t>
      </w:r>
      <w:proofErr w:type="spellStart"/>
      <w:r>
        <w:rPr>
          <w:rFonts w:ascii="Times New Roman" w:hAnsi="Times New Roman"/>
          <w:i/>
          <w:iCs/>
          <w:color w:val="000000"/>
          <w:lang w:val="en-US"/>
        </w:rPr>
        <w:t>Hametopotina</w:t>
      </w:r>
      <w:proofErr w:type="spellEnd"/>
      <w:r>
        <w:rPr>
          <w:rFonts w:ascii="Times New Roman" w:hAnsi="Times New Roman"/>
          <w:i/>
          <w:iCs/>
          <w:color w:val="000000"/>
          <w:lang w:val="en-US"/>
        </w:rPr>
        <w:t xml:space="preserve"> + </w:t>
      </w:r>
      <w:proofErr w:type="spellStart"/>
      <w:r>
        <w:rPr>
          <w:rFonts w:ascii="Times New Roman" w:hAnsi="Times New Roman"/>
          <w:i/>
          <w:iCs/>
          <w:color w:val="000000"/>
          <w:lang w:val="en-US"/>
        </w:rPr>
        <w:t>Caspana</w:t>
      </w:r>
      <w:proofErr w:type="spellEnd"/>
      <w:r>
        <w:rPr>
          <w:rFonts w:ascii="Times New Roman" w:hAnsi="Times New Roman"/>
          <w:i/>
          <w:color w:val="000000"/>
          <w:lang w:val="en-US"/>
        </w:rPr>
        <w:t xml:space="preserve">, </w:t>
      </w:r>
      <w:r>
        <w:rPr>
          <w:rFonts w:ascii="Times New Roman" w:hAnsi="Times New Roman"/>
          <w:color w:val="000000"/>
          <w:lang w:val="en-US"/>
        </w:rPr>
        <w:t xml:space="preserve">supported by two transformations: frons sides divergent (12:0), and pilosity on the clypeus arrangement central and lateral position (30:1) </w:t>
      </w:r>
      <w:r>
        <w:rPr>
          <w:rFonts w:ascii="Times New Roman" w:hAnsi="Times New Roman"/>
          <w:iCs/>
          <w:color w:val="000000"/>
          <w:lang w:val="en-US"/>
        </w:rPr>
        <w:t>The clade named as</w:t>
      </w:r>
      <w:r>
        <w:rPr>
          <w:rFonts w:ascii="Times New Roman" w:hAnsi="Times New Roman"/>
          <w:i/>
          <w:color w:val="000000"/>
          <w:lang w:val="en-US"/>
        </w:rPr>
        <w:t xml:space="preserve"> </w:t>
      </w:r>
      <w:proofErr w:type="spellStart"/>
      <w:r>
        <w:rPr>
          <w:rFonts w:ascii="Times New Roman" w:hAnsi="Times New Roman"/>
          <w:i/>
          <w:color w:val="FF0000"/>
          <w:lang w:val="en-US"/>
        </w:rPr>
        <w:t>Pseudoselasoma</w:t>
      </w:r>
      <w:proofErr w:type="spellEnd"/>
      <w:r>
        <w:rPr>
          <w:rFonts w:ascii="Times New Roman" w:hAnsi="Times New Roman"/>
          <w:i/>
          <w:color w:val="FF0000"/>
          <w:lang w:val="en-US"/>
        </w:rPr>
        <w:t xml:space="preserve"> </w:t>
      </w:r>
      <w:r>
        <w:rPr>
          <w:rFonts w:ascii="Times New Roman" w:hAnsi="Times New Roman"/>
          <w:color w:val="FF0000"/>
          <w:lang w:val="en-US"/>
        </w:rPr>
        <w:t>is not supported</w:t>
      </w:r>
      <w:commentRangeStart w:id="4"/>
      <w:commentRangeEnd w:id="4"/>
      <w:r>
        <w:rPr>
          <w:rFonts w:ascii="Times New Roman" w:hAnsi="Times New Roman"/>
          <w:color w:val="FF0000"/>
          <w:lang w:val="en-US"/>
        </w:rPr>
        <w:commentReference w:id="4"/>
      </w:r>
      <w:r>
        <w:rPr>
          <w:rFonts w:ascii="Times New Roman" w:hAnsi="Times New Roman"/>
          <w:color w:val="FF0000"/>
          <w:lang w:val="en-US"/>
        </w:rPr>
        <w:t xml:space="preserve">  </w:t>
      </w:r>
      <w:proofErr w:type="spellStart"/>
      <w:r>
        <w:rPr>
          <w:rFonts w:ascii="Times New Roman" w:hAnsi="Times New Roman"/>
          <w:color w:val="FF0000"/>
          <w:lang w:val="en-US"/>
        </w:rPr>
        <w:t>xxxxxxxxx</w:t>
      </w:r>
      <w:proofErr w:type="spellEnd"/>
    </w:p>
    <w:p w14:paraId="6A05D644" w14:textId="77777777" w:rsidR="00886E27" w:rsidRDefault="008855EA">
      <w:pPr>
        <w:spacing w:line="480" w:lineRule="auto"/>
        <w:rPr>
          <w:rFonts w:ascii="Times New Roman" w:hAnsi="Times New Roman"/>
          <w:color w:val="000000"/>
          <w:lang w:val="en-US"/>
        </w:rPr>
      </w:pPr>
      <w:r>
        <w:rPr>
          <w:rFonts w:ascii="Times New Roman" w:hAnsi="Times New Roman"/>
          <w:color w:val="000000"/>
          <w:lang w:val="en-US"/>
        </w:rPr>
        <w:t xml:space="preserve">The next recovered node </w:t>
      </w:r>
      <w:r>
        <w:rPr>
          <w:rFonts w:ascii="Times New Roman" w:hAnsi="Times New Roman"/>
          <w:lang w:val="en-US"/>
        </w:rPr>
        <w:t xml:space="preserve">includes </w:t>
      </w:r>
      <w:proofErr w:type="spellStart"/>
      <w:r>
        <w:rPr>
          <w:rFonts w:ascii="Times New Roman" w:hAnsi="Times New Roman"/>
          <w:i/>
          <w:color w:val="000000"/>
          <w:lang w:val="en-US"/>
        </w:rPr>
        <w:t>Archiplatius</w:t>
      </w:r>
      <w:proofErr w:type="spellEnd"/>
      <w:r>
        <w:rPr>
          <w:rFonts w:ascii="Times New Roman" w:hAnsi="Times New Roman"/>
          <w:i/>
          <w:color w:val="000000"/>
          <w:lang w:val="en-US"/>
        </w:rPr>
        <w:t xml:space="preserve"> + </w:t>
      </w:r>
      <w:proofErr w:type="spellStart"/>
      <w:r>
        <w:rPr>
          <w:rFonts w:ascii="Times New Roman" w:hAnsi="Times New Roman"/>
          <w:i/>
          <w:color w:val="000000"/>
          <w:lang w:val="en-US"/>
        </w:rPr>
        <w:t>Taquile</w:t>
      </w:r>
      <w:proofErr w:type="spellEnd"/>
      <w:r>
        <w:rPr>
          <w:rFonts w:ascii="Times New Roman" w:hAnsi="Times New Roman"/>
          <w:i/>
          <w:color w:val="000000"/>
          <w:lang w:val="en-US"/>
        </w:rPr>
        <w:t xml:space="preserve"> + </w:t>
      </w:r>
      <w:proofErr w:type="spellStart"/>
      <w:r>
        <w:rPr>
          <w:rFonts w:ascii="Times New Roman" w:hAnsi="Times New Roman"/>
          <w:i/>
          <w:color w:val="000000"/>
          <w:lang w:val="en-US"/>
        </w:rPr>
        <w:t>Ubertamyia</w:t>
      </w:r>
      <w:proofErr w:type="spellEnd"/>
      <w:r>
        <w:rPr>
          <w:rFonts w:ascii="Times New Roman" w:hAnsi="Times New Roman"/>
          <w:i/>
          <w:color w:val="000000"/>
          <w:lang w:val="en-US"/>
        </w:rPr>
        <w:t xml:space="preserve">+ </w:t>
      </w:r>
      <w:proofErr w:type="spellStart"/>
      <w:r>
        <w:rPr>
          <w:rFonts w:ascii="Times New Roman" w:hAnsi="Times New Roman"/>
          <w:i/>
          <w:color w:val="000000"/>
          <w:lang w:val="en-US"/>
        </w:rPr>
        <w:t>Haematopotina</w:t>
      </w:r>
      <w:proofErr w:type="spellEnd"/>
      <w:r>
        <w:rPr>
          <w:rFonts w:ascii="Times New Roman" w:hAnsi="Times New Roman"/>
          <w:i/>
          <w:color w:val="000000"/>
          <w:lang w:val="en-US"/>
        </w:rPr>
        <w:t xml:space="preserve"> + </w:t>
      </w:r>
      <w:proofErr w:type="spellStart"/>
      <w:r>
        <w:rPr>
          <w:rFonts w:ascii="Times New Roman" w:hAnsi="Times New Roman"/>
          <w:i/>
          <w:color w:val="000000"/>
          <w:lang w:val="en-US"/>
        </w:rPr>
        <w:t>Caspana</w:t>
      </w:r>
      <w:proofErr w:type="spellEnd"/>
      <w:r>
        <w:rPr>
          <w:rFonts w:ascii="Times New Roman" w:hAnsi="Times New Roman"/>
          <w:i/>
          <w:color w:val="000000"/>
          <w:lang w:val="en-US"/>
        </w:rPr>
        <w:t>+ is</w:t>
      </w:r>
      <w:r>
        <w:rPr>
          <w:rFonts w:ascii="Times New Roman" w:hAnsi="Times New Roman"/>
          <w:color w:val="000000"/>
          <w:lang w:val="en-US"/>
        </w:rPr>
        <w:t xml:space="preserve"> </w:t>
      </w:r>
      <w:proofErr w:type="spellStart"/>
      <w:r>
        <w:rPr>
          <w:rFonts w:ascii="Times New Roman" w:hAnsi="Times New Roman"/>
          <w:color w:val="000000"/>
          <w:lang w:val="en-US"/>
        </w:rPr>
        <w:t>suppported</w:t>
      </w:r>
      <w:proofErr w:type="spellEnd"/>
      <w:r>
        <w:rPr>
          <w:rFonts w:ascii="Times New Roman" w:hAnsi="Times New Roman"/>
          <w:color w:val="000000"/>
          <w:lang w:val="en-US"/>
        </w:rPr>
        <w:t xml:space="preserve"> by one transformation: maxillary palpi pilosity long (41:1)</w:t>
      </w:r>
      <w:r>
        <w:rPr>
          <w:rFonts w:ascii="Times New Roman" w:hAnsi="Times New Roman"/>
          <w:i/>
          <w:color w:val="000000"/>
          <w:lang w:val="en-US"/>
        </w:rPr>
        <w:t>.</w:t>
      </w:r>
      <w:r>
        <w:rPr>
          <w:rFonts w:ascii="Times New Roman" w:hAnsi="Times New Roman"/>
          <w:color w:val="000000"/>
          <w:lang w:val="en-US"/>
        </w:rPr>
        <w:t xml:space="preserve"> </w:t>
      </w:r>
    </w:p>
    <w:p w14:paraId="7CF9CEFC" w14:textId="77777777" w:rsidR="00886E27" w:rsidRDefault="00886E27">
      <w:pPr>
        <w:spacing w:line="480" w:lineRule="auto"/>
        <w:rPr>
          <w:rFonts w:ascii="Times New Roman" w:hAnsi="Times New Roman"/>
          <w:color w:val="000000"/>
          <w:lang w:val="en-US"/>
        </w:rPr>
      </w:pPr>
    </w:p>
    <w:p w14:paraId="16869A0D" w14:textId="77777777" w:rsidR="00886E27" w:rsidRDefault="008855EA">
      <w:pPr>
        <w:spacing w:line="480" w:lineRule="auto"/>
        <w:rPr>
          <w:rFonts w:ascii="Times New Roman" w:hAnsi="Times New Roman"/>
          <w:color w:val="000000"/>
          <w:lang w:val="en-US"/>
        </w:rPr>
      </w:pPr>
      <w:r>
        <w:rPr>
          <w:rFonts w:ascii="Times New Roman" w:hAnsi="Times New Roman"/>
          <w:color w:val="000000"/>
          <w:lang w:val="en-US"/>
        </w:rPr>
        <w:t xml:space="preserve">The next node is supported by two transformations maxillary palpi length short (39:1), and maxillary palpi curved (40:0), includes the “Group of Genera” </w:t>
      </w:r>
      <w:proofErr w:type="spellStart"/>
      <w:r>
        <w:rPr>
          <w:rFonts w:ascii="Times New Roman" w:hAnsi="Times New Roman"/>
          <w:i/>
          <w:color w:val="000000"/>
          <w:lang w:val="en-US"/>
        </w:rPr>
        <w:t>Archiplatius</w:t>
      </w:r>
      <w:proofErr w:type="spellEnd"/>
      <w:r>
        <w:rPr>
          <w:rFonts w:ascii="Times New Roman" w:hAnsi="Times New Roman"/>
          <w:i/>
          <w:color w:val="000000"/>
          <w:lang w:val="en-US"/>
        </w:rPr>
        <w:t xml:space="preserve"> + </w:t>
      </w:r>
      <w:proofErr w:type="spellStart"/>
      <w:r>
        <w:rPr>
          <w:rFonts w:ascii="Times New Roman" w:hAnsi="Times New Roman"/>
          <w:i/>
          <w:color w:val="000000"/>
          <w:lang w:val="en-US"/>
        </w:rPr>
        <w:t>Taquile</w:t>
      </w:r>
      <w:proofErr w:type="spellEnd"/>
      <w:r>
        <w:rPr>
          <w:rFonts w:ascii="Times New Roman" w:hAnsi="Times New Roman"/>
          <w:i/>
          <w:color w:val="000000"/>
          <w:lang w:val="en-US"/>
        </w:rPr>
        <w:t xml:space="preserve">+ </w:t>
      </w:r>
      <w:proofErr w:type="spellStart"/>
      <w:r>
        <w:rPr>
          <w:rFonts w:ascii="Times New Roman" w:hAnsi="Times New Roman"/>
          <w:i/>
          <w:color w:val="000000"/>
          <w:lang w:val="en-US"/>
        </w:rPr>
        <w:t>Ubertamyia</w:t>
      </w:r>
      <w:proofErr w:type="spellEnd"/>
      <w:r>
        <w:rPr>
          <w:rFonts w:ascii="Times New Roman" w:hAnsi="Times New Roman"/>
          <w:i/>
          <w:color w:val="000000"/>
          <w:lang w:val="en-US"/>
        </w:rPr>
        <w:t xml:space="preserve"> + </w:t>
      </w:r>
      <w:proofErr w:type="spellStart"/>
      <w:r>
        <w:rPr>
          <w:rFonts w:ascii="Times New Roman" w:hAnsi="Times New Roman"/>
          <w:i/>
          <w:color w:val="000000"/>
          <w:lang w:val="en-US"/>
        </w:rPr>
        <w:t>Haematopotina</w:t>
      </w:r>
      <w:proofErr w:type="spellEnd"/>
      <w:r>
        <w:rPr>
          <w:rFonts w:ascii="Times New Roman" w:hAnsi="Times New Roman"/>
          <w:i/>
          <w:color w:val="000000"/>
          <w:lang w:val="en-US"/>
        </w:rPr>
        <w:t xml:space="preserve"> +</w:t>
      </w:r>
      <w:proofErr w:type="spellStart"/>
      <w:r>
        <w:rPr>
          <w:rFonts w:ascii="Times New Roman" w:hAnsi="Times New Roman"/>
          <w:i/>
          <w:color w:val="000000"/>
          <w:lang w:val="en-US"/>
        </w:rPr>
        <w:t>Caspana</w:t>
      </w:r>
      <w:proofErr w:type="spellEnd"/>
      <w:r>
        <w:rPr>
          <w:rFonts w:ascii="Times New Roman" w:hAnsi="Times New Roman"/>
          <w:i/>
          <w:color w:val="000000"/>
          <w:lang w:val="en-US"/>
        </w:rPr>
        <w:t>.</w:t>
      </w:r>
      <w:r>
        <w:rPr>
          <w:rFonts w:ascii="Times New Roman" w:hAnsi="Times New Roman"/>
          <w:color w:val="000000"/>
          <w:lang w:val="en-US"/>
        </w:rPr>
        <w:t xml:space="preserve"> The recovered monophyletic clade is named </w:t>
      </w:r>
      <w:proofErr w:type="spellStart"/>
      <w:r>
        <w:rPr>
          <w:rFonts w:ascii="Times New Roman" w:hAnsi="Times New Roman"/>
          <w:i/>
          <w:color w:val="000000"/>
          <w:lang w:val="en-US"/>
        </w:rPr>
        <w:t>Archiplatius</w:t>
      </w:r>
      <w:proofErr w:type="spellEnd"/>
      <w:r>
        <w:rPr>
          <w:rFonts w:ascii="Times New Roman" w:hAnsi="Times New Roman"/>
          <w:color w:val="000000"/>
          <w:lang w:val="en-US"/>
        </w:rPr>
        <w:t xml:space="preserve"> and includes 18 species, supported by two transformations: shape of frons in vertex concave (16:2), and abdominal sternum with median band (56:0). </w:t>
      </w:r>
    </w:p>
    <w:p w14:paraId="44D0ABFB" w14:textId="77777777" w:rsidR="00886E27" w:rsidRDefault="00886E27">
      <w:pPr>
        <w:pStyle w:val="ndice"/>
        <w:spacing w:line="480" w:lineRule="auto"/>
        <w:rPr>
          <w:rFonts w:ascii="Times New Roman" w:hAnsi="Times New Roman"/>
          <w:color w:val="000000"/>
          <w:lang w:val="en-US"/>
        </w:rPr>
      </w:pPr>
    </w:p>
    <w:p w14:paraId="14628C0F" w14:textId="4F1C5C79" w:rsidR="00886E27" w:rsidRDefault="008855EA">
      <w:pPr>
        <w:pStyle w:val="ndice"/>
        <w:spacing w:line="480" w:lineRule="auto"/>
        <w:rPr>
          <w:rFonts w:ascii="Times New Roman" w:hAnsi="Times New Roman"/>
          <w:iCs/>
          <w:color w:val="000000"/>
          <w:lang w:val="en-US"/>
        </w:rPr>
      </w:pPr>
      <w:r>
        <w:rPr>
          <w:rFonts w:ascii="Times New Roman" w:hAnsi="Times New Roman"/>
          <w:color w:val="000000"/>
          <w:lang w:val="en-US"/>
        </w:rPr>
        <w:t xml:space="preserve">The next node is supported by three transformations: ocular pilosity short (6:1), ocular pilosity scarce (7:0), and shape </w:t>
      </w:r>
      <w:proofErr w:type="spellStart"/>
      <w:r>
        <w:rPr>
          <w:rFonts w:ascii="Times New Roman" w:hAnsi="Times New Roman"/>
          <w:color w:val="000000"/>
          <w:lang w:val="en-US"/>
        </w:rPr>
        <w:t>os</w:t>
      </w:r>
      <w:proofErr w:type="spellEnd"/>
      <w:r>
        <w:rPr>
          <w:rFonts w:ascii="Times New Roman" w:hAnsi="Times New Roman"/>
          <w:color w:val="000000"/>
          <w:lang w:val="en-US"/>
        </w:rPr>
        <w:t xml:space="preserve"> sternite base straight (58:2) includes the “Group of Genera” </w:t>
      </w:r>
      <w:proofErr w:type="spellStart"/>
      <w:r>
        <w:rPr>
          <w:rFonts w:ascii="Times New Roman" w:hAnsi="Times New Roman"/>
          <w:i/>
          <w:iCs/>
          <w:color w:val="000000"/>
          <w:lang w:val="en-US"/>
        </w:rPr>
        <w:t>Taquile</w:t>
      </w:r>
      <w:proofErr w:type="spellEnd"/>
      <w:r>
        <w:rPr>
          <w:rFonts w:ascii="Times New Roman" w:hAnsi="Times New Roman"/>
          <w:i/>
          <w:iCs/>
          <w:color w:val="000000"/>
          <w:lang w:val="en-US"/>
        </w:rPr>
        <w:t xml:space="preserve"> + </w:t>
      </w:r>
      <w:proofErr w:type="spellStart"/>
      <w:r>
        <w:rPr>
          <w:rFonts w:ascii="Times New Roman" w:hAnsi="Times New Roman"/>
          <w:i/>
          <w:iCs/>
          <w:color w:val="000000"/>
          <w:lang w:val="en-US"/>
        </w:rPr>
        <w:t>Ubertamyia</w:t>
      </w:r>
      <w:proofErr w:type="spellEnd"/>
      <w:r>
        <w:rPr>
          <w:rFonts w:ascii="Times New Roman" w:hAnsi="Times New Roman"/>
          <w:i/>
          <w:iCs/>
          <w:color w:val="000000"/>
          <w:lang w:val="en-US"/>
        </w:rPr>
        <w:t xml:space="preserve"> + </w:t>
      </w:r>
      <w:proofErr w:type="spellStart"/>
      <w:r>
        <w:rPr>
          <w:rFonts w:ascii="Times New Roman" w:hAnsi="Times New Roman"/>
          <w:i/>
          <w:iCs/>
          <w:color w:val="000000"/>
          <w:lang w:val="en-US"/>
        </w:rPr>
        <w:t>Haematopotina</w:t>
      </w:r>
      <w:proofErr w:type="spellEnd"/>
      <w:r>
        <w:rPr>
          <w:rFonts w:ascii="Times New Roman" w:hAnsi="Times New Roman"/>
          <w:i/>
          <w:iCs/>
          <w:color w:val="000000"/>
          <w:lang w:val="en-US"/>
        </w:rPr>
        <w:t xml:space="preserve"> + </w:t>
      </w:r>
      <w:proofErr w:type="spellStart"/>
      <w:r>
        <w:rPr>
          <w:rFonts w:ascii="Times New Roman" w:hAnsi="Times New Roman"/>
          <w:i/>
          <w:iCs/>
          <w:color w:val="000000"/>
          <w:lang w:val="en-US"/>
        </w:rPr>
        <w:t>Caspana</w:t>
      </w:r>
      <w:proofErr w:type="spellEnd"/>
      <w:r>
        <w:rPr>
          <w:rFonts w:ascii="Times New Roman" w:hAnsi="Times New Roman"/>
          <w:color w:val="000000"/>
          <w:lang w:val="en-US"/>
        </w:rPr>
        <w:t xml:space="preserve">. The first recovered group within this node denominated as </w:t>
      </w:r>
      <w:proofErr w:type="spellStart"/>
      <w:r>
        <w:rPr>
          <w:rFonts w:ascii="Times New Roman" w:hAnsi="Times New Roman"/>
          <w:i/>
          <w:color w:val="000000"/>
          <w:lang w:val="en-US"/>
        </w:rPr>
        <w:t>Taquile</w:t>
      </w:r>
      <w:proofErr w:type="spellEnd"/>
      <w:r>
        <w:rPr>
          <w:rFonts w:ascii="Times New Roman" w:hAnsi="Times New Roman"/>
          <w:color w:val="000000"/>
          <w:lang w:val="en-US"/>
        </w:rPr>
        <w:t xml:space="preserve"> </w:t>
      </w:r>
      <w:r>
        <w:rPr>
          <w:rFonts w:ascii="Times New Roman" w:hAnsi="Times New Roman"/>
          <w:lang w:val="en-US"/>
        </w:rPr>
        <w:t>is</w:t>
      </w:r>
      <w:r>
        <w:rPr>
          <w:rFonts w:ascii="Times New Roman" w:hAnsi="Times New Roman"/>
          <w:color w:val="FF0000"/>
          <w:lang w:val="en-US"/>
        </w:rPr>
        <w:t xml:space="preserve"> </w:t>
      </w:r>
      <w:r>
        <w:rPr>
          <w:rFonts w:ascii="Times New Roman" w:hAnsi="Times New Roman"/>
          <w:color w:val="000000"/>
          <w:lang w:val="en-US"/>
        </w:rPr>
        <w:t xml:space="preserve">shown as monophyletic. It is supported by two transformations basal callus with dorsal-median prolongation (24:0), and scape pilosity silver-grayish. The </w:t>
      </w:r>
      <w:proofErr w:type="spellStart"/>
      <w:r>
        <w:rPr>
          <w:rFonts w:ascii="Times New Roman" w:hAnsi="Times New Roman"/>
          <w:i/>
          <w:color w:val="000000"/>
          <w:lang w:val="en-US"/>
        </w:rPr>
        <w:t>Taquilea</w:t>
      </w:r>
      <w:proofErr w:type="spellEnd"/>
      <w:r>
        <w:rPr>
          <w:rFonts w:ascii="Times New Roman" w:hAnsi="Times New Roman"/>
          <w:i/>
          <w:color w:val="000000"/>
          <w:lang w:val="en-US"/>
        </w:rPr>
        <w:t xml:space="preserve"> </w:t>
      </w:r>
      <w:r>
        <w:rPr>
          <w:rFonts w:ascii="Times New Roman" w:hAnsi="Times New Roman"/>
          <w:color w:val="000000"/>
          <w:lang w:val="en-US"/>
        </w:rPr>
        <w:t xml:space="preserve">is the sister group of clades including </w:t>
      </w:r>
      <w:proofErr w:type="spellStart"/>
      <w:r>
        <w:rPr>
          <w:rFonts w:ascii="Times New Roman" w:hAnsi="Times New Roman"/>
          <w:i/>
          <w:color w:val="000000"/>
          <w:lang w:val="en-US"/>
        </w:rPr>
        <w:t>Ubertamyia</w:t>
      </w:r>
      <w:proofErr w:type="spellEnd"/>
      <w:r>
        <w:rPr>
          <w:rFonts w:ascii="Times New Roman" w:hAnsi="Times New Roman"/>
          <w:i/>
          <w:color w:val="000000"/>
          <w:lang w:val="en-US"/>
        </w:rPr>
        <w:t xml:space="preserve">, </w:t>
      </w:r>
      <w:proofErr w:type="spellStart"/>
      <w:r>
        <w:rPr>
          <w:rFonts w:ascii="Times New Roman" w:hAnsi="Times New Roman"/>
          <w:i/>
          <w:color w:val="000000"/>
          <w:lang w:val="en-US"/>
        </w:rPr>
        <w:t>Haematopotina</w:t>
      </w:r>
      <w:proofErr w:type="spellEnd"/>
      <w:r>
        <w:rPr>
          <w:rFonts w:ascii="Times New Roman" w:hAnsi="Times New Roman"/>
          <w:i/>
          <w:color w:val="000000"/>
          <w:lang w:val="en-US"/>
        </w:rPr>
        <w:t>,</w:t>
      </w:r>
      <w:r>
        <w:rPr>
          <w:rFonts w:ascii="Times New Roman" w:hAnsi="Times New Roman"/>
          <w:color w:val="000000"/>
          <w:lang w:val="en-US"/>
        </w:rPr>
        <w:t xml:space="preserve"> and </w:t>
      </w:r>
      <w:proofErr w:type="spellStart"/>
      <w:r>
        <w:rPr>
          <w:rFonts w:ascii="Times New Roman" w:hAnsi="Times New Roman"/>
          <w:i/>
          <w:color w:val="000000"/>
          <w:lang w:val="en-US"/>
        </w:rPr>
        <w:t>Caspana</w:t>
      </w:r>
      <w:proofErr w:type="spellEnd"/>
      <w:r>
        <w:rPr>
          <w:rFonts w:ascii="Times New Roman" w:hAnsi="Times New Roman"/>
          <w:i/>
          <w:color w:val="000000"/>
          <w:lang w:val="en-US"/>
        </w:rPr>
        <w:t xml:space="preserve">. </w:t>
      </w:r>
      <w:r>
        <w:rPr>
          <w:rFonts w:ascii="Times New Roman" w:hAnsi="Times New Roman"/>
          <w:iCs/>
          <w:color w:val="000000"/>
          <w:lang w:val="en-US"/>
        </w:rPr>
        <w:t xml:space="preserve">It includes 3 species. The second group within this node denominated as </w:t>
      </w:r>
      <w:proofErr w:type="spellStart"/>
      <w:r>
        <w:rPr>
          <w:rFonts w:ascii="Times New Roman" w:hAnsi="Times New Roman"/>
          <w:i/>
          <w:color w:val="000000"/>
          <w:lang w:val="en-US"/>
        </w:rPr>
        <w:t>Ubertamyia</w:t>
      </w:r>
      <w:proofErr w:type="spellEnd"/>
      <w:r>
        <w:rPr>
          <w:rFonts w:ascii="Times New Roman" w:hAnsi="Times New Roman"/>
          <w:i/>
          <w:color w:val="000000"/>
          <w:lang w:val="en-US"/>
        </w:rPr>
        <w:t>.</w:t>
      </w:r>
      <w:r>
        <w:rPr>
          <w:rFonts w:ascii="Times New Roman" w:hAnsi="Times New Roman"/>
          <w:color w:val="000000"/>
          <w:lang w:val="en-US"/>
        </w:rPr>
        <w:t xml:space="preserve"> The next node is supported by three transformations: ocular pilosity short (6:1), ocular pilosity scarce (7:0), and shape of sternite base straight (58:2), includes the “Group of Genera” </w:t>
      </w:r>
      <w:proofErr w:type="spellStart"/>
      <w:r>
        <w:rPr>
          <w:rFonts w:ascii="Times New Roman" w:hAnsi="Times New Roman"/>
          <w:color w:val="000000"/>
          <w:lang w:val="en-US"/>
        </w:rPr>
        <w:t>Taquile</w:t>
      </w:r>
      <w:proofErr w:type="spellEnd"/>
      <w:r>
        <w:rPr>
          <w:rFonts w:ascii="Times New Roman" w:hAnsi="Times New Roman"/>
          <w:color w:val="000000"/>
          <w:lang w:val="en-US"/>
        </w:rPr>
        <w:t xml:space="preserve"> + </w:t>
      </w:r>
      <w:proofErr w:type="spellStart"/>
      <w:r>
        <w:rPr>
          <w:rFonts w:ascii="Times New Roman" w:hAnsi="Times New Roman"/>
          <w:color w:val="000000"/>
          <w:lang w:val="en-US"/>
        </w:rPr>
        <w:t>Ubertamyia</w:t>
      </w:r>
      <w:proofErr w:type="spellEnd"/>
      <w:r>
        <w:rPr>
          <w:rFonts w:ascii="Times New Roman" w:hAnsi="Times New Roman"/>
          <w:color w:val="000000"/>
          <w:lang w:val="en-US"/>
        </w:rPr>
        <w:t xml:space="preserve"> + </w:t>
      </w:r>
      <w:proofErr w:type="spellStart"/>
      <w:r>
        <w:rPr>
          <w:rFonts w:ascii="Times New Roman" w:hAnsi="Times New Roman"/>
          <w:color w:val="000000"/>
          <w:lang w:val="en-US"/>
        </w:rPr>
        <w:t>Haematopotina</w:t>
      </w:r>
      <w:proofErr w:type="spellEnd"/>
      <w:r>
        <w:rPr>
          <w:rFonts w:ascii="Times New Roman" w:hAnsi="Times New Roman"/>
          <w:color w:val="000000"/>
          <w:lang w:val="en-US"/>
        </w:rPr>
        <w:t xml:space="preserve"> + </w:t>
      </w:r>
      <w:proofErr w:type="spellStart"/>
      <w:r>
        <w:rPr>
          <w:rFonts w:ascii="Times New Roman" w:hAnsi="Times New Roman"/>
          <w:color w:val="000000"/>
          <w:lang w:val="en-US"/>
        </w:rPr>
        <w:t>Caspana</w:t>
      </w:r>
      <w:proofErr w:type="spellEnd"/>
      <w:r>
        <w:rPr>
          <w:rFonts w:ascii="Times New Roman" w:hAnsi="Times New Roman"/>
          <w:color w:val="000000"/>
          <w:lang w:val="en-US"/>
        </w:rPr>
        <w:t xml:space="preserve">. </w:t>
      </w:r>
      <w:r>
        <w:rPr>
          <w:rFonts w:ascii="Times New Roman" w:hAnsi="Times New Roman"/>
          <w:iCs/>
          <w:color w:val="000000"/>
          <w:lang w:val="en-US"/>
        </w:rPr>
        <w:t xml:space="preserve"> Shape frons sides parallel (12:2), maxillary palpi pilosity length short (41:0), mid-dorsal abdominal triangles absent (54:1), and abdominal sternum with median band (56:0). It is </w:t>
      </w:r>
      <w:r w:rsidR="00743E5D">
        <w:rPr>
          <w:rFonts w:ascii="Times New Roman" w:hAnsi="Times New Roman"/>
          <w:iCs/>
          <w:color w:val="000000"/>
          <w:lang w:val="en-US"/>
        </w:rPr>
        <w:t>including</w:t>
      </w:r>
      <w:r>
        <w:rPr>
          <w:rFonts w:ascii="Times New Roman" w:hAnsi="Times New Roman"/>
          <w:iCs/>
          <w:color w:val="000000"/>
          <w:lang w:val="en-US"/>
        </w:rPr>
        <w:t xml:space="preserve"> 8 species.</w:t>
      </w:r>
    </w:p>
    <w:p w14:paraId="23A3E70E" w14:textId="77777777" w:rsidR="00886E27" w:rsidRDefault="00886E27">
      <w:pPr>
        <w:spacing w:line="480" w:lineRule="auto"/>
        <w:rPr>
          <w:rFonts w:ascii="Times New Roman" w:hAnsi="Times New Roman"/>
          <w:color w:val="000000"/>
          <w:lang w:val="en-US"/>
        </w:rPr>
      </w:pPr>
    </w:p>
    <w:p w14:paraId="61E3C220" w14:textId="77777777" w:rsidR="00886E27" w:rsidRDefault="008855EA">
      <w:pPr>
        <w:spacing w:line="480" w:lineRule="auto"/>
      </w:pPr>
      <w:r>
        <w:rPr>
          <w:rFonts w:ascii="Times New Roman" w:hAnsi="Times New Roman"/>
          <w:color w:val="000000"/>
          <w:lang w:val="en-US"/>
        </w:rPr>
        <w:t xml:space="preserve">The next node is supported by four transformations: specimens </w:t>
      </w:r>
      <w:proofErr w:type="spellStart"/>
      <w:r>
        <w:rPr>
          <w:rFonts w:ascii="Times New Roman" w:hAnsi="Times New Roman"/>
          <w:color w:val="000000"/>
          <w:lang w:val="en-US"/>
        </w:rPr>
        <w:t>limite</w:t>
      </w:r>
      <w:proofErr w:type="spellEnd"/>
      <w:r>
        <w:rPr>
          <w:rFonts w:ascii="Times New Roman" w:hAnsi="Times New Roman"/>
          <w:color w:val="000000"/>
          <w:lang w:val="en-US"/>
        </w:rPr>
        <w:t xml:space="preserve"> inferior? Y </w:t>
      </w:r>
      <w:proofErr w:type="spellStart"/>
      <w:r>
        <w:rPr>
          <w:rFonts w:ascii="Times New Roman" w:hAnsi="Times New Roman"/>
          <w:color w:val="000000"/>
          <w:lang w:val="en-US"/>
        </w:rPr>
        <w:t>en</w:t>
      </w:r>
      <w:proofErr w:type="spellEnd"/>
      <w:r>
        <w:rPr>
          <w:rFonts w:ascii="Times New Roman" w:hAnsi="Times New Roman"/>
          <w:color w:val="000000"/>
          <w:lang w:val="en-US"/>
        </w:rPr>
        <w:t xml:space="preserve"> ambos </w:t>
      </w:r>
      <w:proofErr w:type="spellStart"/>
      <w:r>
        <w:rPr>
          <w:rFonts w:ascii="Times New Roman" w:hAnsi="Times New Roman"/>
          <w:color w:val="000000"/>
          <w:lang w:val="en-US"/>
        </w:rPr>
        <w:t>sexos?up</w:t>
      </w:r>
      <w:proofErr w:type="spellEnd"/>
      <w:r>
        <w:rPr>
          <w:rFonts w:ascii="Times New Roman" w:hAnsi="Times New Roman"/>
          <w:color w:val="000000"/>
          <w:lang w:val="en-US"/>
        </w:rPr>
        <w:t xml:space="preserve"> to 10.0mm (1:0), shape of frons in vertex concave (16:2), surface of basal callus smooth (23:1), and pilosity arrangement of the clypeus only lateral (30:0), includes two “Genera” </w:t>
      </w:r>
      <w:proofErr w:type="spellStart"/>
      <w:r>
        <w:rPr>
          <w:rFonts w:ascii="Times New Roman" w:hAnsi="Times New Roman"/>
          <w:i/>
          <w:iCs/>
          <w:color w:val="000000"/>
          <w:lang w:val="en-US"/>
        </w:rPr>
        <w:t>Haematopotina</w:t>
      </w:r>
      <w:proofErr w:type="spellEnd"/>
      <w:r>
        <w:rPr>
          <w:rFonts w:ascii="Times New Roman" w:hAnsi="Times New Roman"/>
          <w:i/>
          <w:iCs/>
          <w:color w:val="000000"/>
          <w:lang w:val="en-US"/>
        </w:rPr>
        <w:t xml:space="preserve"> + </w:t>
      </w:r>
      <w:proofErr w:type="spellStart"/>
      <w:r>
        <w:rPr>
          <w:rFonts w:ascii="Times New Roman" w:hAnsi="Times New Roman"/>
          <w:i/>
          <w:iCs/>
          <w:color w:val="000000"/>
          <w:lang w:val="en-US"/>
        </w:rPr>
        <w:t>Caspana</w:t>
      </w:r>
      <w:proofErr w:type="spellEnd"/>
      <w:r>
        <w:rPr>
          <w:rFonts w:ascii="Times New Roman" w:hAnsi="Times New Roman"/>
          <w:color w:val="000000"/>
          <w:lang w:val="en-US"/>
        </w:rPr>
        <w:t xml:space="preserve"> in addition to a monophyletic </w:t>
      </w:r>
      <w:r>
        <w:rPr>
          <w:rFonts w:ascii="Times New Roman" w:hAnsi="Times New Roman"/>
          <w:color w:val="000000"/>
          <w:lang w:val="en-US"/>
        </w:rPr>
        <w:lastRenderedPageBreak/>
        <w:t xml:space="preserve">“group” that include five species and the genera </w:t>
      </w:r>
      <w:proofErr w:type="spellStart"/>
      <w:r>
        <w:rPr>
          <w:rFonts w:ascii="Times New Roman" w:hAnsi="Times New Roman"/>
          <w:i/>
          <w:iCs/>
          <w:color w:val="000000"/>
          <w:lang w:val="en-US"/>
        </w:rPr>
        <w:t>Stenotabanus</w:t>
      </w:r>
      <w:proofErr w:type="spellEnd"/>
      <w:r>
        <w:rPr>
          <w:rFonts w:ascii="Times New Roman" w:hAnsi="Times New Roman"/>
          <w:i/>
          <w:iCs/>
          <w:color w:val="000000"/>
          <w:lang w:val="en-US"/>
        </w:rPr>
        <w:t xml:space="preserve"> </w:t>
      </w:r>
      <w:proofErr w:type="spellStart"/>
      <w:r>
        <w:rPr>
          <w:rFonts w:ascii="Times New Roman" w:hAnsi="Times New Roman"/>
          <w:i/>
          <w:iCs/>
          <w:color w:val="000000"/>
          <w:lang w:val="en-US"/>
        </w:rPr>
        <w:t>sandyi</w:t>
      </w:r>
      <w:proofErr w:type="spellEnd"/>
      <w:r>
        <w:rPr>
          <w:rFonts w:ascii="Times New Roman" w:hAnsi="Times New Roman"/>
          <w:color w:val="000000"/>
          <w:lang w:val="en-US"/>
        </w:rPr>
        <w:t xml:space="preserve"> and </w:t>
      </w:r>
      <w:proofErr w:type="spellStart"/>
      <w:r>
        <w:rPr>
          <w:rFonts w:ascii="Times New Roman" w:hAnsi="Times New Roman"/>
          <w:i/>
          <w:iCs/>
          <w:color w:val="000000"/>
          <w:lang w:val="en-US"/>
        </w:rPr>
        <w:t>Scaptiodes</w:t>
      </w:r>
      <w:proofErr w:type="spellEnd"/>
      <w:r>
        <w:rPr>
          <w:rFonts w:ascii="Times New Roman" w:hAnsi="Times New Roman"/>
          <w:i/>
          <w:iCs/>
          <w:color w:val="000000"/>
          <w:lang w:val="en-US"/>
        </w:rPr>
        <w:t xml:space="preserve"> </w:t>
      </w:r>
      <w:proofErr w:type="spellStart"/>
      <w:r>
        <w:rPr>
          <w:rFonts w:ascii="Times New Roman" w:hAnsi="Times New Roman"/>
          <w:i/>
          <w:iCs/>
          <w:color w:val="000000"/>
          <w:lang w:val="en-US"/>
        </w:rPr>
        <w:t>gagatina</w:t>
      </w:r>
      <w:proofErr w:type="spellEnd"/>
      <w:r>
        <w:rPr>
          <w:rFonts w:ascii="Times New Roman" w:hAnsi="Times New Roman"/>
          <w:i/>
          <w:iCs/>
          <w:color w:val="000000"/>
          <w:lang w:val="en-US"/>
        </w:rPr>
        <w:t xml:space="preserve">. </w:t>
      </w:r>
      <w:r>
        <w:rPr>
          <w:rFonts w:ascii="Times New Roman" w:hAnsi="Times New Roman"/>
          <w:color w:val="000000"/>
        </w:rPr>
        <w:t xml:space="preserve">The position of </w:t>
      </w:r>
      <w:r>
        <w:rPr>
          <w:rFonts w:ascii="Times New Roman" w:hAnsi="Times New Roman"/>
          <w:i/>
          <w:iCs/>
          <w:color w:val="000000"/>
        </w:rPr>
        <w:t xml:space="preserve">“D. </w:t>
      </w:r>
      <w:proofErr w:type="spellStart"/>
      <w:r>
        <w:rPr>
          <w:rFonts w:ascii="Times New Roman" w:hAnsi="Times New Roman"/>
          <w:i/>
          <w:iCs/>
          <w:color w:val="000000"/>
        </w:rPr>
        <w:t>pilifer</w:t>
      </w:r>
      <w:proofErr w:type="spellEnd"/>
      <w:r>
        <w:rPr>
          <w:rFonts w:ascii="Times New Roman" w:hAnsi="Times New Roman"/>
          <w:i/>
          <w:iCs/>
          <w:color w:val="000000"/>
        </w:rPr>
        <w:t>”</w:t>
      </w:r>
      <w:r>
        <w:rPr>
          <w:rFonts w:ascii="Times New Roman" w:hAnsi="Times New Roman"/>
          <w:color w:val="000000"/>
        </w:rPr>
        <w:t xml:space="preserve"> </w:t>
      </w:r>
      <w:proofErr w:type="spellStart"/>
      <w:r>
        <w:rPr>
          <w:rFonts w:ascii="Times New Roman" w:hAnsi="Times New Roman"/>
          <w:color w:val="000000"/>
        </w:rPr>
        <w:t>between</w:t>
      </w:r>
      <w:proofErr w:type="spellEnd"/>
      <w:r>
        <w:rPr>
          <w:rFonts w:ascii="Times New Roman" w:hAnsi="Times New Roman"/>
          <w:color w:val="000000"/>
        </w:rPr>
        <w:t xml:space="preserve"> </w:t>
      </w:r>
      <w:r>
        <w:rPr>
          <w:rFonts w:ascii="Times New Roman" w:hAnsi="Times New Roman"/>
          <w:i/>
          <w:iCs/>
          <w:color w:val="000000"/>
        </w:rPr>
        <w:t xml:space="preserve">St. </w:t>
      </w:r>
      <w:proofErr w:type="spellStart"/>
      <w:r>
        <w:rPr>
          <w:rFonts w:ascii="Times New Roman" w:hAnsi="Times New Roman"/>
          <w:i/>
          <w:iCs/>
          <w:color w:val="000000"/>
        </w:rPr>
        <w:t>sandyi</w:t>
      </w:r>
      <w:proofErr w:type="spellEnd"/>
      <w:r>
        <w:rPr>
          <w:rFonts w:ascii="Times New Roman" w:hAnsi="Times New Roman"/>
          <w:color w:val="000000"/>
        </w:rPr>
        <w:t xml:space="preserve"> and </w:t>
      </w:r>
      <w:proofErr w:type="spellStart"/>
      <w:r>
        <w:rPr>
          <w:rFonts w:ascii="Times New Roman" w:hAnsi="Times New Roman"/>
          <w:i/>
          <w:iCs/>
          <w:color w:val="000000"/>
        </w:rPr>
        <w:t>Scaptiodes</w:t>
      </w:r>
      <w:proofErr w:type="spellEnd"/>
      <w:r>
        <w:rPr>
          <w:rFonts w:ascii="Times New Roman" w:hAnsi="Times New Roman"/>
          <w:i/>
          <w:iCs/>
          <w:color w:val="000000"/>
        </w:rPr>
        <w:t xml:space="preserve"> </w:t>
      </w:r>
      <w:proofErr w:type="spellStart"/>
      <w:r>
        <w:rPr>
          <w:rFonts w:ascii="Times New Roman" w:hAnsi="Times New Roman"/>
          <w:i/>
          <w:iCs/>
          <w:color w:val="000000"/>
        </w:rPr>
        <w:t>gagatina</w:t>
      </w:r>
      <w:proofErr w:type="spellEnd"/>
      <w:r>
        <w:rPr>
          <w:rFonts w:ascii="Times New Roman" w:hAnsi="Times New Roman"/>
          <w:color w:val="000000"/>
        </w:rPr>
        <w:t xml:space="preserve"> </w:t>
      </w:r>
      <w:r>
        <w:rPr>
          <w:rFonts w:ascii="Times New Roman" w:hAnsi="Times New Roman"/>
          <w:color w:val="FF0000"/>
        </w:rPr>
        <w:t xml:space="preserve">requiere nuevos analices y la incorporación de nuevos caracteres que justifiquen o rechacen su inclusión en este </w:t>
      </w:r>
      <w:proofErr w:type="spellStart"/>
      <w:r>
        <w:rPr>
          <w:rFonts w:ascii="Times New Roman" w:hAnsi="Times New Roman"/>
          <w:color w:val="FF0000"/>
        </w:rPr>
        <w:t>clado</w:t>
      </w:r>
      <w:proofErr w:type="spellEnd"/>
    </w:p>
    <w:p w14:paraId="799B2EBF" w14:textId="77777777" w:rsidR="00886E27" w:rsidRDefault="008855EA">
      <w:pPr>
        <w:spacing w:line="480" w:lineRule="auto"/>
      </w:pPr>
      <w:proofErr w:type="spellStart"/>
      <w:r>
        <w:rPr>
          <w:rFonts w:ascii="Times New Roman" w:hAnsi="Times New Roman"/>
          <w:color w:val="FF0000"/>
        </w:rPr>
        <w:t>mas</w:t>
      </w:r>
      <w:proofErr w:type="spellEnd"/>
      <w:r>
        <w:rPr>
          <w:rFonts w:ascii="Times New Roman" w:hAnsi="Times New Roman"/>
          <w:color w:val="FF0000"/>
        </w:rPr>
        <w:t xml:space="preserve"> bien que caracteres lo </w:t>
      </w:r>
      <w:proofErr w:type="spellStart"/>
      <w:r>
        <w:rPr>
          <w:rFonts w:ascii="Times New Roman" w:hAnsi="Times New Roman"/>
          <w:color w:val="FF0000"/>
        </w:rPr>
        <w:t>incluirian</w:t>
      </w:r>
      <w:proofErr w:type="spellEnd"/>
      <w:r>
        <w:rPr>
          <w:rFonts w:ascii="Times New Roman" w:hAnsi="Times New Roman"/>
          <w:color w:val="FF0000"/>
        </w:rPr>
        <w:t xml:space="preserve"> en este </w:t>
      </w:r>
      <w:proofErr w:type="spellStart"/>
      <w:r>
        <w:rPr>
          <w:rFonts w:ascii="Times New Roman" w:hAnsi="Times New Roman"/>
          <w:color w:val="FF0000"/>
        </w:rPr>
        <w:t>clado</w:t>
      </w:r>
      <w:proofErr w:type="spellEnd"/>
      <w:r>
        <w:rPr>
          <w:rFonts w:ascii="Times New Roman" w:hAnsi="Times New Roman"/>
          <w:color w:val="FF0000"/>
        </w:rPr>
        <w:t xml:space="preserve"> y cuales no los discutimos DRME</w:t>
      </w:r>
    </w:p>
    <w:p w14:paraId="515D4F85" w14:textId="77777777" w:rsidR="00886E27" w:rsidRPr="00EB56BB" w:rsidRDefault="008855EA">
      <w:pPr>
        <w:spacing w:line="480" w:lineRule="auto"/>
        <w:rPr>
          <w:lang w:val="en-US"/>
        </w:rPr>
      </w:pPr>
      <w:r w:rsidRPr="00EB56BB">
        <w:rPr>
          <w:rFonts w:ascii="Times New Roman" w:hAnsi="Times New Roman"/>
          <w:color w:val="000000"/>
          <w:lang w:val="en-US"/>
        </w:rPr>
        <w:t xml:space="preserve">. </w:t>
      </w:r>
      <w:r>
        <w:rPr>
          <w:rFonts w:ascii="Times New Roman" w:hAnsi="Times New Roman"/>
          <w:color w:val="000000"/>
          <w:lang w:val="en-US"/>
        </w:rPr>
        <w:t xml:space="preserve">The first group within this node denominated as </w:t>
      </w:r>
      <w:proofErr w:type="spellStart"/>
      <w:r>
        <w:rPr>
          <w:rFonts w:ascii="Times New Roman" w:hAnsi="Times New Roman"/>
          <w:i/>
          <w:iCs/>
          <w:color w:val="000000"/>
          <w:lang w:val="en-US"/>
        </w:rPr>
        <w:t>Haematopotina</w:t>
      </w:r>
      <w:proofErr w:type="spellEnd"/>
      <w:r>
        <w:rPr>
          <w:rFonts w:ascii="Times New Roman" w:hAnsi="Times New Roman"/>
          <w:color w:val="000000"/>
          <w:lang w:val="en-US"/>
        </w:rPr>
        <w:t xml:space="preserve"> and is supported by two transformations: scape pilosity whitish (34:2), and genital fork base with basal branches (60:0). The second group is denominated as </w:t>
      </w:r>
      <w:proofErr w:type="spellStart"/>
      <w:r>
        <w:rPr>
          <w:rFonts w:ascii="Times New Roman" w:hAnsi="Times New Roman"/>
          <w:color w:val="000000"/>
          <w:lang w:val="en-US"/>
        </w:rPr>
        <w:t>Caspana</w:t>
      </w:r>
      <w:proofErr w:type="spellEnd"/>
      <w:r>
        <w:rPr>
          <w:rFonts w:ascii="Times New Roman" w:hAnsi="Times New Roman"/>
          <w:color w:val="000000"/>
          <w:lang w:val="en-US"/>
        </w:rPr>
        <w:t xml:space="preserve"> and is supported by one transformation:  basal callus with dorsal-median prolongation (24:0) (parallelism with </w:t>
      </w:r>
      <w:proofErr w:type="spellStart"/>
      <w:r>
        <w:rPr>
          <w:rFonts w:ascii="Times New Roman" w:hAnsi="Times New Roman"/>
          <w:i/>
          <w:iCs/>
          <w:color w:val="000000"/>
          <w:lang w:val="en-US"/>
        </w:rPr>
        <w:t>Taquile</w:t>
      </w:r>
      <w:bookmarkStart w:id="5" w:name="OLE_LINK6"/>
      <w:bookmarkEnd w:id="5"/>
      <w:proofErr w:type="spellEnd"/>
      <w:r>
        <w:rPr>
          <w:rFonts w:ascii="Times New Roman" w:hAnsi="Times New Roman"/>
          <w:color w:val="000000"/>
          <w:lang w:val="en-US"/>
        </w:rPr>
        <w:t>)</w:t>
      </w:r>
    </w:p>
    <w:p w14:paraId="03C07E28" w14:textId="77777777" w:rsidR="00886E27" w:rsidRDefault="00886E27">
      <w:pPr>
        <w:rPr>
          <w:lang w:val="en-US"/>
        </w:rPr>
      </w:pPr>
    </w:p>
    <w:p w14:paraId="0AB47A09" w14:textId="77777777" w:rsidR="00886E27" w:rsidRDefault="008855EA">
      <w:pPr>
        <w:rPr>
          <w:rFonts w:ascii="Times New Roman" w:hAnsi="Times New Roman"/>
          <w:i/>
          <w:lang w:val="en-US"/>
        </w:rPr>
      </w:pPr>
      <w:r>
        <w:rPr>
          <w:rFonts w:ascii="Times New Roman" w:hAnsi="Times New Roman"/>
          <w:i/>
          <w:lang w:val="en-US"/>
        </w:rPr>
        <w:t>Taxonomy and generic description.</w:t>
      </w:r>
    </w:p>
    <w:p w14:paraId="48BA52E8" w14:textId="77777777" w:rsidR="00886E27" w:rsidRDefault="00886E27">
      <w:pPr>
        <w:rPr>
          <w:rFonts w:ascii="Times New Roman" w:hAnsi="Times New Roman"/>
          <w:lang w:val="en-US"/>
        </w:rPr>
      </w:pPr>
    </w:p>
    <w:p w14:paraId="2F0B6B7E" w14:textId="77777777" w:rsidR="00886E27" w:rsidRDefault="00886E27">
      <w:pPr>
        <w:rPr>
          <w:lang w:val="en-US"/>
        </w:rPr>
      </w:pPr>
    </w:p>
    <w:p w14:paraId="6427991D" w14:textId="77777777" w:rsidR="00886E27" w:rsidRDefault="008855EA">
      <w:pPr>
        <w:pStyle w:val="Ttulo2"/>
        <w:numPr>
          <w:ilvl w:val="1"/>
          <w:numId w:val="2"/>
        </w:numPr>
        <w:tabs>
          <w:tab w:val="left" w:pos="0"/>
        </w:tabs>
        <w:rPr>
          <w:lang w:val="en-US"/>
        </w:rPr>
      </w:pPr>
      <w:r>
        <w:rPr>
          <w:lang w:val="en-US"/>
        </w:rPr>
        <w:t xml:space="preserve">Gen.n.1 = </w:t>
      </w:r>
      <w:proofErr w:type="spellStart"/>
      <w:r>
        <w:rPr>
          <w:lang w:val="en-US"/>
        </w:rPr>
        <w:t>Burgermyia</w:t>
      </w:r>
      <w:proofErr w:type="spellEnd"/>
    </w:p>
    <w:p w14:paraId="5E29CD4B" w14:textId="77777777" w:rsidR="00886E27" w:rsidRDefault="008855EA">
      <w:pPr>
        <w:pStyle w:val="ndice"/>
        <w:rPr>
          <w:rFonts w:ascii="Times New Roman" w:hAnsi="Times New Roman"/>
          <w:b/>
          <w:lang w:val="en-US"/>
        </w:rPr>
      </w:pPr>
      <w:r>
        <w:rPr>
          <w:rFonts w:ascii="Times New Roman" w:hAnsi="Times New Roman"/>
          <w:b/>
          <w:lang w:val="en-US"/>
        </w:rPr>
        <w:t xml:space="preserve">Type species: </w:t>
      </w:r>
      <w:proofErr w:type="spellStart"/>
      <w:r>
        <w:rPr>
          <w:rFonts w:ascii="Times New Roman" w:hAnsi="Times New Roman"/>
          <w:b/>
          <w:i/>
          <w:lang w:val="en-US"/>
        </w:rPr>
        <w:t>Burgermyia</w:t>
      </w:r>
      <w:proofErr w:type="spellEnd"/>
      <w:r>
        <w:rPr>
          <w:rFonts w:ascii="Times New Roman" w:hAnsi="Times New Roman"/>
          <w:b/>
          <w:lang w:val="en-US"/>
        </w:rPr>
        <w:t xml:space="preserve"> </w:t>
      </w:r>
      <w:proofErr w:type="spellStart"/>
      <w:r>
        <w:rPr>
          <w:rFonts w:ascii="Times New Roman" w:hAnsi="Times New Roman"/>
          <w:b/>
          <w:i/>
          <w:lang w:val="en-US"/>
        </w:rPr>
        <w:t>trita</w:t>
      </w:r>
      <w:proofErr w:type="spellEnd"/>
      <w:r>
        <w:rPr>
          <w:rFonts w:ascii="Times New Roman" w:hAnsi="Times New Roman"/>
          <w:b/>
          <w:i/>
          <w:lang w:val="en-US"/>
        </w:rPr>
        <w:t xml:space="preserve"> </w:t>
      </w:r>
      <w:r>
        <w:rPr>
          <w:rFonts w:ascii="Times New Roman" w:hAnsi="Times New Roman"/>
          <w:b/>
          <w:lang w:val="en-US"/>
        </w:rPr>
        <w:t xml:space="preserve">(Walker) </w:t>
      </w:r>
      <w:proofErr w:type="spellStart"/>
      <w:r>
        <w:rPr>
          <w:rFonts w:ascii="Times New Roman" w:hAnsi="Times New Roman"/>
          <w:b/>
          <w:lang w:val="en-US"/>
        </w:rPr>
        <w:t>comb.n</w:t>
      </w:r>
      <w:proofErr w:type="spellEnd"/>
      <w:r>
        <w:rPr>
          <w:rFonts w:ascii="Times New Roman" w:hAnsi="Times New Roman"/>
          <w:b/>
          <w:lang w:val="en-US"/>
        </w:rPr>
        <w:t>.</w:t>
      </w:r>
    </w:p>
    <w:p w14:paraId="04B59556" w14:textId="77777777" w:rsidR="00886E27" w:rsidRDefault="00886E27">
      <w:pPr>
        <w:pStyle w:val="Index"/>
        <w:rPr>
          <w:rFonts w:ascii="Times New Roman" w:hAnsi="Times New Roman"/>
          <w:lang w:val="en-US"/>
        </w:rPr>
      </w:pPr>
    </w:p>
    <w:p w14:paraId="452EA49C" w14:textId="28F12674" w:rsidR="00886E27" w:rsidRPr="00EB56BB" w:rsidRDefault="008855EA">
      <w:pPr>
        <w:spacing w:line="480" w:lineRule="auto"/>
        <w:rPr>
          <w:lang w:val="en-US"/>
        </w:rPr>
      </w:pPr>
      <w:r>
        <w:rPr>
          <w:rFonts w:ascii="Times New Roman" w:hAnsi="Times New Roman"/>
          <w:b/>
          <w:color w:val="000000"/>
          <w:lang w:val="en-US"/>
        </w:rPr>
        <w:t>Diagnosis</w:t>
      </w:r>
      <w:r>
        <w:rPr>
          <w:rFonts w:ascii="Times New Roman" w:hAnsi="Times New Roman"/>
          <w:color w:val="000000"/>
          <w:lang w:val="en-US"/>
        </w:rPr>
        <w:t>: ocular pilosity microscopic (6:0), ocular pilosity scarce (7:0), surface of callus smooth (23:1), and appendix on R</w:t>
      </w:r>
      <w:r>
        <w:rPr>
          <w:rFonts w:ascii="Times New Roman" w:hAnsi="Times New Roman"/>
          <w:color w:val="000000"/>
          <w:vertAlign w:val="subscript"/>
          <w:lang w:val="en-US"/>
        </w:rPr>
        <w:t xml:space="preserve">4 </w:t>
      </w:r>
      <w:r>
        <w:rPr>
          <w:rFonts w:ascii="Times New Roman" w:hAnsi="Times New Roman"/>
          <w:color w:val="000000"/>
          <w:lang w:val="en-US"/>
        </w:rPr>
        <w:t>present (52:0)</w:t>
      </w:r>
      <w:r>
        <w:rPr>
          <w:rFonts w:ascii="Times New Roman" w:hAnsi="Times New Roman"/>
          <w:lang w:val="en-US"/>
        </w:rPr>
        <w:t xml:space="preserve">. Species length </w:t>
      </w:r>
      <w:r>
        <w:rPr>
          <w:rFonts w:ascii="Times New Roman" w:hAnsi="Times New Roman"/>
          <w:color w:val="000000"/>
          <w:lang w:val="en-US"/>
        </w:rPr>
        <w:t>9.0-15.5 mm; ocular pilosity variable, eyes black or greenish,  blueish</w:t>
      </w:r>
      <w:r>
        <w:rPr>
          <w:b/>
          <w:color w:val="000000"/>
          <w:lang w:val="en-US"/>
        </w:rPr>
        <w:t xml:space="preserve"> </w:t>
      </w:r>
      <w:r>
        <w:rPr>
          <w:rFonts w:ascii="Times New Roman" w:hAnsi="Times New Roman"/>
          <w:color w:val="000000"/>
          <w:lang w:val="en-US"/>
        </w:rPr>
        <w:t xml:space="preserve">in </w:t>
      </w:r>
      <w:r>
        <w:rPr>
          <w:rFonts w:ascii="Times New Roman" w:hAnsi="Times New Roman"/>
          <w:i/>
          <w:color w:val="000000"/>
          <w:lang w:val="en-US"/>
        </w:rPr>
        <w:t xml:space="preserve">B. </w:t>
      </w:r>
      <w:proofErr w:type="spellStart"/>
      <w:r>
        <w:rPr>
          <w:rFonts w:ascii="Times New Roman" w:hAnsi="Times New Roman"/>
          <w:i/>
          <w:color w:val="000000"/>
          <w:lang w:val="en-US"/>
        </w:rPr>
        <w:t>chubutensis</w:t>
      </w:r>
      <w:proofErr w:type="spellEnd"/>
      <w:r>
        <w:rPr>
          <w:rFonts w:ascii="Times New Roman" w:hAnsi="Times New Roman"/>
          <w:i/>
          <w:color w:val="000000"/>
          <w:lang w:val="en-US"/>
        </w:rPr>
        <w:t xml:space="preserve">, </w:t>
      </w:r>
      <w:r>
        <w:rPr>
          <w:rFonts w:ascii="Times New Roman" w:hAnsi="Times New Roman"/>
          <w:color w:val="000000"/>
          <w:lang w:val="en-US"/>
        </w:rPr>
        <w:t>and brown in</w:t>
      </w:r>
      <w:r>
        <w:rPr>
          <w:rFonts w:ascii="Times New Roman" w:hAnsi="Times New Roman"/>
          <w:i/>
          <w:color w:val="000000"/>
          <w:lang w:val="en-US"/>
        </w:rPr>
        <w:t xml:space="preserve"> B. </w:t>
      </w:r>
      <w:proofErr w:type="spellStart"/>
      <w:r>
        <w:rPr>
          <w:rFonts w:ascii="Times New Roman" w:hAnsi="Times New Roman"/>
          <w:i/>
          <w:color w:val="000000"/>
          <w:lang w:val="en-US"/>
        </w:rPr>
        <w:t>subtrita</w:t>
      </w:r>
      <w:proofErr w:type="spellEnd"/>
      <w:r>
        <w:rPr>
          <w:rFonts w:ascii="Times New Roman" w:hAnsi="Times New Roman"/>
          <w:i/>
          <w:color w:val="000000"/>
          <w:lang w:val="en-US"/>
        </w:rPr>
        <w:t xml:space="preserve"> </w:t>
      </w:r>
      <w:r>
        <w:rPr>
          <w:rFonts w:ascii="Times New Roman" w:hAnsi="Times New Roman"/>
          <w:color w:val="000000"/>
          <w:lang w:val="en-US"/>
        </w:rPr>
        <w:t>(</w:t>
      </w:r>
      <w:proofErr w:type="spellStart"/>
      <w:r>
        <w:rPr>
          <w:rFonts w:ascii="Times New Roman" w:hAnsi="Times New Roman"/>
          <w:color w:val="000000"/>
          <w:lang w:val="en-US"/>
        </w:rPr>
        <w:t>Coscarón</w:t>
      </w:r>
      <w:proofErr w:type="spellEnd"/>
      <w:r>
        <w:rPr>
          <w:rFonts w:ascii="Times New Roman" w:hAnsi="Times New Roman"/>
          <w:color w:val="000000"/>
          <w:lang w:val="en-US"/>
        </w:rPr>
        <w:t xml:space="preserve"> &amp; Philip), basal callus without median-dorsal </w:t>
      </w:r>
      <w:r>
        <w:rPr>
          <w:rFonts w:ascii="Times New Roman" w:hAnsi="Times New Roman"/>
          <w:lang w:val="en-US"/>
        </w:rPr>
        <w:t xml:space="preserve">prolongation, present in </w:t>
      </w:r>
      <w:r>
        <w:rPr>
          <w:rFonts w:ascii="Times New Roman" w:hAnsi="Times New Roman"/>
          <w:i/>
          <w:lang w:val="en-US"/>
        </w:rPr>
        <w:t xml:space="preserve">B. </w:t>
      </w:r>
      <w:proofErr w:type="spellStart"/>
      <w:r>
        <w:rPr>
          <w:rFonts w:ascii="Times New Roman" w:hAnsi="Times New Roman"/>
          <w:i/>
          <w:lang w:val="en-US"/>
        </w:rPr>
        <w:t>tritus</w:t>
      </w:r>
      <w:proofErr w:type="spellEnd"/>
      <w:r>
        <w:rPr>
          <w:rFonts w:ascii="Times New Roman" w:hAnsi="Times New Roman"/>
          <w:i/>
          <w:lang w:val="en-US"/>
        </w:rPr>
        <w:t xml:space="preserve">, B. </w:t>
      </w:r>
      <w:proofErr w:type="spellStart"/>
      <w:r>
        <w:rPr>
          <w:rFonts w:ascii="Times New Roman" w:hAnsi="Times New Roman"/>
          <w:i/>
          <w:lang w:val="en-US"/>
        </w:rPr>
        <w:t>chubutensis</w:t>
      </w:r>
      <w:proofErr w:type="spellEnd"/>
      <w:r>
        <w:rPr>
          <w:rFonts w:ascii="Times New Roman" w:hAnsi="Times New Roman"/>
          <w:i/>
          <w:lang w:val="en-US"/>
        </w:rPr>
        <w:t xml:space="preserve">, B. excelsior, and B. </w:t>
      </w:r>
      <w:proofErr w:type="spellStart"/>
      <w:r>
        <w:rPr>
          <w:rFonts w:ascii="Times New Roman" w:hAnsi="Times New Roman"/>
          <w:i/>
          <w:lang w:val="en-US"/>
        </w:rPr>
        <w:t>bonariensis</w:t>
      </w:r>
      <w:proofErr w:type="spellEnd"/>
      <w:r>
        <w:rPr>
          <w:rFonts w:ascii="Times New Roman" w:hAnsi="Times New Roman"/>
          <w:lang w:val="en-US"/>
        </w:rPr>
        <w:t xml:space="preserve">, touching eyes and </w:t>
      </w:r>
      <w:proofErr w:type="spellStart"/>
      <w:r>
        <w:rPr>
          <w:rFonts w:ascii="Times New Roman" w:hAnsi="Times New Roman"/>
          <w:lang w:val="en-US"/>
        </w:rPr>
        <w:t>subcallus</w:t>
      </w:r>
      <w:proofErr w:type="spellEnd"/>
      <w:r>
        <w:rPr>
          <w:rFonts w:ascii="Times New Roman" w:hAnsi="Times New Roman"/>
          <w:lang w:val="en-US"/>
        </w:rPr>
        <w:t xml:space="preserve"> except in </w:t>
      </w:r>
      <w:r>
        <w:rPr>
          <w:rFonts w:ascii="Times New Roman" w:hAnsi="Times New Roman"/>
          <w:i/>
          <w:lang w:val="en-US"/>
        </w:rPr>
        <w:t xml:space="preserve">B. excelsior, </w:t>
      </w:r>
      <w:r>
        <w:rPr>
          <w:rFonts w:ascii="Times New Roman" w:hAnsi="Times New Roman"/>
          <w:lang w:val="en-US"/>
        </w:rPr>
        <w:t xml:space="preserve">ocelli vestigial, absent in </w:t>
      </w:r>
      <w:r>
        <w:rPr>
          <w:rFonts w:ascii="Times New Roman" w:hAnsi="Times New Roman"/>
          <w:i/>
          <w:lang w:val="en-US"/>
        </w:rPr>
        <w:t xml:space="preserve">B. </w:t>
      </w:r>
      <w:proofErr w:type="spellStart"/>
      <w:r>
        <w:rPr>
          <w:rFonts w:ascii="Times New Roman" w:hAnsi="Times New Roman"/>
          <w:i/>
          <w:lang w:val="en-US"/>
        </w:rPr>
        <w:t>trigonophora</w:t>
      </w:r>
      <w:proofErr w:type="spellEnd"/>
      <w:r>
        <w:rPr>
          <w:rFonts w:ascii="Times New Roman" w:hAnsi="Times New Roman"/>
          <w:i/>
          <w:lang w:val="en-US"/>
        </w:rPr>
        <w:t xml:space="preserve">, B. </w:t>
      </w:r>
      <w:proofErr w:type="spellStart"/>
      <w:r>
        <w:rPr>
          <w:rFonts w:ascii="Times New Roman" w:hAnsi="Times New Roman"/>
          <w:i/>
          <w:lang w:val="en-US"/>
        </w:rPr>
        <w:t>ornatissima</w:t>
      </w:r>
      <w:proofErr w:type="spellEnd"/>
      <w:r>
        <w:rPr>
          <w:rFonts w:ascii="Times New Roman" w:hAnsi="Times New Roman"/>
          <w:i/>
          <w:lang w:val="en-US"/>
        </w:rPr>
        <w:t xml:space="preserve">, B. </w:t>
      </w:r>
      <w:proofErr w:type="spellStart"/>
      <w:r>
        <w:rPr>
          <w:rFonts w:ascii="Times New Roman" w:hAnsi="Times New Roman"/>
          <w:i/>
          <w:lang w:val="en-US"/>
        </w:rPr>
        <w:t>arauca</w:t>
      </w:r>
      <w:proofErr w:type="spellEnd"/>
      <w:r>
        <w:rPr>
          <w:rFonts w:ascii="Times New Roman" w:hAnsi="Times New Roman"/>
          <w:i/>
          <w:lang w:val="en-US"/>
        </w:rPr>
        <w:t xml:space="preserve">, B. </w:t>
      </w:r>
      <w:proofErr w:type="spellStart"/>
      <w:r>
        <w:rPr>
          <w:rFonts w:ascii="Times New Roman" w:hAnsi="Times New Roman"/>
          <w:i/>
          <w:lang w:val="en-US"/>
        </w:rPr>
        <w:t>boliviame</w:t>
      </w:r>
      <w:proofErr w:type="spellEnd"/>
      <w:r>
        <w:rPr>
          <w:rFonts w:ascii="Times New Roman" w:hAnsi="Times New Roman"/>
          <w:i/>
          <w:lang w:val="en-US"/>
        </w:rPr>
        <w:t xml:space="preserve">, B. </w:t>
      </w:r>
      <w:proofErr w:type="spellStart"/>
      <w:r>
        <w:rPr>
          <w:rFonts w:ascii="Times New Roman" w:hAnsi="Times New Roman"/>
          <w:i/>
          <w:lang w:val="en-US"/>
        </w:rPr>
        <w:t>vasta</w:t>
      </w:r>
      <w:proofErr w:type="spellEnd"/>
      <w:r>
        <w:rPr>
          <w:rFonts w:ascii="Times New Roman" w:hAnsi="Times New Roman"/>
          <w:i/>
          <w:lang w:val="en-US"/>
        </w:rPr>
        <w:t xml:space="preserve">, B. minor, and B. </w:t>
      </w:r>
      <w:proofErr w:type="spellStart"/>
      <w:r>
        <w:rPr>
          <w:rFonts w:ascii="Times New Roman" w:hAnsi="Times New Roman"/>
          <w:i/>
          <w:lang w:val="en-US"/>
        </w:rPr>
        <w:t>bonariensis</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subcallus</w:t>
      </w:r>
      <w:proofErr w:type="spellEnd"/>
      <w:r>
        <w:rPr>
          <w:rFonts w:ascii="Times New Roman" w:hAnsi="Times New Roman"/>
          <w:color w:val="000000"/>
          <w:lang w:val="en-US"/>
        </w:rPr>
        <w:t xml:space="preserve"> pilose, bare in B. </w:t>
      </w:r>
      <w:proofErr w:type="spellStart"/>
      <w:r>
        <w:rPr>
          <w:rFonts w:ascii="Times New Roman" w:hAnsi="Times New Roman"/>
          <w:i/>
          <w:color w:val="000000"/>
          <w:lang w:val="en-US"/>
        </w:rPr>
        <w:t>bejeranoi</w:t>
      </w:r>
      <w:proofErr w:type="spellEnd"/>
      <w:r>
        <w:rPr>
          <w:rFonts w:ascii="Times New Roman" w:hAnsi="Times New Roman"/>
          <w:i/>
          <w:color w:val="000000"/>
          <w:lang w:val="en-US"/>
        </w:rPr>
        <w:t xml:space="preserve">, B. </w:t>
      </w:r>
      <w:proofErr w:type="spellStart"/>
      <w:r>
        <w:rPr>
          <w:rFonts w:ascii="Times New Roman" w:hAnsi="Times New Roman"/>
          <w:i/>
          <w:color w:val="000000"/>
          <w:lang w:val="en-US"/>
        </w:rPr>
        <w:t>chubutensis</w:t>
      </w:r>
      <w:proofErr w:type="spellEnd"/>
      <w:r>
        <w:rPr>
          <w:rFonts w:ascii="Times New Roman" w:hAnsi="Times New Roman"/>
          <w:i/>
          <w:color w:val="000000"/>
          <w:lang w:val="en-US"/>
        </w:rPr>
        <w:t xml:space="preserve">, B. </w:t>
      </w:r>
      <w:proofErr w:type="spellStart"/>
      <w:r>
        <w:rPr>
          <w:rFonts w:ascii="Times New Roman" w:hAnsi="Times New Roman"/>
          <w:i/>
          <w:color w:val="000000"/>
          <w:lang w:val="en-US"/>
        </w:rPr>
        <w:t>hepperi</w:t>
      </w:r>
      <w:proofErr w:type="spellEnd"/>
      <w:r>
        <w:rPr>
          <w:rFonts w:ascii="Times New Roman" w:hAnsi="Times New Roman"/>
          <w:i/>
          <w:color w:val="000000"/>
          <w:lang w:val="en-US"/>
        </w:rPr>
        <w:t>, B. minor ,</w:t>
      </w:r>
      <w:r>
        <w:rPr>
          <w:rFonts w:ascii="Times New Roman" w:hAnsi="Times New Roman"/>
          <w:color w:val="000000"/>
          <w:lang w:val="en-US"/>
        </w:rPr>
        <w:t xml:space="preserve"> and </w:t>
      </w:r>
      <w:r>
        <w:rPr>
          <w:rFonts w:ascii="Times New Roman" w:hAnsi="Times New Roman"/>
          <w:i/>
          <w:color w:val="000000"/>
          <w:lang w:val="en-US"/>
        </w:rPr>
        <w:t>B.</w:t>
      </w:r>
      <w:r>
        <w:rPr>
          <w:rFonts w:ascii="Times New Roman" w:hAnsi="Times New Roman"/>
          <w:color w:val="000000"/>
          <w:lang w:val="en-US"/>
        </w:rPr>
        <w:t xml:space="preserve"> </w:t>
      </w:r>
      <w:proofErr w:type="spellStart"/>
      <w:r>
        <w:rPr>
          <w:rFonts w:ascii="Times New Roman" w:hAnsi="Times New Roman"/>
          <w:i/>
          <w:color w:val="000000"/>
          <w:lang w:val="en-US"/>
        </w:rPr>
        <w:t>bonariensis</w:t>
      </w:r>
      <w:proofErr w:type="spellEnd"/>
      <w:r>
        <w:rPr>
          <w:rFonts w:ascii="Times New Roman" w:hAnsi="Times New Roman"/>
          <w:color w:val="000000"/>
          <w:lang w:val="en-US"/>
        </w:rPr>
        <w:t xml:space="preserve">, frontal index 1.2-2.6, except in </w:t>
      </w:r>
      <w:r>
        <w:rPr>
          <w:rFonts w:ascii="Times New Roman" w:hAnsi="Times New Roman"/>
          <w:i/>
          <w:color w:val="000000"/>
          <w:lang w:val="en-US"/>
        </w:rPr>
        <w:t xml:space="preserve">B. excelsior </w:t>
      </w:r>
      <w:r>
        <w:rPr>
          <w:rFonts w:ascii="Times New Roman" w:hAnsi="Times New Roman"/>
          <w:color w:val="000000"/>
          <w:lang w:val="en-US"/>
        </w:rPr>
        <w:t xml:space="preserve">with 4.5; </w:t>
      </w:r>
      <w:r>
        <w:rPr>
          <w:rFonts w:ascii="Times New Roman" w:hAnsi="Times New Roman"/>
          <w:lang w:val="en-US"/>
        </w:rPr>
        <w:t>antenna</w:t>
      </w:r>
      <w:r>
        <w:rPr>
          <w:rFonts w:ascii="Times New Roman" w:hAnsi="Times New Roman"/>
          <w:color w:val="000000"/>
          <w:lang w:val="en-US"/>
        </w:rPr>
        <w:t xml:space="preserve"> bicolored, unicolor in </w:t>
      </w:r>
      <w:r>
        <w:rPr>
          <w:rFonts w:ascii="Times New Roman" w:hAnsi="Times New Roman"/>
          <w:i/>
          <w:color w:val="000000"/>
          <w:lang w:val="en-US"/>
        </w:rPr>
        <w:t xml:space="preserve">B. </w:t>
      </w:r>
      <w:proofErr w:type="spellStart"/>
      <w:r>
        <w:rPr>
          <w:rFonts w:ascii="Times New Roman" w:hAnsi="Times New Roman"/>
          <w:i/>
          <w:color w:val="000000"/>
          <w:lang w:val="en-US"/>
        </w:rPr>
        <w:t>canipilis</w:t>
      </w:r>
      <w:proofErr w:type="spellEnd"/>
      <w:r>
        <w:rPr>
          <w:rFonts w:ascii="Times New Roman" w:hAnsi="Times New Roman"/>
          <w:i/>
          <w:color w:val="000000"/>
          <w:lang w:val="en-US"/>
        </w:rPr>
        <w:t>, B. nigra,</w:t>
      </w:r>
      <w:r>
        <w:rPr>
          <w:rFonts w:ascii="Times New Roman" w:hAnsi="Times New Roman"/>
          <w:color w:val="000000"/>
          <w:lang w:val="en-US"/>
        </w:rPr>
        <w:t xml:space="preserve"> and </w:t>
      </w:r>
      <w:r>
        <w:rPr>
          <w:rFonts w:ascii="Times New Roman" w:hAnsi="Times New Roman"/>
          <w:i/>
          <w:color w:val="000000"/>
          <w:lang w:val="en-US"/>
        </w:rPr>
        <w:t xml:space="preserve">B. </w:t>
      </w:r>
      <w:proofErr w:type="spellStart"/>
      <w:r>
        <w:rPr>
          <w:rFonts w:ascii="Times New Roman" w:hAnsi="Times New Roman"/>
          <w:i/>
          <w:color w:val="000000"/>
          <w:lang w:val="en-US"/>
        </w:rPr>
        <w:t>subtrita</w:t>
      </w:r>
      <w:proofErr w:type="spellEnd"/>
      <w:r>
        <w:rPr>
          <w:rFonts w:ascii="Times New Roman" w:hAnsi="Times New Roman"/>
          <w:lang w:val="en-US"/>
        </w:rPr>
        <w:t xml:space="preserve">. Maxillary palpi elongate, and with short and abundant pilosity, except in </w:t>
      </w:r>
      <w:r>
        <w:rPr>
          <w:rFonts w:ascii="Times New Roman" w:hAnsi="Times New Roman"/>
          <w:i/>
          <w:lang w:val="en-US"/>
        </w:rPr>
        <w:t xml:space="preserve">B. </w:t>
      </w:r>
      <w:proofErr w:type="spellStart"/>
      <w:r>
        <w:rPr>
          <w:rFonts w:ascii="Times New Roman" w:hAnsi="Times New Roman"/>
          <w:i/>
          <w:lang w:val="en-US"/>
        </w:rPr>
        <w:t>vasta</w:t>
      </w:r>
      <w:proofErr w:type="spellEnd"/>
      <w:r>
        <w:rPr>
          <w:rFonts w:ascii="Times New Roman" w:hAnsi="Times New Roman"/>
          <w:lang w:val="en-US"/>
        </w:rPr>
        <w:t xml:space="preserve">. Mesonotum with </w:t>
      </w:r>
      <w:r>
        <w:rPr>
          <w:rFonts w:ascii="Times New Roman" w:hAnsi="Times New Roman"/>
          <w:color w:val="000000"/>
          <w:lang w:val="en-US"/>
        </w:rPr>
        <w:t xml:space="preserve">variable number of stripes (5, 3 </w:t>
      </w:r>
      <w:r>
        <w:rPr>
          <w:rFonts w:ascii="Times New Roman" w:hAnsi="Times New Roman"/>
          <w:color w:val="000000"/>
          <w:lang w:val="en-US"/>
        </w:rPr>
        <w:lastRenderedPageBreak/>
        <w:t xml:space="preserve">or 2), absent in </w:t>
      </w:r>
      <w:r>
        <w:rPr>
          <w:rFonts w:ascii="Times New Roman" w:hAnsi="Times New Roman"/>
          <w:i/>
          <w:color w:val="000000"/>
          <w:lang w:val="en-US"/>
        </w:rPr>
        <w:t xml:space="preserve">B. </w:t>
      </w:r>
      <w:proofErr w:type="spellStart"/>
      <w:r>
        <w:rPr>
          <w:rFonts w:ascii="Times New Roman" w:hAnsi="Times New Roman"/>
          <w:i/>
          <w:color w:val="000000"/>
          <w:lang w:val="en-US"/>
        </w:rPr>
        <w:t>trigonophora</w:t>
      </w:r>
      <w:proofErr w:type="spellEnd"/>
      <w:r>
        <w:rPr>
          <w:rFonts w:ascii="Times New Roman" w:hAnsi="Times New Roman"/>
          <w:color w:val="000000"/>
          <w:lang w:val="en-US"/>
        </w:rPr>
        <w:t>;</w:t>
      </w:r>
      <w:r>
        <w:rPr>
          <w:rFonts w:ascii="Times New Roman" w:hAnsi="Times New Roman"/>
          <w:lang w:val="en-US"/>
        </w:rPr>
        <w:t xml:space="preserve"> wings with</w:t>
      </w:r>
      <w:r>
        <w:rPr>
          <w:rFonts w:ascii="Times New Roman" w:hAnsi="Times New Roman"/>
          <w:color w:val="000000"/>
          <w:lang w:val="en-US"/>
        </w:rPr>
        <w:t xml:space="preserve"> clouds or hyaline, smoky in </w:t>
      </w:r>
      <w:r>
        <w:rPr>
          <w:rFonts w:ascii="Times New Roman" w:hAnsi="Times New Roman"/>
          <w:i/>
          <w:color w:val="000000"/>
          <w:lang w:val="en-US"/>
        </w:rPr>
        <w:t xml:space="preserve">B. </w:t>
      </w:r>
      <w:proofErr w:type="spellStart"/>
      <w:r>
        <w:rPr>
          <w:rFonts w:ascii="Times New Roman" w:hAnsi="Times New Roman"/>
          <w:i/>
          <w:color w:val="000000"/>
          <w:lang w:val="en-US"/>
        </w:rPr>
        <w:t>tritus</w:t>
      </w:r>
      <w:proofErr w:type="spellEnd"/>
      <w:r>
        <w:rPr>
          <w:rFonts w:ascii="Times New Roman" w:hAnsi="Times New Roman"/>
          <w:i/>
          <w:color w:val="000000"/>
          <w:lang w:val="en-US"/>
        </w:rPr>
        <w:t xml:space="preserve">, B. </w:t>
      </w:r>
      <w:proofErr w:type="spellStart"/>
      <w:r>
        <w:rPr>
          <w:rFonts w:ascii="Times New Roman" w:hAnsi="Times New Roman"/>
          <w:i/>
          <w:color w:val="000000"/>
          <w:lang w:val="en-US"/>
        </w:rPr>
        <w:t>subtrita</w:t>
      </w:r>
      <w:proofErr w:type="spellEnd"/>
      <w:r>
        <w:rPr>
          <w:rFonts w:ascii="Times New Roman" w:hAnsi="Times New Roman"/>
          <w:color w:val="000000"/>
          <w:lang w:val="en-US"/>
        </w:rPr>
        <w:t xml:space="preserve">, and </w:t>
      </w:r>
      <w:r>
        <w:rPr>
          <w:rFonts w:ascii="Times New Roman" w:hAnsi="Times New Roman"/>
          <w:i/>
          <w:color w:val="000000"/>
          <w:lang w:val="en-US"/>
        </w:rPr>
        <w:t xml:space="preserve">B. </w:t>
      </w:r>
      <w:proofErr w:type="spellStart"/>
      <w:r>
        <w:rPr>
          <w:rFonts w:ascii="Times New Roman" w:hAnsi="Times New Roman"/>
          <w:i/>
          <w:color w:val="000000"/>
          <w:lang w:val="en-US"/>
        </w:rPr>
        <w:t>vasta</w:t>
      </w:r>
      <w:proofErr w:type="spellEnd"/>
      <w:r>
        <w:rPr>
          <w:rFonts w:ascii="Times New Roman" w:hAnsi="Times New Roman"/>
          <w:color w:val="000000"/>
          <w:lang w:val="en-US"/>
        </w:rPr>
        <w:t xml:space="preserve"> , R</w:t>
      </w:r>
      <w:r>
        <w:rPr>
          <w:rFonts w:ascii="Times New Roman" w:hAnsi="Times New Roman"/>
          <w:color w:val="000000"/>
          <w:vertAlign w:val="subscript"/>
          <w:lang w:val="en-US"/>
        </w:rPr>
        <w:t xml:space="preserve">4 </w:t>
      </w:r>
      <w:r>
        <w:rPr>
          <w:rFonts w:ascii="Times New Roman" w:hAnsi="Times New Roman"/>
          <w:color w:val="000000"/>
          <w:lang w:val="en-US"/>
        </w:rPr>
        <w:t xml:space="preserve">with appendix absent in </w:t>
      </w:r>
      <w:r>
        <w:rPr>
          <w:rFonts w:ascii="Times New Roman" w:hAnsi="Times New Roman"/>
          <w:i/>
          <w:color w:val="000000"/>
          <w:lang w:val="en-US"/>
        </w:rPr>
        <w:t xml:space="preserve">B. </w:t>
      </w:r>
      <w:proofErr w:type="spellStart"/>
      <w:r>
        <w:rPr>
          <w:rFonts w:ascii="Times New Roman" w:hAnsi="Times New Roman"/>
          <w:i/>
          <w:color w:val="000000"/>
          <w:lang w:val="en-US"/>
        </w:rPr>
        <w:t>trigonophora</w:t>
      </w:r>
      <w:proofErr w:type="spellEnd"/>
      <w:r>
        <w:rPr>
          <w:rFonts w:ascii="Times New Roman" w:hAnsi="Times New Roman"/>
          <w:color w:val="000000"/>
          <w:lang w:val="en-US"/>
        </w:rPr>
        <w:t xml:space="preserve">, and </w:t>
      </w:r>
      <w:r>
        <w:rPr>
          <w:rFonts w:ascii="Times New Roman" w:hAnsi="Times New Roman"/>
          <w:i/>
          <w:color w:val="000000"/>
          <w:lang w:val="en-US"/>
        </w:rPr>
        <w:t xml:space="preserve">B. </w:t>
      </w:r>
      <w:proofErr w:type="spellStart"/>
      <w:r>
        <w:rPr>
          <w:rFonts w:ascii="Times New Roman" w:hAnsi="Times New Roman"/>
          <w:i/>
          <w:color w:val="000000"/>
          <w:lang w:val="en-US"/>
        </w:rPr>
        <w:t>bejeranoi</w:t>
      </w:r>
      <w:proofErr w:type="spellEnd"/>
      <w:r>
        <w:rPr>
          <w:rFonts w:ascii="Times New Roman" w:hAnsi="Times New Roman"/>
          <w:color w:val="000000"/>
          <w:lang w:val="en-US"/>
        </w:rPr>
        <w:t xml:space="preserve">, sternite VIII base, shape of female cerci, genital fork base variable. </w:t>
      </w:r>
    </w:p>
    <w:p w14:paraId="296DE07F" w14:textId="77777777" w:rsidR="00886E27" w:rsidRDefault="008855EA">
      <w:pPr>
        <w:spacing w:line="480" w:lineRule="auto"/>
        <w:rPr>
          <w:rFonts w:ascii="Times New Roman" w:hAnsi="Times New Roman"/>
          <w:color w:val="000000"/>
          <w:lang w:val="en-US"/>
        </w:rPr>
      </w:pPr>
      <w:r>
        <w:rPr>
          <w:rFonts w:ascii="Times New Roman" w:hAnsi="Times New Roman"/>
          <w:color w:val="000000"/>
          <w:lang w:val="en-US"/>
        </w:rPr>
        <w:t xml:space="preserve">It includes fifteen species </w:t>
      </w:r>
      <w:proofErr w:type="spellStart"/>
      <w:r>
        <w:rPr>
          <w:rFonts w:ascii="Times New Roman" w:hAnsi="Times New Roman"/>
          <w:i/>
          <w:color w:val="000000"/>
          <w:lang w:val="en-US"/>
        </w:rPr>
        <w:t>Burgermyia</w:t>
      </w:r>
      <w:proofErr w:type="spellEnd"/>
      <w:r>
        <w:rPr>
          <w:rFonts w:ascii="Times New Roman" w:hAnsi="Times New Roman"/>
          <w:i/>
          <w:color w:val="000000"/>
          <w:lang w:val="en-US"/>
        </w:rPr>
        <w:t xml:space="preserve"> </w:t>
      </w:r>
      <w:proofErr w:type="spellStart"/>
      <w:r>
        <w:rPr>
          <w:rFonts w:ascii="Times New Roman" w:hAnsi="Times New Roman"/>
          <w:i/>
          <w:color w:val="000000"/>
          <w:lang w:val="en-US"/>
        </w:rPr>
        <w:t>alticola</w:t>
      </w:r>
      <w:proofErr w:type="spellEnd"/>
      <w:r>
        <w:rPr>
          <w:rFonts w:ascii="Times New Roman" w:hAnsi="Times New Roman"/>
          <w:i/>
          <w:color w:val="000000"/>
          <w:lang w:val="en-US"/>
        </w:rPr>
        <w:t xml:space="preserve"> </w:t>
      </w:r>
      <w:r>
        <w:rPr>
          <w:rFonts w:ascii="Times New Roman" w:hAnsi="Times New Roman"/>
          <w:color w:val="000000"/>
          <w:lang w:val="en-US"/>
        </w:rPr>
        <w:t>(</w:t>
      </w:r>
      <w:proofErr w:type="spellStart"/>
      <w:r>
        <w:rPr>
          <w:rFonts w:ascii="Times New Roman" w:hAnsi="Times New Roman"/>
          <w:color w:val="000000"/>
          <w:lang w:val="en-US"/>
        </w:rPr>
        <w:t>Enderlein</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comb.n</w:t>
      </w:r>
      <w:proofErr w:type="spellEnd"/>
      <w:r>
        <w:rPr>
          <w:rFonts w:ascii="Times New Roman" w:hAnsi="Times New Roman"/>
          <w:color w:val="000000"/>
          <w:lang w:val="en-US"/>
        </w:rPr>
        <w:t xml:space="preserve">., </w:t>
      </w:r>
      <w:r>
        <w:rPr>
          <w:rFonts w:ascii="Times New Roman" w:hAnsi="Times New Roman"/>
          <w:i/>
          <w:color w:val="000000"/>
          <w:lang w:val="en-US"/>
        </w:rPr>
        <w:t xml:space="preserve">B. </w:t>
      </w:r>
      <w:proofErr w:type="spellStart"/>
      <w:r>
        <w:rPr>
          <w:rFonts w:ascii="Times New Roman" w:hAnsi="Times New Roman"/>
          <w:i/>
          <w:color w:val="000000"/>
          <w:lang w:val="en-US"/>
        </w:rPr>
        <w:t>trigonophora</w:t>
      </w:r>
      <w:proofErr w:type="spellEnd"/>
      <w:r>
        <w:rPr>
          <w:rFonts w:ascii="Times New Roman" w:hAnsi="Times New Roman"/>
          <w:i/>
          <w:color w:val="000000"/>
          <w:lang w:val="en-US"/>
        </w:rPr>
        <w:t xml:space="preserve"> </w:t>
      </w:r>
      <w:r>
        <w:rPr>
          <w:rFonts w:ascii="Times New Roman" w:hAnsi="Times New Roman"/>
          <w:color w:val="000000"/>
          <w:lang w:val="en-US"/>
        </w:rPr>
        <w:t>(</w:t>
      </w:r>
      <w:proofErr w:type="spellStart"/>
      <w:r>
        <w:rPr>
          <w:rFonts w:ascii="Times New Roman" w:hAnsi="Times New Roman"/>
          <w:color w:val="000000"/>
          <w:lang w:val="en-US"/>
        </w:rPr>
        <w:t>Macquart</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comb.n</w:t>
      </w:r>
      <w:proofErr w:type="spellEnd"/>
      <w:r>
        <w:rPr>
          <w:rFonts w:ascii="Times New Roman" w:hAnsi="Times New Roman"/>
          <w:color w:val="000000"/>
          <w:lang w:val="en-US"/>
        </w:rPr>
        <w:t>.</w:t>
      </w:r>
      <w:r>
        <w:rPr>
          <w:rFonts w:ascii="Times New Roman" w:hAnsi="Times New Roman"/>
          <w:i/>
          <w:color w:val="000000"/>
          <w:lang w:val="en-US"/>
        </w:rPr>
        <w:t xml:space="preserve">, B. </w:t>
      </w:r>
      <w:proofErr w:type="spellStart"/>
      <w:r>
        <w:rPr>
          <w:rFonts w:ascii="Times New Roman" w:hAnsi="Times New Roman"/>
          <w:i/>
          <w:color w:val="000000"/>
          <w:lang w:val="en-US"/>
        </w:rPr>
        <w:t>antilope</w:t>
      </w:r>
      <w:proofErr w:type="spellEnd"/>
      <w:r>
        <w:rPr>
          <w:rFonts w:ascii="Times New Roman" w:hAnsi="Times New Roman"/>
          <w:i/>
          <w:color w:val="000000"/>
          <w:lang w:val="en-US"/>
        </w:rPr>
        <w:t xml:space="preserve"> </w:t>
      </w:r>
      <w:r>
        <w:rPr>
          <w:rFonts w:ascii="Times New Roman" w:hAnsi="Times New Roman"/>
          <w:color w:val="000000"/>
          <w:lang w:val="en-US"/>
        </w:rPr>
        <w:t>(</w:t>
      </w:r>
      <w:proofErr w:type="spellStart"/>
      <w:r>
        <w:rPr>
          <w:rFonts w:ascii="Times New Roman" w:hAnsi="Times New Roman"/>
          <w:color w:val="000000"/>
          <w:lang w:val="en-US"/>
        </w:rPr>
        <w:t>Brethes</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comb.n</w:t>
      </w:r>
      <w:proofErr w:type="spellEnd"/>
      <w:r>
        <w:rPr>
          <w:rFonts w:ascii="Times New Roman" w:hAnsi="Times New Roman"/>
          <w:color w:val="000000"/>
          <w:lang w:val="en-US"/>
        </w:rPr>
        <w:t xml:space="preserve">., </w:t>
      </w:r>
      <w:r>
        <w:rPr>
          <w:rFonts w:ascii="Times New Roman" w:hAnsi="Times New Roman"/>
          <w:i/>
          <w:color w:val="000000"/>
          <w:lang w:val="en-US"/>
        </w:rPr>
        <w:t xml:space="preserve">B. </w:t>
      </w:r>
      <w:proofErr w:type="spellStart"/>
      <w:r>
        <w:rPr>
          <w:rFonts w:ascii="Times New Roman" w:hAnsi="Times New Roman"/>
          <w:i/>
          <w:color w:val="000000"/>
          <w:lang w:val="en-US"/>
        </w:rPr>
        <w:t>trita</w:t>
      </w:r>
      <w:proofErr w:type="spellEnd"/>
      <w:r>
        <w:rPr>
          <w:rFonts w:ascii="Times New Roman" w:hAnsi="Times New Roman"/>
          <w:i/>
          <w:color w:val="000000"/>
          <w:lang w:val="en-US"/>
        </w:rPr>
        <w:t xml:space="preserve"> </w:t>
      </w:r>
      <w:r>
        <w:rPr>
          <w:rFonts w:ascii="Times New Roman" w:hAnsi="Times New Roman"/>
          <w:color w:val="000000"/>
          <w:lang w:val="en-US"/>
        </w:rPr>
        <w:t xml:space="preserve">(Walker) </w:t>
      </w:r>
      <w:proofErr w:type="spellStart"/>
      <w:r>
        <w:rPr>
          <w:rFonts w:ascii="Times New Roman" w:hAnsi="Times New Roman"/>
          <w:color w:val="000000"/>
          <w:lang w:val="en-US"/>
        </w:rPr>
        <w:t>comb.n</w:t>
      </w:r>
      <w:proofErr w:type="spellEnd"/>
      <w:r>
        <w:rPr>
          <w:rFonts w:ascii="Times New Roman" w:hAnsi="Times New Roman"/>
          <w:color w:val="000000"/>
          <w:lang w:val="en-US"/>
        </w:rPr>
        <w:t xml:space="preserve">., </w:t>
      </w:r>
      <w:r>
        <w:rPr>
          <w:rFonts w:ascii="Times New Roman" w:hAnsi="Times New Roman"/>
          <w:i/>
          <w:color w:val="000000"/>
          <w:lang w:val="en-US"/>
        </w:rPr>
        <w:t xml:space="preserve">B. </w:t>
      </w:r>
      <w:proofErr w:type="spellStart"/>
      <w:r>
        <w:rPr>
          <w:rFonts w:ascii="Times New Roman" w:hAnsi="Times New Roman"/>
          <w:i/>
          <w:color w:val="000000"/>
          <w:lang w:val="en-US"/>
        </w:rPr>
        <w:t>canipilis</w:t>
      </w:r>
      <w:proofErr w:type="spellEnd"/>
      <w:r>
        <w:rPr>
          <w:rFonts w:ascii="Times New Roman" w:hAnsi="Times New Roman"/>
          <w:i/>
          <w:color w:val="000000"/>
          <w:lang w:val="en-US"/>
        </w:rPr>
        <w:t xml:space="preserve"> </w:t>
      </w:r>
      <w:r>
        <w:rPr>
          <w:rFonts w:ascii="Times New Roman" w:hAnsi="Times New Roman"/>
          <w:color w:val="000000"/>
          <w:lang w:val="en-US"/>
        </w:rPr>
        <w:t>(</w:t>
      </w:r>
      <w:proofErr w:type="spellStart"/>
      <w:r>
        <w:rPr>
          <w:rFonts w:ascii="Times New Roman" w:hAnsi="Times New Roman"/>
          <w:color w:val="000000"/>
          <w:lang w:val="en-US"/>
        </w:rPr>
        <w:t>Kröber</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comb.n</w:t>
      </w:r>
      <w:proofErr w:type="spellEnd"/>
      <w:r>
        <w:rPr>
          <w:rFonts w:ascii="Times New Roman" w:hAnsi="Times New Roman"/>
          <w:color w:val="000000"/>
          <w:lang w:val="en-US"/>
        </w:rPr>
        <w:t xml:space="preserve">., </w:t>
      </w:r>
      <w:r>
        <w:rPr>
          <w:rFonts w:ascii="Times New Roman" w:hAnsi="Times New Roman"/>
          <w:i/>
          <w:color w:val="000000"/>
          <w:lang w:val="en-US"/>
        </w:rPr>
        <w:t>B. nigra</w:t>
      </w:r>
      <w:r>
        <w:rPr>
          <w:rFonts w:ascii="Times New Roman" w:hAnsi="Times New Roman"/>
          <w:color w:val="000000"/>
          <w:lang w:val="en-US"/>
        </w:rPr>
        <w:t xml:space="preserve"> (</w:t>
      </w:r>
      <w:proofErr w:type="spellStart"/>
      <w:r>
        <w:rPr>
          <w:rFonts w:ascii="Times New Roman" w:hAnsi="Times New Roman"/>
          <w:color w:val="000000"/>
          <w:lang w:val="en-US"/>
        </w:rPr>
        <w:t>Enderlein</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comb.n</w:t>
      </w:r>
      <w:proofErr w:type="spellEnd"/>
      <w:r>
        <w:rPr>
          <w:rFonts w:ascii="Times New Roman" w:hAnsi="Times New Roman"/>
          <w:color w:val="000000"/>
          <w:lang w:val="en-US"/>
        </w:rPr>
        <w:t xml:space="preserve">., </w:t>
      </w:r>
      <w:r>
        <w:rPr>
          <w:rFonts w:ascii="Times New Roman" w:hAnsi="Times New Roman"/>
          <w:i/>
          <w:color w:val="000000"/>
          <w:lang w:val="en-US"/>
        </w:rPr>
        <w:t xml:space="preserve">B. </w:t>
      </w:r>
      <w:proofErr w:type="spellStart"/>
      <w:r>
        <w:rPr>
          <w:rFonts w:ascii="Times New Roman" w:hAnsi="Times New Roman"/>
          <w:i/>
          <w:color w:val="000000"/>
          <w:lang w:val="en-US"/>
        </w:rPr>
        <w:t>bejeranoi</w:t>
      </w:r>
      <w:proofErr w:type="spellEnd"/>
      <w:r>
        <w:rPr>
          <w:rFonts w:ascii="Times New Roman" w:hAnsi="Times New Roman"/>
          <w:i/>
          <w:color w:val="000000"/>
          <w:lang w:val="en-US"/>
        </w:rPr>
        <w:t xml:space="preserve"> </w:t>
      </w:r>
      <w:r>
        <w:rPr>
          <w:rFonts w:ascii="Times New Roman" w:hAnsi="Times New Roman"/>
          <w:color w:val="000000"/>
          <w:lang w:val="en-US"/>
        </w:rPr>
        <w:t>(</w:t>
      </w:r>
      <w:proofErr w:type="spellStart"/>
      <w:r>
        <w:rPr>
          <w:rFonts w:ascii="Times New Roman" w:hAnsi="Times New Roman"/>
          <w:color w:val="000000"/>
          <w:lang w:val="en-US"/>
        </w:rPr>
        <w:t>Coscarón</w:t>
      </w:r>
      <w:proofErr w:type="spellEnd"/>
      <w:r>
        <w:rPr>
          <w:rFonts w:ascii="Times New Roman" w:hAnsi="Times New Roman"/>
          <w:color w:val="000000"/>
          <w:lang w:val="en-US"/>
        </w:rPr>
        <w:t xml:space="preserve"> &amp; Philip) </w:t>
      </w:r>
      <w:proofErr w:type="spellStart"/>
      <w:r>
        <w:rPr>
          <w:rFonts w:ascii="Times New Roman" w:hAnsi="Times New Roman"/>
          <w:color w:val="000000"/>
          <w:lang w:val="en-US"/>
        </w:rPr>
        <w:t>comb.n</w:t>
      </w:r>
      <w:proofErr w:type="spellEnd"/>
      <w:r>
        <w:rPr>
          <w:rFonts w:ascii="Times New Roman" w:hAnsi="Times New Roman"/>
          <w:color w:val="000000"/>
          <w:lang w:val="en-US"/>
        </w:rPr>
        <w:t xml:space="preserve">., B. </w:t>
      </w:r>
      <w:proofErr w:type="spellStart"/>
      <w:r>
        <w:rPr>
          <w:rFonts w:ascii="Times New Roman" w:hAnsi="Times New Roman"/>
          <w:i/>
          <w:color w:val="000000"/>
          <w:lang w:val="en-US"/>
        </w:rPr>
        <w:t>chubutensis</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Coscarón</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comb.n</w:t>
      </w:r>
      <w:proofErr w:type="spellEnd"/>
      <w:r>
        <w:rPr>
          <w:rFonts w:ascii="Times New Roman" w:hAnsi="Times New Roman"/>
          <w:color w:val="000000"/>
          <w:lang w:val="en-US"/>
        </w:rPr>
        <w:t xml:space="preserve">., B. </w:t>
      </w:r>
      <w:proofErr w:type="spellStart"/>
      <w:r>
        <w:rPr>
          <w:rFonts w:ascii="Times New Roman" w:hAnsi="Times New Roman"/>
          <w:color w:val="000000"/>
          <w:lang w:val="en-US"/>
        </w:rPr>
        <w:t>hepperi</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Coscarón</w:t>
      </w:r>
      <w:proofErr w:type="spellEnd"/>
      <w:r>
        <w:rPr>
          <w:rFonts w:ascii="Times New Roman" w:hAnsi="Times New Roman"/>
          <w:color w:val="000000"/>
          <w:lang w:val="en-US"/>
        </w:rPr>
        <w:t xml:space="preserve"> &amp; Philip) </w:t>
      </w:r>
      <w:proofErr w:type="spellStart"/>
      <w:r>
        <w:rPr>
          <w:rFonts w:ascii="Times New Roman" w:hAnsi="Times New Roman"/>
          <w:color w:val="000000"/>
          <w:lang w:val="en-US"/>
        </w:rPr>
        <w:t>comb.n</w:t>
      </w:r>
      <w:proofErr w:type="spellEnd"/>
      <w:r>
        <w:rPr>
          <w:rFonts w:ascii="Times New Roman" w:hAnsi="Times New Roman"/>
          <w:color w:val="000000"/>
          <w:lang w:val="en-US"/>
        </w:rPr>
        <w:t xml:space="preserve">., </w:t>
      </w:r>
      <w:r>
        <w:rPr>
          <w:rFonts w:ascii="Times New Roman" w:hAnsi="Times New Roman"/>
          <w:i/>
          <w:color w:val="000000"/>
          <w:lang w:val="en-US"/>
        </w:rPr>
        <w:t xml:space="preserve">B. excelsior </w:t>
      </w:r>
      <w:r>
        <w:rPr>
          <w:rFonts w:ascii="Times New Roman" w:hAnsi="Times New Roman"/>
          <w:color w:val="000000"/>
          <w:lang w:val="en-US"/>
        </w:rPr>
        <w:t xml:space="preserve">(Fairchild) </w:t>
      </w:r>
      <w:proofErr w:type="spellStart"/>
      <w:r>
        <w:rPr>
          <w:rFonts w:ascii="Times New Roman" w:hAnsi="Times New Roman"/>
          <w:color w:val="000000"/>
          <w:lang w:val="en-US"/>
        </w:rPr>
        <w:t>comb.n.</w:t>
      </w:r>
      <w:r>
        <w:rPr>
          <w:rFonts w:ascii="Times New Roman" w:hAnsi="Times New Roman"/>
          <w:i/>
          <w:color w:val="000000"/>
          <w:lang w:val="en-US"/>
        </w:rPr>
        <w:t>,B</w:t>
      </w:r>
      <w:proofErr w:type="spellEnd"/>
      <w:r>
        <w:rPr>
          <w:rFonts w:ascii="Times New Roman" w:hAnsi="Times New Roman"/>
          <w:i/>
          <w:color w:val="000000"/>
          <w:lang w:val="en-US"/>
        </w:rPr>
        <w:t xml:space="preserve">. </w:t>
      </w:r>
      <w:proofErr w:type="spellStart"/>
      <w:r>
        <w:rPr>
          <w:rFonts w:ascii="Times New Roman" w:hAnsi="Times New Roman"/>
          <w:i/>
          <w:color w:val="000000"/>
          <w:lang w:val="en-US"/>
        </w:rPr>
        <w:t>mendozana</w:t>
      </w:r>
      <w:proofErr w:type="spellEnd"/>
      <w:r>
        <w:rPr>
          <w:rFonts w:ascii="Times New Roman" w:hAnsi="Times New Roman"/>
          <w:i/>
          <w:color w:val="000000"/>
          <w:lang w:val="en-US"/>
        </w:rPr>
        <w:t xml:space="preserve"> </w:t>
      </w:r>
      <w:r>
        <w:rPr>
          <w:rFonts w:ascii="Times New Roman" w:hAnsi="Times New Roman"/>
          <w:color w:val="000000"/>
          <w:lang w:val="en-US"/>
        </w:rPr>
        <w:t>(</w:t>
      </w:r>
      <w:proofErr w:type="spellStart"/>
      <w:r>
        <w:rPr>
          <w:rFonts w:ascii="Times New Roman" w:hAnsi="Times New Roman"/>
          <w:color w:val="000000"/>
          <w:lang w:val="en-US"/>
        </w:rPr>
        <w:t>Enderlein</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comb.n</w:t>
      </w:r>
      <w:proofErr w:type="spellEnd"/>
      <w:r>
        <w:rPr>
          <w:rFonts w:ascii="Times New Roman" w:hAnsi="Times New Roman"/>
          <w:color w:val="000000"/>
          <w:lang w:val="en-US"/>
        </w:rPr>
        <w:t>.</w:t>
      </w:r>
      <w:r>
        <w:rPr>
          <w:rFonts w:ascii="Times New Roman" w:hAnsi="Times New Roman"/>
          <w:i/>
          <w:color w:val="000000"/>
          <w:lang w:val="en-US"/>
        </w:rPr>
        <w:t xml:space="preserve">, B. </w:t>
      </w:r>
      <w:proofErr w:type="spellStart"/>
      <w:r>
        <w:rPr>
          <w:rFonts w:ascii="Times New Roman" w:hAnsi="Times New Roman"/>
          <w:i/>
          <w:color w:val="000000"/>
          <w:lang w:val="en-US"/>
        </w:rPr>
        <w:t>ornatissima</w:t>
      </w:r>
      <w:proofErr w:type="spellEnd"/>
      <w:r>
        <w:rPr>
          <w:rFonts w:ascii="Times New Roman" w:hAnsi="Times New Roman"/>
          <w:i/>
          <w:color w:val="000000"/>
          <w:lang w:val="en-US"/>
        </w:rPr>
        <w:t xml:space="preserve"> </w:t>
      </w:r>
      <w:r>
        <w:rPr>
          <w:rFonts w:ascii="Times New Roman" w:hAnsi="Times New Roman"/>
          <w:color w:val="000000"/>
          <w:lang w:val="en-US"/>
        </w:rPr>
        <w:t>(</w:t>
      </w:r>
      <w:proofErr w:type="spellStart"/>
      <w:r>
        <w:rPr>
          <w:rFonts w:ascii="Times New Roman" w:hAnsi="Times New Roman"/>
          <w:color w:val="000000"/>
          <w:lang w:val="en-US"/>
        </w:rPr>
        <w:t>Brethes</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comb.n</w:t>
      </w:r>
      <w:proofErr w:type="spellEnd"/>
      <w:r>
        <w:rPr>
          <w:rFonts w:ascii="Times New Roman" w:hAnsi="Times New Roman"/>
          <w:color w:val="000000"/>
          <w:lang w:val="en-US"/>
        </w:rPr>
        <w:t>.</w:t>
      </w:r>
      <w:r>
        <w:rPr>
          <w:rFonts w:ascii="Times New Roman" w:hAnsi="Times New Roman"/>
          <w:i/>
          <w:color w:val="000000"/>
          <w:lang w:val="en-US"/>
        </w:rPr>
        <w:t xml:space="preserve">, B. </w:t>
      </w:r>
      <w:proofErr w:type="spellStart"/>
      <w:r>
        <w:rPr>
          <w:rFonts w:ascii="Times New Roman" w:hAnsi="Times New Roman"/>
          <w:i/>
          <w:color w:val="000000"/>
          <w:lang w:val="en-US"/>
        </w:rPr>
        <w:t>schnusei</w:t>
      </w:r>
      <w:proofErr w:type="spellEnd"/>
      <w:r>
        <w:rPr>
          <w:rFonts w:ascii="Times New Roman" w:hAnsi="Times New Roman"/>
          <w:i/>
          <w:color w:val="000000"/>
          <w:lang w:val="en-US"/>
        </w:rPr>
        <w:t xml:space="preserve"> </w:t>
      </w:r>
      <w:r>
        <w:rPr>
          <w:rFonts w:ascii="Times New Roman" w:hAnsi="Times New Roman"/>
          <w:color w:val="000000"/>
          <w:lang w:val="en-US"/>
        </w:rPr>
        <w:t>(</w:t>
      </w:r>
      <w:proofErr w:type="spellStart"/>
      <w:r>
        <w:rPr>
          <w:rFonts w:ascii="Times New Roman" w:hAnsi="Times New Roman"/>
          <w:color w:val="000000"/>
          <w:lang w:val="en-US"/>
        </w:rPr>
        <w:t>Kröber</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comb.n.</w:t>
      </w:r>
      <w:r>
        <w:rPr>
          <w:rFonts w:ascii="Times New Roman" w:hAnsi="Times New Roman"/>
          <w:i/>
          <w:color w:val="000000"/>
          <w:lang w:val="en-US"/>
        </w:rPr>
        <w:t>,B</w:t>
      </w:r>
      <w:proofErr w:type="spellEnd"/>
      <w:r>
        <w:rPr>
          <w:rFonts w:ascii="Times New Roman" w:hAnsi="Times New Roman"/>
          <w:i/>
          <w:color w:val="000000"/>
          <w:lang w:val="en-US"/>
        </w:rPr>
        <w:t xml:space="preserve">. </w:t>
      </w:r>
      <w:proofErr w:type="spellStart"/>
      <w:r>
        <w:rPr>
          <w:rFonts w:ascii="Times New Roman" w:hAnsi="Times New Roman"/>
          <w:i/>
          <w:color w:val="000000"/>
          <w:lang w:val="en-US"/>
        </w:rPr>
        <w:t>subtrita</w:t>
      </w:r>
      <w:proofErr w:type="spellEnd"/>
      <w:r>
        <w:rPr>
          <w:rFonts w:ascii="Times New Roman" w:hAnsi="Times New Roman"/>
          <w:i/>
          <w:color w:val="000000"/>
          <w:lang w:val="en-US"/>
        </w:rPr>
        <w:t xml:space="preserve"> </w:t>
      </w:r>
      <w:r>
        <w:rPr>
          <w:rFonts w:ascii="Times New Roman" w:hAnsi="Times New Roman"/>
          <w:color w:val="000000"/>
          <w:lang w:val="en-US"/>
        </w:rPr>
        <w:t>(</w:t>
      </w:r>
      <w:proofErr w:type="spellStart"/>
      <w:r>
        <w:rPr>
          <w:rFonts w:ascii="Times New Roman" w:hAnsi="Times New Roman"/>
          <w:color w:val="000000"/>
          <w:lang w:val="en-US"/>
        </w:rPr>
        <w:t>Coscarón</w:t>
      </w:r>
      <w:proofErr w:type="spellEnd"/>
      <w:r>
        <w:rPr>
          <w:rFonts w:ascii="Times New Roman" w:hAnsi="Times New Roman"/>
          <w:color w:val="000000"/>
          <w:lang w:val="en-US"/>
        </w:rPr>
        <w:t xml:space="preserve"> &amp; Philip) </w:t>
      </w:r>
      <w:proofErr w:type="spellStart"/>
      <w:r>
        <w:rPr>
          <w:rFonts w:ascii="Times New Roman" w:hAnsi="Times New Roman"/>
          <w:color w:val="000000"/>
          <w:lang w:val="en-US"/>
        </w:rPr>
        <w:t>comb.n</w:t>
      </w:r>
      <w:proofErr w:type="spellEnd"/>
      <w:r>
        <w:rPr>
          <w:rFonts w:ascii="Times New Roman" w:hAnsi="Times New Roman"/>
          <w:color w:val="000000"/>
          <w:lang w:val="en-US"/>
        </w:rPr>
        <w:t>.</w:t>
      </w:r>
      <w:r>
        <w:rPr>
          <w:rFonts w:ascii="Times New Roman" w:hAnsi="Times New Roman"/>
          <w:i/>
          <w:color w:val="000000"/>
          <w:lang w:val="en-US"/>
        </w:rPr>
        <w:t xml:space="preserve">, B. </w:t>
      </w:r>
      <w:proofErr w:type="spellStart"/>
      <w:r>
        <w:rPr>
          <w:rFonts w:ascii="Times New Roman" w:hAnsi="Times New Roman"/>
          <w:i/>
          <w:color w:val="000000"/>
          <w:lang w:val="en-US"/>
        </w:rPr>
        <w:t>arauca</w:t>
      </w:r>
      <w:proofErr w:type="spellEnd"/>
      <w:r>
        <w:rPr>
          <w:rFonts w:ascii="Times New Roman" w:hAnsi="Times New Roman"/>
          <w:i/>
          <w:color w:val="000000"/>
          <w:lang w:val="en-US"/>
        </w:rPr>
        <w:t xml:space="preserve"> </w:t>
      </w:r>
      <w:r>
        <w:rPr>
          <w:rFonts w:ascii="Times New Roman" w:hAnsi="Times New Roman"/>
          <w:color w:val="000000"/>
          <w:lang w:val="en-US"/>
        </w:rPr>
        <w:t>(</w:t>
      </w:r>
      <w:proofErr w:type="spellStart"/>
      <w:r>
        <w:rPr>
          <w:rFonts w:ascii="Times New Roman" w:hAnsi="Times New Roman"/>
          <w:color w:val="000000"/>
          <w:lang w:val="en-US"/>
        </w:rPr>
        <w:t>Coscarón</w:t>
      </w:r>
      <w:proofErr w:type="spellEnd"/>
      <w:r>
        <w:rPr>
          <w:rFonts w:ascii="Times New Roman" w:hAnsi="Times New Roman"/>
          <w:color w:val="000000"/>
          <w:lang w:val="en-US"/>
        </w:rPr>
        <w:t xml:space="preserve"> &amp; Philip) </w:t>
      </w:r>
      <w:proofErr w:type="spellStart"/>
      <w:r>
        <w:rPr>
          <w:rFonts w:ascii="Times New Roman" w:hAnsi="Times New Roman"/>
          <w:color w:val="000000"/>
          <w:lang w:val="en-US"/>
        </w:rPr>
        <w:t>comb.n</w:t>
      </w:r>
      <w:proofErr w:type="spellEnd"/>
      <w:r>
        <w:rPr>
          <w:rFonts w:ascii="Times New Roman" w:hAnsi="Times New Roman"/>
          <w:color w:val="000000"/>
          <w:lang w:val="en-US"/>
        </w:rPr>
        <w:t>.</w:t>
      </w:r>
      <w:r>
        <w:rPr>
          <w:rFonts w:ascii="Times New Roman" w:hAnsi="Times New Roman"/>
          <w:i/>
          <w:color w:val="000000"/>
          <w:lang w:val="en-US"/>
        </w:rPr>
        <w:t xml:space="preserve">, B. </w:t>
      </w:r>
      <w:proofErr w:type="spellStart"/>
      <w:r>
        <w:rPr>
          <w:rFonts w:ascii="Times New Roman" w:hAnsi="Times New Roman"/>
          <w:i/>
          <w:color w:val="000000"/>
          <w:lang w:val="en-US"/>
        </w:rPr>
        <w:t>boliviame</w:t>
      </w:r>
      <w:proofErr w:type="spellEnd"/>
      <w:r>
        <w:rPr>
          <w:rFonts w:ascii="Times New Roman" w:hAnsi="Times New Roman"/>
          <w:i/>
          <w:color w:val="000000"/>
          <w:lang w:val="en-US"/>
        </w:rPr>
        <w:t xml:space="preserve"> </w:t>
      </w:r>
      <w:r>
        <w:rPr>
          <w:rFonts w:ascii="Times New Roman" w:hAnsi="Times New Roman"/>
          <w:color w:val="000000"/>
          <w:lang w:val="en-US"/>
        </w:rPr>
        <w:t>(</w:t>
      </w:r>
      <w:proofErr w:type="spellStart"/>
      <w:r>
        <w:rPr>
          <w:rFonts w:ascii="Times New Roman" w:hAnsi="Times New Roman"/>
          <w:color w:val="000000"/>
          <w:lang w:val="en-US"/>
        </w:rPr>
        <w:t>Coscarón</w:t>
      </w:r>
      <w:proofErr w:type="spellEnd"/>
      <w:r>
        <w:rPr>
          <w:rFonts w:ascii="Times New Roman" w:hAnsi="Times New Roman"/>
          <w:color w:val="000000"/>
          <w:lang w:val="en-US"/>
        </w:rPr>
        <w:t xml:space="preserve"> &amp; Philip) </w:t>
      </w:r>
      <w:proofErr w:type="spellStart"/>
      <w:r>
        <w:rPr>
          <w:rFonts w:ascii="Times New Roman" w:hAnsi="Times New Roman"/>
          <w:color w:val="000000"/>
          <w:lang w:val="en-US"/>
        </w:rPr>
        <w:t>comb.n</w:t>
      </w:r>
      <w:proofErr w:type="spellEnd"/>
      <w:r>
        <w:rPr>
          <w:rFonts w:ascii="Times New Roman" w:hAnsi="Times New Roman"/>
          <w:color w:val="000000"/>
          <w:lang w:val="en-US"/>
        </w:rPr>
        <w:t>.</w:t>
      </w:r>
      <w:r>
        <w:rPr>
          <w:rFonts w:ascii="Times New Roman" w:hAnsi="Times New Roman"/>
          <w:i/>
          <w:color w:val="000000"/>
          <w:lang w:val="en-US"/>
        </w:rPr>
        <w:t>,</w:t>
      </w:r>
      <w:r>
        <w:rPr>
          <w:rFonts w:ascii="Times New Roman" w:hAnsi="Times New Roman"/>
          <w:color w:val="000000"/>
          <w:lang w:val="en-US"/>
        </w:rPr>
        <w:t xml:space="preserve"> </w:t>
      </w:r>
      <w:r>
        <w:rPr>
          <w:rFonts w:ascii="Times New Roman" w:hAnsi="Times New Roman"/>
          <w:i/>
          <w:color w:val="000000"/>
          <w:lang w:val="en-US"/>
        </w:rPr>
        <w:t xml:space="preserve">B. </w:t>
      </w:r>
      <w:proofErr w:type="spellStart"/>
      <w:r>
        <w:rPr>
          <w:rFonts w:ascii="Times New Roman" w:hAnsi="Times New Roman"/>
          <w:i/>
          <w:color w:val="000000"/>
          <w:lang w:val="en-US"/>
        </w:rPr>
        <w:t>vasta</w:t>
      </w:r>
      <w:proofErr w:type="spellEnd"/>
      <w:r>
        <w:rPr>
          <w:rFonts w:ascii="Times New Roman" w:hAnsi="Times New Roman"/>
          <w:i/>
          <w:color w:val="000000"/>
          <w:lang w:val="en-US"/>
        </w:rPr>
        <w:t xml:space="preserve"> </w:t>
      </w:r>
      <w:r>
        <w:rPr>
          <w:rFonts w:ascii="Times New Roman" w:hAnsi="Times New Roman"/>
          <w:color w:val="000000"/>
          <w:lang w:val="en-US"/>
        </w:rPr>
        <w:t>(</w:t>
      </w:r>
      <w:proofErr w:type="spellStart"/>
      <w:r>
        <w:rPr>
          <w:rFonts w:ascii="Times New Roman" w:hAnsi="Times New Roman"/>
          <w:color w:val="000000"/>
          <w:lang w:val="en-US"/>
        </w:rPr>
        <w:t>Coscarón</w:t>
      </w:r>
      <w:proofErr w:type="spellEnd"/>
      <w:r>
        <w:rPr>
          <w:rFonts w:ascii="Times New Roman" w:hAnsi="Times New Roman"/>
          <w:color w:val="000000"/>
          <w:lang w:val="en-US"/>
        </w:rPr>
        <w:t xml:space="preserve"> &amp; Philip) </w:t>
      </w:r>
      <w:proofErr w:type="spellStart"/>
      <w:r>
        <w:rPr>
          <w:rFonts w:ascii="Times New Roman" w:hAnsi="Times New Roman"/>
          <w:color w:val="000000"/>
          <w:lang w:val="en-US"/>
        </w:rPr>
        <w:t>comb.n</w:t>
      </w:r>
      <w:proofErr w:type="spellEnd"/>
      <w:r>
        <w:rPr>
          <w:rFonts w:ascii="Times New Roman" w:hAnsi="Times New Roman"/>
          <w:color w:val="000000"/>
          <w:lang w:val="en-US"/>
        </w:rPr>
        <w:t xml:space="preserve">., </w:t>
      </w:r>
      <w:r>
        <w:rPr>
          <w:rFonts w:ascii="Times New Roman" w:hAnsi="Times New Roman"/>
          <w:i/>
          <w:color w:val="000000"/>
          <w:lang w:val="en-US"/>
        </w:rPr>
        <w:t xml:space="preserve">B. </w:t>
      </w:r>
      <w:proofErr w:type="spellStart"/>
      <w:r>
        <w:rPr>
          <w:rFonts w:ascii="Times New Roman" w:hAnsi="Times New Roman"/>
          <w:i/>
          <w:color w:val="000000"/>
          <w:lang w:val="en-US"/>
        </w:rPr>
        <w:t>bonariensis</w:t>
      </w:r>
      <w:proofErr w:type="spellEnd"/>
      <w:r>
        <w:rPr>
          <w:rFonts w:ascii="Times New Roman" w:hAnsi="Times New Roman"/>
          <w:i/>
          <w:color w:val="000000"/>
          <w:lang w:val="en-US"/>
        </w:rPr>
        <w:t xml:space="preserve"> </w:t>
      </w:r>
      <w:r>
        <w:rPr>
          <w:rFonts w:ascii="Times New Roman" w:hAnsi="Times New Roman"/>
          <w:color w:val="000000"/>
          <w:lang w:val="en-US"/>
        </w:rPr>
        <w:t>(</w:t>
      </w:r>
      <w:proofErr w:type="spellStart"/>
      <w:r>
        <w:rPr>
          <w:rFonts w:ascii="Times New Roman" w:hAnsi="Times New Roman"/>
          <w:color w:val="000000"/>
          <w:lang w:val="en-US"/>
        </w:rPr>
        <w:t>Macquart</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comb.n.</w:t>
      </w:r>
      <w:r>
        <w:rPr>
          <w:rFonts w:ascii="Times New Roman" w:hAnsi="Times New Roman"/>
          <w:i/>
          <w:color w:val="000000"/>
          <w:lang w:val="en-US"/>
        </w:rPr>
        <w:t>,</w:t>
      </w:r>
      <w:r>
        <w:rPr>
          <w:rFonts w:ascii="Times New Roman" w:hAnsi="Times New Roman"/>
          <w:color w:val="000000"/>
          <w:lang w:val="en-US"/>
        </w:rPr>
        <w:t>and</w:t>
      </w:r>
      <w:proofErr w:type="spellEnd"/>
      <w:r>
        <w:rPr>
          <w:rFonts w:ascii="Times New Roman" w:hAnsi="Times New Roman"/>
          <w:i/>
          <w:color w:val="000000"/>
          <w:lang w:val="en-US"/>
        </w:rPr>
        <w:t xml:space="preserve"> B. minor </w:t>
      </w:r>
      <w:r>
        <w:rPr>
          <w:rFonts w:ascii="Times New Roman" w:hAnsi="Times New Roman"/>
          <w:color w:val="000000"/>
          <w:lang w:val="en-US"/>
        </w:rPr>
        <w:t>(</w:t>
      </w:r>
      <w:proofErr w:type="spellStart"/>
      <w:r>
        <w:rPr>
          <w:rFonts w:ascii="Times New Roman" w:hAnsi="Times New Roman"/>
          <w:color w:val="000000"/>
          <w:lang w:val="en-US"/>
        </w:rPr>
        <w:t>Macquart</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comb.n</w:t>
      </w:r>
      <w:proofErr w:type="spellEnd"/>
      <w:r>
        <w:rPr>
          <w:rFonts w:ascii="Times New Roman" w:hAnsi="Times New Roman"/>
          <w:color w:val="000000"/>
          <w:lang w:val="en-US"/>
        </w:rPr>
        <w:t>.</w:t>
      </w:r>
      <w:r>
        <w:rPr>
          <w:rFonts w:ascii="Times New Roman" w:hAnsi="Times New Roman"/>
          <w:i/>
          <w:color w:val="000000"/>
          <w:lang w:val="en-US"/>
        </w:rPr>
        <w:t xml:space="preserve">. </w:t>
      </w:r>
    </w:p>
    <w:p w14:paraId="774A2A38" w14:textId="77777777" w:rsidR="00886E27" w:rsidRDefault="008855EA" w:rsidP="00743E5D">
      <w:pPr>
        <w:pStyle w:val="Ttulo4"/>
        <w:numPr>
          <w:ilvl w:val="0"/>
          <w:numId w:val="0"/>
        </w:numPr>
        <w:tabs>
          <w:tab w:val="left" w:pos="0"/>
        </w:tabs>
        <w:ind w:left="864" w:hanging="864"/>
        <w:rPr>
          <w:b w:val="0"/>
        </w:rPr>
      </w:pPr>
      <w:r>
        <w:t xml:space="preserve">Etymology: </w:t>
      </w:r>
      <w:r>
        <w:rPr>
          <w:b w:val="0"/>
        </w:rPr>
        <w:t xml:space="preserve">Named in honor of Dr. J.F. Burger friend and world specialist in the family </w:t>
      </w:r>
      <w:proofErr w:type="spellStart"/>
      <w:r>
        <w:rPr>
          <w:b w:val="0"/>
        </w:rPr>
        <w:t>Tabanidae</w:t>
      </w:r>
      <w:proofErr w:type="spellEnd"/>
      <w:r>
        <w:rPr>
          <w:b w:val="0"/>
        </w:rPr>
        <w:t>.</w:t>
      </w:r>
    </w:p>
    <w:p w14:paraId="7342AE7C" w14:textId="77777777" w:rsidR="00886E27" w:rsidRDefault="00886E27">
      <w:pPr>
        <w:rPr>
          <w:lang w:val="en-US"/>
        </w:rPr>
      </w:pPr>
    </w:p>
    <w:p w14:paraId="602CCCE5" w14:textId="77777777" w:rsidR="00886E27" w:rsidRPr="00EB56BB" w:rsidRDefault="008855EA">
      <w:pPr>
        <w:rPr>
          <w:rFonts w:ascii="Times New Roman" w:hAnsi="Times New Roman"/>
          <w:lang w:val="es-CL"/>
        </w:rPr>
      </w:pPr>
      <w:proofErr w:type="spellStart"/>
      <w:r w:rsidRPr="00EB56BB">
        <w:rPr>
          <w:rFonts w:ascii="Times New Roman" w:hAnsi="Times New Roman"/>
          <w:b/>
          <w:lang w:val="es-CL"/>
        </w:rPr>
        <w:t>Distribution</w:t>
      </w:r>
      <w:proofErr w:type="spellEnd"/>
      <w:r w:rsidRPr="00EB56BB">
        <w:rPr>
          <w:rFonts w:ascii="Times New Roman" w:hAnsi="Times New Roman"/>
          <w:b/>
          <w:lang w:val="es-CL"/>
        </w:rPr>
        <w:t xml:space="preserve">: </w:t>
      </w:r>
      <w:r w:rsidRPr="00EB56BB">
        <w:rPr>
          <w:rFonts w:ascii="Times New Roman" w:hAnsi="Times New Roman"/>
          <w:lang w:val="es-CL"/>
        </w:rPr>
        <w:t>?????? (la incluimos??</w:t>
      </w:r>
      <w:proofErr w:type="spellStart"/>
      <w:r w:rsidRPr="00EB56BB">
        <w:rPr>
          <w:rFonts w:ascii="Times New Roman" w:hAnsi="Times New Roman"/>
          <w:lang w:val="es-CL"/>
        </w:rPr>
        <w:t>sip</w:t>
      </w:r>
      <w:proofErr w:type="spellEnd"/>
      <w:r w:rsidRPr="00EB56BB">
        <w:rPr>
          <w:rFonts w:ascii="Times New Roman" w:hAnsi="Times New Roman"/>
          <w:lang w:val="es-CL"/>
        </w:rPr>
        <w:t xml:space="preserve"> y de ser posible mapita, si tienes </w:t>
      </w:r>
      <w:proofErr w:type="spellStart"/>
      <w:r w:rsidRPr="00EB56BB">
        <w:rPr>
          <w:rFonts w:ascii="Times New Roman" w:hAnsi="Times New Roman"/>
          <w:lang w:val="es-CL"/>
        </w:rPr>
        <w:t>lat</w:t>
      </w:r>
      <w:proofErr w:type="spellEnd"/>
      <w:r w:rsidRPr="00EB56BB">
        <w:rPr>
          <w:rFonts w:ascii="Times New Roman" w:hAnsi="Times New Roman"/>
          <w:lang w:val="es-CL"/>
        </w:rPr>
        <w:t xml:space="preserve"> </w:t>
      </w:r>
      <w:proofErr w:type="spellStart"/>
      <w:r w:rsidRPr="00EB56BB">
        <w:rPr>
          <w:rFonts w:ascii="Times New Roman" w:hAnsi="Times New Roman"/>
          <w:lang w:val="es-CL"/>
        </w:rPr>
        <w:t>long</w:t>
      </w:r>
      <w:proofErr w:type="spellEnd"/>
      <w:r w:rsidRPr="00EB56BB">
        <w:rPr>
          <w:rFonts w:ascii="Times New Roman" w:hAnsi="Times New Roman"/>
          <w:lang w:val="es-CL"/>
        </w:rPr>
        <w:t xml:space="preserve"> yo lo </w:t>
      </w:r>
      <w:proofErr w:type="spellStart"/>
      <w:r w:rsidRPr="00EB56BB">
        <w:rPr>
          <w:rFonts w:ascii="Times New Roman" w:hAnsi="Times New Roman"/>
          <w:lang w:val="es-CL"/>
        </w:rPr>
        <w:t>peudo</w:t>
      </w:r>
      <w:proofErr w:type="spellEnd"/>
      <w:r w:rsidRPr="00EB56BB">
        <w:rPr>
          <w:rFonts w:ascii="Times New Roman" w:hAnsi="Times New Roman"/>
          <w:lang w:val="es-CL"/>
        </w:rPr>
        <w:t xml:space="preserve"> dibujar)</w:t>
      </w:r>
    </w:p>
    <w:p w14:paraId="31BD6527" w14:textId="77777777" w:rsidR="00886E27" w:rsidRPr="00EB56BB" w:rsidRDefault="00886E27">
      <w:pPr>
        <w:rPr>
          <w:rFonts w:ascii="Times New Roman" w:hAnsi="Times New Roman"/>
          <w:b/>
          <w:lang w:val="es-CL"/>
        </w:rPr>
      </w:pPr>
    </w:p>
    <w:p w14:paraId="49DE5B97" w14:textId="77777777" w:rsidR="00886E27" w:rsidRPr="00EB56BB" w:rsidRDefault="00886E27">
      <w:pPr>
        <w:pStyle w:val="Ttulo1"/>
        <w:numPr>
          <w:ilvl w:val="0"/>
          <w:numId w:val="2"/>
        </w:numPr>
        <w:tabs>
          <w:tab w:val="left" w:pos="0"/>
        </w:tabs>
        <w:rPr>
          <w:i/>
          <w:lang w:val="es-CL"/>
        </w:rPr>
      </w:pPr>
    </w:p>
    <w:p w14:paraId="726C8233" w14:textId="77777777" w:rsidR="00886E27" w:rsidRDefault="008855EA">
      <w:pPr>
        <w:pStyle w:val="Ttulo1"/>
        <w:numPr>
          <w:ilvl w:val="0"/>
          <w:numId w:val="2"/>
        </w:numPr>
        <w:tabs>
          <w:tab w:val="left" w:pos="0"/>
        </w:tabs>
        <w:rPr>
          <w:i/>
          <w:lang w:val="en-US"/>
        </w:rPr>
      </w:pPr>
      <w:r>
        <w:rPr>
          <w:i/>
          <w:lang w:val="en-US"/>
        </w:rPr>
        <w:t xml:space="preserve">Gen.2 </w:t>
      </w:r>
      <w:proofErr w:type="spellStart"/>
      <w:r>
        <w:rPr>
          <w:i/>
          <w:lang w:val="en-US"/>
        </w:rPr>
        <w:t>Pseudoselasoma</w:t>
      </w:r>
      <w:proofErr w:type="spellEnd"/>
      <w:r>
        <w:rPr>
          <w:i/>
          <w:lang w:val="en-US"/>
        </w:rPr>
        <w:t xml:space="preserve"> </w:t>
      </w:r>
      <w:proofErr w:type="spellStart"/>
      <w:r>
        <w:rPr>
          <w:lang w:val="en-US"/>
        </w:rPr>
        <w:t>Brethes</w:t>
      </w:r>
      <w:proofErr w:type="spellEnd"/>
      <w:r>
        <w:rPr>
          <w:lang w:val="en-US"/>
        </w:rPr>
        <w:t xml:space="preserve"> </w:t>
      </w:r>
      <w:r>
        <w:rPr>
          <w:i/>
          <w:lang w:val="en-US"/>
        </w:rPr>
        <w:t>stat. n.</w:t>
      </w:r>
    </w:p>
    <w:p w14:paraId="47CBD045" w14:textId="77777777" w:rsidR="00886E27" w:rsidRDefault="008855EA">
      <w:pPr>
        <w:spacing w:line="480" w:lineRule="auto"/>
        <w:rPr>
          <w:rFonts w:ascii="Times New Roman" w:hAnsi="Times New Roman"/>
          <w:szCs w:val="24"/>
          <w:lang w:val="en-US"/>
        </w:rPr>
      </w:pPr>
      <w:proofErr w:type="spellStart"/>
      <w:r>
        <w:rPr>
          <w:rFonts w:ascii="Times New Roman" w:hAnsi="Times New Roman"/>
          <w:i/>
          <w:lang w:val="en-US"/>
        </w:rPr>
        <w:t>Pseudoselasoma</w:t>
      </w:r>
      <w:proofErr w:type="spellEnd"/>
      <w:r>
        <w:rPr>
          <w:rFonts w:ascii="Times New Roman" w:hAnsi="Times New Roman"/>
          <w:lang w:val="en-US"/>
        </w:rPr>
        <w:t xml:space="preserve"> </w:t>
      </w:r>
      <w:proofErr w:type="spellStart"/>
      <w:r>
        <w:rPr>
          <w:rFonts w:ascii="Times New Roman" w:hAnsi="Times New Roman"/>
          <w:lang w:val="en-US"/>
        </w:rPr>
        <w:t>Brethes</w:t>
      </w:r>
      <w:proofErr w:type="spellEnd"/>
      <w:r>
        <w:rPr>
          <w:rFonts w:ascii="Times New Roman" w:hAnsi="Times New Roman"/>
          <w:lang w:val="en-US"/>
        </w:rPr>
        <w:t xml:space="preserve">, 1910:475. Type-species, </w:t>
      </w:r>
      <w:proofErr w:type="spellStart"/>
      <w:r>
        <w:rPr>
          <w:rFonts w:ascii="Times New Roman" w:hAnsi="Times New Roman"/>
          <w:i/>
          <w:lang w:val="en-US"/>
        </w:rPr>
        <w:t>Pseudoselasoma</w:t>
      </w:r>
      <w:proofErr w:type="spellEnd"/>
      <w:r>
        <w:rPr>
          <w:rFonts w:ascii="Times New Roman" w:hAnsi="Times New Roman"/>
          <w:lang w:val="en-US"/>
        </w:rPr>
        <w:t xml:space="preserve"> </w:t>
      </w:r>
      <w:proofErr w:type="spellStart"/>
      <w:r>
        <w:rPr>
          <w:rFonts w:ascii="Times New Roman" w:hAnsi="Times New Roman"/>
          <w:i/>
          <w:lang w:val="en-US"/>
        </w:rPr>
        <w:t>opacum</w:t>
      </w:r>
      <w:proofErr w:type="spellEnd"/>
      <w:r>
        <w:rPr>
          <w:rFonts w:ascii="Times New Roman" w:hAnsi="Times New Roman"/>
          <w:lang w:val="en-US"/>
        </w:rPr>
        <w:t xml:space="preserve"> </w:t>
      </w:r>
      <w:proofErr w:type="spellStart"/>
      <w:r>
        <w:rPr>
          <w:rFonts w:ascii="Times New Roman" w:hAnsi="Times New Roman"/>
          <w:lang w:val="en-US"/>
        </w:rPr>
        <w:t>Brethes</w:t>
      </w:r>
      <w:proofErr w:type="spellEnd"/>
      <w:r>
        <w:rPr>
          <w:rFonts w:ascii="Times New Roman" w:hAnsi="Times New Roman"/>
          <w:lang w:val="en-US"/>
        </w:rPr>
        <w:t xml:space="preserve"> (</w:t>
      </w:r>
      <w:r>
        <w:rPr>
          <w:rFonts w:ascii="Times New Roman" w:hAnsi="Times New Roman"/>
          <w:szCs w:val="24"/>
          <w:lang w:val="en-US" w:eastAsia="es-CL"/>
        </w:rPr>
        <w:t>subs. des.</w:t>
      </w:r>
      <w:r>
        <w:rPr>
          <w:rFonts w:ascii="TimesNewRoman" w:hAnsi="TimesNewRoman" w:cs="TimesNewRoman"/>
          <w:sz w:val="20"/>
          <w:lang w:val="en-US" w:eastAsia="es-CL"/>
        </w:rPr>
        <w:t xml:space="preserve"> </w:t>
      </w:r>
      <w:proofErr w:type="spellStart"/>
      <w:r>
        <w:rPr>
          <w:rFonts w:ascii="Times New Roman" w:hAnsi="Times New Roman"/>
          <w:lang w:val="en-US"/>
        </w:rPr>
        <w:t>Enderlein</w:t>
      </w:r>
      <w:proofErr w:type="spellEnd"/>
      <w:r>
        <w:rPr>
          <w:rFonts w:ascii="Times New Roman" w:hAnsi="Times New Roman"/>
          <w:lang w:val="en-US"/>
        </w:rPr>
        <w:t>, 1922:346</w:t>
      </w:r>
      <w:r>
        <w:rPr>
          <w:rFonts w:ascii="Times New Roman" w:hAnsi="Times New Roman"/>
          <w:szCs w:val="24"/>
          <w:lang w:val="en-US"/>
        </w:rPr>
        <w:t xml:space="preserve">). </w:t>
      </w:r>
      <w:r>
        <w:rPr>
          <w:rFonts w:ascii="Times New Roman" w:hAnsi="Times New Roman"/>
          <w:szCs w:val="24"/>
          <w:lang w:val="en-US" w:eastAsia="es-CL"/>
        </w:rPr>
        <w:t>Ref. Trojan, 1994c: 161, fig. 72.</w:t>
      </w:r>
    </w:p>
    <w:p w14:paraId="7101B6B6" w14:textId="77777777" w:rsidR="00886E27" w:rsidRDefault="00886E27">
      <w:pPr>
        <w:pStyle w:val="Textoindependiente31"/>
        <w:spacing w:line="480" w:lineRule="auto"/>
        <w:rPr>
          <w:color w:val="000000"/>
          <w:lang w:val="en-US"/>
        </w:rPr>
      </w:pPr>
    </w:p>
    <w:p w14:paraId="69CB678A" w14:textId="77777777" w:rsidR="00886E27" w:rsidRDefault="008855EA">
      <w:pPr>
        <w:pStyle w:val="Textoindependiente31"/>
        <w:spacing w:line="480" w:lineRule="auto"/>
        <w:rPr>
          <w:b w:val="0"/>
          <w:color w:val="000000"/>
          <w:lang w:val="en-US"/>
        </w:rPr>
      </w:pPr>
      <w:r>
        <w:rPr>
          <w:color w:val="000000"/>
          <w:lang w:val="en-US"/>
        </w:rPr>
        <w:t xml:space="preserve">Diagnosis: </w:t>
      </w:r>
      <w:r>
        <w:rPr>
          <w:b w:val="0"/>
          <w:color w:val="000000"/>
          <w:lang w:val="en-US"/>
        </w:rPr>
        <w:t xml:space="preserve">Species length 11.0-14.5 mm; eyes pilose, ocular pilosity long and abundant; basal callus without median-dorsal projection, except in </w:t>
      </w:r>
      <w:r>
        <w:rPr>
          <w:b w:val="0"/>
          <w:i/>
          <w:color w:val="000000"/>
          <w:lang w:val="en-US"/>
        </w:rPr>
        <w:t xml:space="preserve">P. </w:t>
      </w:r>
      <w:proofErr w:type="spellStart"/>
      <w:r>
        <w:rPr>
          <w:b w:val="0"/>
          <w:i/>
          <w:color w:val="000000"/>
          <w:lang w:val="en-US"/>
        </w:rPr>
        <w:t>chillan</w:t>
      </w:r>
      <w:proofErr w:type="spellEnd"/>
      <w:r>
        <w:rPr>
          <w:b w:val="0"/>
          <w:color w:val="000000"/>
          <w:lang w:val="en-US"/>
        </w:rPr>
        <w:t xml:space="preserve">, touching eyes, except in </w:t>
      </w:r>
      <w:r>
        <w:rPr>
          <w:b w:val="0"/>
          <w:i/>
          <w:color w:val="000000"/>
          <w:lang w:val="en-US"/>
        </w:rPr>
        <w:t>P. opaca,</w:t>
      </w:r>
      <w:r>
        <w:rPr>
          <w:b w:val="0"/>
          <w:color w:val="000000"/>
          <w:lang w:val="en-US"/>
        </w:rPr>
        <w:t xml:space="preserve"> and </w:t>
      </w:r>
      <w:proofErr w:type="spellStart"/>
      <w:r>
        <w:rPr>
          <w:b w:val="0"/>
          <w:color w:val="000000"/>
          <w:lang w:val="en-US"/>
        </w:rPr>
        <w:t>subcallus</w:t>
      </w:r>
      <w:proofErr w:type="spellEnd"/>
      <w:r>
        <w:rPr>
          <w:b w:val="0"/>
          <w:color w:val="000000"/>
          <w:lang w:val="en-US"/>
        </w:rPr>
        <w:t xml:space="preserve">; frons variable; ocelli vestigial, absent in </w:t>
      </w:r>
      <w:r>
        <w:rPr>
          <w:b w:val="0"/>
          <w:i/>
          <w:color w:val="000000"/>
          <w:lang w:val="en-US"/>
        </w:rPr>
        <w:t>P. n.sp.2</w:t>
      </w:r>
      <w:r>
        <w:rPr>
          <w:b w:val="0"/>
          <w:color w:val="000000"/>
          <w:lang w:val="en-US"/>
        </w:rPr>
        <w:t xml:space="preserve">; </w:t>
      </w:r>
      <w:proofErr w:type="spellStart"/>
      <w:r>
        <w:rPr>
          <w:b w:val="0"/>
          <w:color w:val="000000"/>
          <w:lang w:val="en-US"/>
        </w:rPr>
        <w:t>subcallus</w:t>
      </w:r>
      <w:proofErr w:type="spellEnd"/>
      <w:r>
        <w:rPr>
          <w:b w:val="0"/>
          <w:color w:val="000000"/>
          <w:lang w:val="en-US"/>
        </w:rPr>
        <w:t xml:space="preserve"> pilose, frontal index 1.7-2.3; maxillary palpi elongate and with short </w:t>
      </w:r>
      <w:r>
        <w:rPr>
          <w:b w:val="0"/>
          <w:color w:val="000000"/>
          <w:lang w:val="en-US"/>
        </w:rPr>
        <w:lastRenderedPageBreak/>
        <w:t xml:space="preserve">and abundant pilosity, sparse in </w:t>
      </w:r>
      <w:r>
        <w:rPr>
          <w:b w:val="0"/>
          <w:i/>
          <w:color w:val="000000"/>
          <w:lang w:val="en-US"/>
        </w:rPr>
        <w:t xml:space="preserve">P. n.sp.2. </w:t>
      </w:r>
      <w:r>
        <w:rPr>
          <w:b w:val="0"/>
          <w:color w:val="000000"/>
          <w:lang w:val="en-US"/>
        </w:rPr>
        <w:t xml:space="preserve"> Mesonotum with variable number of stripes.</w:t>
      </w:r>
      <w:r>
        <w:rPr>
          <w:color w:val="000000"/>
          <w:lang w:val="en-US"/>
        </w:rPr>
        <w:t xml:space="preserve"> </w:t>
      </w:r>
      <w:r>
        <w:rPr>
          <w:b w:val="0"/>
          <w:color w:val="000000"/>
          <w:lang w:val="en-US"/>
        </w:rPr>
        <w:t>Wings hyaline, appendix on R</w:t>
      </w:r>
      <w:r>
        <w:rPr>
          <w:b w:val="0"/>
          <w:color w:val="000000"/>
          <w:vertAlign w:val="subscript"/>
          <w:lang w:val="en-US"/>
        </w:rPr>
        <w:t xml:space="preserve">4 </w:t>
      </w:r>
      <w:r>
        <w:rPr>
          <w:b w:val="0"/>
          <w:color w:val="000000"/>
          <w:lang w:val="en-US"/>
        </w:rPr>
        <w:t xml:space="preserve">absent, sternite VIII base variable, genital fork base concave and female cerci acuminate. </w:t>
      </w:r>
    </w:p>
    <w:p w14:paraId="3B500A0D" w14:textId="77777777" w:rsidR="00886E27" w:rsidRDefault="008855EA" w:rsidP="00743E5D">
      <w:pPr>
        <w:pStyle w:val="Ttulo1"/>
        <w:numPr>
          <w:ilvl w:val="0"/>
          <w:numId w:val="0"/>
        </w:numPr>
        <w:tabs>
          <w:tab w:val="left" w:pos="0"/>
        </w:tabs>
        <w:ind w:left="432" w:hanging="432"/>
        <w:rPr>
          <w:b w:val="0"/>
          <w:i/>
          <w:color w:val="000000"/>
          <w:lang w:val="en-US"/>
        </w:rPr>
      </w:pPr>
      <w:r>
        <w:rPr>
          <w:b w:val="0"/>
          <w:color w:val="000000"/>
          <w:lang w:val="en-US"/>
        </w:rPr>
        <w:t xml:space="preserve">It includes six species: </w:t>
      </w:r>
      <w:r>
        <w:rPr>
          <w:b w:val="0"/>
          <w:i/>
          <w:color w:val="000000"/>
          <w:lang w:val="en-US"/>
        </w:rPr>
        <w:t xml:space="preserve">P. </w:t>
      </w:r>
      <w:proofErr w:type="spellStart"/>
      <w:r>
        <w:rPr>
          <w:b w:val="0"/>
          <w:i/>
          <w:color w:val="000000"/>
          <w:lang w:val="en-US"/>
        </w:rPr>
        <w:t>chillan</w:t>
      </w:r>
      <w:proofErr w:type="spellEnd"/>
      <w:r>
        <w:rPr>
          <w:b w:val="0"/>
          <w:color w:val="000000"/>
          <w:lang w:val="en-US"/>
        </w:rPr>
        <w:t xml:space="preserve"> (</w:t>
      </w:r>
      <w:proofErr w:type="spellStart"/>
      <w:r>
        <w:rPr>
          <w:b w:val="0"/>
          <w:color w:val="000000"/>
          <w:lang w:val="en-US"/>
        </w:rPr>
        <w:t>Coscarón</w:t>
      </w:r>
      <w:proofErr w:type="spellEnd"/>
      <w:r>
        <w:rPr>
          <w:b w:val="0"/>
          <w:color w:val="000000"/>
          <w:lang w:val="en-US"/>
        </w:rPr>
        <w:t xml:space="preserve">) </w:t>
      </w:r>
      <w:proofErr w:type="spellStart"/>
      <w:r>
        <w:rPr>
          <w:b w:val="0"/>
          <w:color w:val="000000"/>
          <w:lang w:val="en-US"/>
        </w:rPr>
        <w:t>comb.n</w:t>
      </w:r>
      <w:proofErr w:type="spellEnd"/>
      <w:r>
        <w:rPr>
          <w:b w:val="0"/>
          <w:color w:val="000000"/>
          <w:lang w:val="en-US"/>
        </w:rPr>
        <w:t xml:space="preserve">., </w:t>
      </w:r>
      <w:r>
        <w:rPr>
          <w:b w:val="0"/>
          <w:i/>
          <w:color w:val="000000"/>
          <w:lang w:val="en-US"/>
        </w:rPr>
        <w:t>P. opaca</w:t>
      </w:r>
      <w:r>
        <w:rPr>
          <w:b w:val="0"/>
          <w:color w:val="000000"/>
          <w:lang w:val="en-US"/>
        </w:rPr>
        <w:t xml:space="preserve"> (</w:t>
      </w:r>
      <w:proofErr w:type="spellStart"/>
      <w:r>
        <w:rPr>
          <w:b w:val="0"/>
          <w:color w:val="000000"/>
          <w:lang w:val="en-US"/>
        </w:rPr>
        <w:t>Brethes</w:t>
      </w:r>
      <w:proofErr w:type="spellEnd"/>
      <w:r>
        <w:rPr>
          <w:b w:val="0"/>
          <w:color w:val="000000"/>
          <w:lang w:val="en-US"/>
        </w:rPr>
        <w:t xml:space="preserve">) </w:t>
      </w:r>
      <w:proofErr w:type="spellStart"/>
      <w:proofErr w:type="gramStart"/>
      <w:r>
        <w:rPr>
          <w:b w:val="0"/>
          <w:color w:val="000000"/>
          <w:lang w:val="en-US"/>
        </w:rPr>
        <w:t>comb.n</w:t>
      </w:r>
      <w:proofErr w:type="spellEnd"/>
      <w:proofErr w:type="gramEnd"/>
      <w:r>
        <w:rPr>
          <w:b w:val="0"/>
          <w:color w:val="000000"/>
          <w:lang w:val="en-US"/>
        </w:rPr>
        <w:t xml:space="preserve">, </w:t>
      </w:r>
      <w:r>
        <w:rPr>
          <w:b w:val="0"/>
          <w:i/>
          <w:color w:val="000000"/>
          <w:lang w:val="en-US"/>
        </w:rPr>
        <w:t xml:space="preserve">P. </w:t>
      </w:r>
      <w:proofErr w:type="spellStart"/>
      <w:r>
        <w:rPr>
          <w:b w:val="0"/>
          <w:i/>
          <w:color w:val="000000"/>
          <w:lang w:val="en-US"/>
        </w:rPr>
        <w:t>pereirai</w:t>
      </w:r>
      <w:proofErr w:type="spellEnd"/>
      <w:r>
        <w:rPr>
          <w:b w:val="0"/>
          <w:color w:val="000000"/>
          <w:lang w:val="en-US"/>
        </w:rPr>
        <w:t xml:space="preserve"> (</w:t>
      </w:r>
      <w:proofErr w:type="spellStart"/>
      <w:r>
        <w:rPr>
          <w:b w:val="0"/>
          <w:color w:val="000000"/>
          <w:lang w:val="en-US"/>
        </w:rPr>
        <w:t>Coscarón</w:t>
      </w:r>
      <w:proofErr w:type="spellEnd"/>
      <w:r>
        <w:rPr>
          <w:b w:val="0"/>
          <w:color w:val="000000"/>
          <w:lang w:val="en-US"/>
        </w:rPr>
        <w:t xml:space="preserve"> &amp; Philip) </w:t>
      </w:r>
      <w:proofErr w:type="spellStart"/>
      <w:r>
        <w:rPr>
          <w:b w:val="0"/>
          <w:color w:val="000000"/>
          <w:lang w:val="en-US"/>
        </w:rPr>
        <w:t>comb.n</w:t>
      </w:r>
      <w:proofErr w:type="spellEnd"/>
      <w:r>
        <w:rPr>
          <w:b w:val="0"/>
          <w:color w:val="000000"/>
          <w:lang w:val="en-US"/>
        </w:rPr>
        <w:t xml:space="preserve">., </w:t>
      </w:r>
      <w:r>
        <w:rPr>
          <w:b w:val="0"/>
          <w:i/>
          <w:color w:val="000000"/>
          <w:lang w:val="en-US"/>
        </w:rPr>
        <w:t xml:space="preserve">P. </w:t>
      </w:r>
      <w:proofErr w:type="spellStart"/>
      <w:r>
        <w:rPr>
          <w:b w:val="0"/>
          <w:i/>
          <w:color w:val="000000"/>
          <w:lang w:val="en-US"/>
        </w:rPr>
        <w:t>pereirai</w:t>
      </w:r>
      <w:proofErr w:type="spellEnd"/>
      <w:r>
        <w:rPr>
          <w:b w:val="0"/>
          <w:i/>
          <w:color w:val="000000"/>
          <w:lang w:val="en-US"/>
        </w:rPr>
        <w:t xml:space="preserve"> </w:t>
      </w:r>
      <w:proofErr w:type="spellStart"/>
      <w:r>
        <w:rPr>
          <w:b w:val="0"/>
          <w:i/>
          <w:color w:val="000000"/>
          <w:lang w:val="en-US"/>
        </w:rPr>
        <w:t>dureti</w:t>
      </w:r>
      <w:proofErr w:type="spellEnd"/>
      <w:r>
        <w:rPr>
          <w:b w:val="0"/>
          <w:i/>
          <w:color w:val="000000"/>
          <w:lang w:val="en-US"/>
        </w:rPr>
        <w:t xml:space="preserve"> </w:t>
      </w:r>
      <w:r>
        <w:rPr>
          <w:b w:val="0"/>
          <w:color w:val="000000"/>
          <w:lang w:val="en-US"/>
        </w:rPr>
        <w:t>(</w:t>
      </w:r>
      <w:proofErr w:type="spellStart"/>
      <w:r>
        <w:rPr>
          <w:b w:val="0"/>
          <w:color w:val="000000"/>
          <w:lang w:val="en-US"/>
        </w:rPr>
        <w:t>Coscarón</w:t>
      </w:r>
      <w:proofErr w:type="spellEnd"/>
      <w:r>
        <w:rPr>
          <w:b w:val="0"/>
          <w:color w:val="000000"/>
          <w:lang w:val="en-US"/>
        </w:rPr>
        <w:t xml:space="preserve"> &amp; Philip) </w:t>
      </w:r>
      <w:proofErr w:type="spellStart"/>
      <w:r>
        <w:rPr>
          <w:b w:val="0"/>
          <w:color w:val="000000"/>
          <w:lang w:val="en-US"/>
        </w:rPr>
        <w:t>comb.n</w:t>
      </w:r>
      <w:proofErr w:type="spellEnd"/>
      <w:r>
        <w:rPr>
          <w:b w:val="0"/>
          <w:color w:val="000000"/>
          <w:lang w:val="en-US"/>
        </w:rPr>
        <w:t xml:space="preserve">., </w:t>
      </w:r>
      <w:r>
        <w:rPr>
          <w:b w:val="0"/>
          <w:i/>
          <w:color w:val="000000"/>
          <w:lang w:val="en-US"/>
        </w:rPr>
        <w:t>P. n.sp.1, P. n.sp.2</w:t>
      </w:r>
    </w:p>
    <w:p w14:paraId="089E644D" w14:textId="77777777" w:rsidR="00886E27" w:rsidRDefault="00886E27">
      <w:pPr>
        <w:rPr>
          <w:lang w:val="en-US"/>
        </w:rPr>
      </w:pPr>
    </w:p>
    <w:p w14:paraId="3F7A8DB4" w14:textId="77777777" w:rsidR="00886E27" w:rsidRDefault="00886E27">
      <w:pPr>
        <w:rPr>
          <w:lang w:val="en-US"/>
        </w:rPr>
      </w:pPr>
    </w:p>
    <w:p w14:paraId="5B9B00EA" w14:textId="77777777" w:rsidR="00886E27" w:rsidRDefault="008855EA">
      <w:pPr>
        <w:pStyle w:val="Ttulo1"/>
        <w:numPr>
          <w:ilvl w:val="0"/>
          <w:numId w:val="2"/>
        </w:numPr>
        <w:tabs>
          <w:tab w:val="left" w:pos="0"/>
        </w:tabs>
        <w:rPr>
          <w:i/>
          <w:lang w:val="en-US"/>
        </w:rPr>
      </w:pPr>
      <w:r>
        <w:rPr>
          <w:i/>
          <w:lang w:val="en-US"/>
        </w:rPr>
        <w:t xml:space="preserve">Gen.3. </w:t>
      </w:r>
      <w:proofErr w:type="spellStart"/>
      <w:r>
        <w:rPr>
          <w:i/>
          <w:lang w:val="en-US"/>
        </w:rPr>
        <w:t>Archiplatius</w:t>
      </w:r>
      <w:proofErr w:type="spellEnd"/>
      <w:r>
        <w:rPr>
          <w:i/>
          <w:lang w:val="en-US"/>
        </w:rPr>
        <w:t xml:space="preserve"> stat. n.</w:t>
      </w:r>
    </w:p>
    <w:p w14:paraId="647EF8A2" w14:textId="77777777" w:rsidR="00886E27" w:rsidRDefault="008855EA">
      <w:pPr>
        <w:widowControl/>
        <w:suppressAutoHyphens w:val="0"/>
        <w:overflowPunct w:val="0"/>
        <w:spacing w:line="480" w:lineRule="auto"/>
        <w:textAlignment w:val="auto"/>
        <w:rPr>
          <w:rFonts w:ascii="Times New Roman" w:hAnsi="Times New Roman"/>
          <w:i/>
          <w:iCs/>
          <w:szCs w:val="24"/>
          <w:lang w:val="en-US" w:eastAsia="es-CL"/>
        </w:rPr>
      </w:pPr>
      <w:proofErr w:type="spellStart"/>
      <w:r>
        <w:rPr>
          <w:rFonts w:ascii="Times New Roman" w:hAnsi="Times New Roman"/>
          <w:i/>
          <w:iCs/>
          <w:szCs w:val="24"/>
          <w:lang w:val="en-US" w:eastAsia="es-CL"/>
        </w:rPr>
        <w:t>Archiplatius</w:t>
      </w:r>
      <w:proofErr w:type="spellEnd"/>
      <w:r>
        <w:rPr>
          <w:rFonts w:ascii="Times New Roman" w:hAnsi="Times New Roman"/>
          <w:i/>
          <w:iCs/>
          <w:szCs w:val="24"/>
          <w:lang w:val="en-US" w:eastAsia="es-CL"/>
        </w:rPr>
        <w:t xml:space="preserve"> </w:t>
      </w:r>
      <w:proofErr w:type="spellStart"/>
      <w:r>
        <w:rPr>
          <w:rFonts w:ascii="Times New Roman" w:hAnsi="Times New Roman"/>
          <w:szCs w:val="24"/>
          <w:lang w:val="en-US" w:eastAsia="es-CL"/>
        </w:rPr>
        <w:t>Enderlein</w:t>
      </w:r>
      <w:proofErr w:type="spellEnd"/>
      <w:r>
        <w:rPr>
          <w:rFonts w:ascii="Times New Roman" w:hAnsi="Times New Roman"/>
          <w:szCs w:val="24"/>
          <w:lang w:val="en-US" w:eastAsia="es-CL"/>
        </w:rPr>
        <w:t xml:space="preserve">, 1922: 348 (in key). Type-species, </w:t>
      </w:r>
      <w:proofErr w:type="spellStart"/>
      <w:r>
        <w:rPr>
          <w:rFonts w:ascii="Times New Roman" w:hAnsi="Times New Roman"/>
          <w:i/>
          <w:iCs/>
          <w:szCs w:val="24"/>
          <w:lang w:val="en-US" w:eastAsia="es-CL"/>
        </w:rPr>
        <w:t>Tabanus</w:t>
      </w:r>
      <w:proofErr w:type="spellEnd"/>
      <w:r>
        <w:rPr>
          <w:rFonts w:ascii="Times New Roman" w:hAnsi="Times New Roman"/>
          <w:i/>
          <w:iCs/>
          <w:szCs w:val="24"/>
          <w:lang w:val="en-US" w:eastAsia="es-CL"/>
        </w:rPr>
        <w:t xml:space="preserve"> </w:t>
      </w:r>
      <w:proofErr w:type="spellStart"/>
      <w:r>
        <w:rPr>
          <w:rFonts w:ascii="Times New Roman" w:hAnsi="Times New Roman"/>
          <w:i/>
          <w:iCs/>
          <w:szCs w:val="24"/>
          <w:lang w:val="en-US" w:eastAsia="es-CL"/>
        </w:rPr>
        <w:t>trifarius</w:t>
      </w:r>
      <w:proofErr w:type="spellEnd"/>
      <w:r>
        <w:rPr>
          <w:rFonts w:ascii="Times New Roman" w:hAnsi="Times New Roman"/>
          <w:i/>
          <w:iCs/>
          <w:szCs w:val="24"/>
          <w:lang w:val="en-US" w:eastAsia="es-CL"/>
        </w:rPr>
        <w:t xml:space="preserve"> </w:t>
      </w:r>
      <w:proofErr w:type="spellStart"/>
      <w:r>
        <w:rPr>
          <w:rFonts w:ascii="Times New Roman" w:hAnsi="Times New Roman"/>
          <w:szCs w:val="24"/>
          <w:lang w:val="en-US" w:eastAsia="es-CL"/>
        </w:rPr>
        <w:t>Macquart</w:t>
      </w:r>
      <w:proofErr w:type="spellEnd"/>
      <w:r>
        <w:rPr>
          <w:rFonts w:ascii="Times New Roman" w:hAnsi="Times New Roman"/>
          <w:szCs w:val="24"/>
          <w:lang w:val="en-US" w:eastAsia="es-CL"/>
        </w:rPr>
        <w:t xml:space="preserve">, 1838 (orig. des.) </w:t>
      </w:r>
      <w:r w:rsidRPr="00461D5E">
        <w:rPr>
          <w:rFonts w:ascii="Times New Roman" w:hAnsi="Times New Roman"/>
          <w:szCs w:val="24"/>
          <w:lang w:val="en-US" w:eastAsia="es-CL"/>
          <w:rPrChange w:id="6" w:author="Christian Gonzalez" w:date="2023-11-23T10:13:00Z">
            <w:rPr>
              <w:rFonts w:ascii="Times New Roman" w:hAnsi="Times New Roman"/>
              <w:szCs w:val="24"/>
              <w:lang w:val="es-CL" w:eastAsia="es-CL"/>
            </w:rPr>
          </w:rPrChange>
        </w:rPr>
        <w:t xml:space="preserve">= </w:t>
      </w:r>
      <w:proofErr w:type="spellStart"/>
      <w:r w:rsidRPr="00461D5E">
        <w:rPr>
          <w:rFonts w:ascii="Times New Roman" w:hAnsi="Times New Roman"/>
          <w:i/>
          <w:iCs/>
          <w:szCs w:val="24"/>
          <w:lang w:val="en-US" w:eastAsia="es-CL"/>
          <w:rPrChange w:id="7" w:author="Christian Gonzalez" w:date="2023-11-23T10:13:00Z">
            <w:rPr>
              <w:rFonts w:ascii="Times New Roman" w:hAnsi="Times New Roman"/>
              <w:i/>
              <w:iCs/>
              <w:szCs w:val="24"/>
              <w:lang w:val="es-CL" w:eastAsia="es-CL"/>
            </w:rPr>
          </w:rPrChange>
        </w:rPr>
        <w:t>Dasybasis</w:t>
      </w:r>
      <w:proofErr w:type="spellEnd"/>
      <w:r w:rsidRPr="00461D5E">
        <w:rPr>
          <w:rFonts w:ascii="Times New Roman" w:hAnsi="Times New Roman"/>
          <w:i/>
          <w:iCs/>
          <w:szCs w:val="24"/>
          <w:lang w:val="en-US" w:eastAsia="es-CL"/>
          <w:rPrChange w:id="8" w:author="Christian Gonzalez" w:date="2023-11-23T10:13:00Z">
            <w:rPr>
              <w:rFonts w:ascii="Times New Roman" w:hAnsi="Times New Roman"/>
              <w:i/>
              <w:iCs/>
              <w:szCs w:val="24"/>
              <w:lang w:val="es-CL" w:eastAsia="es-CL"/>
            </w:rPr>
          </w:rPrChange>
        </w:rPr>
        <w:t xml:space="preserve"> </w:t>
      </w:r>
      <w:r>
        <w:rPr>
          <w:rFonts w:ascii="Times New Roman" w:hAnsi="Times New Roman"/>
          <w:szCs w:val="24"/>
          <w:lang w:val="en-US" w:eastAsia="es-CL"/>
        </w:rPr>
        <w:t>(</w:t>
      </w:r>
      <w:proofErr w:type="spellStart"/>
      <w:r>
        <w:rPr>
          <w:rFonts w:ascii="Times New Roman" w:hAnsi="Times New Roman"/>
          <w:i/>
          <w:iCs/>
          <w:szCs w:val="24"/>
          <w:lang w:val="en-US" w:eastAsia="es-CL"/>
        </w:rPr>
        <w:t>Dasybasis</w:t>
      </w:r>
      <w:proofErr w:type="spellEnd"/>
      <w:r>
        <w:rPr>
          <w:rFonts w:ascii="Times New Roman" w:hAnsi="Times New Roman"/>
          <w:szCs w:val="24"/>
          <w:lang w:val="en-US" w:eastAsia="es-CL"/>
        </w:rPr>
        <w:t xml:space="preserve">) </w:t>
      </w:r>
      <w:r>
        <w:rPr>
          <w:rFonts w:ascii="Times New Roman" w:hAnsi="Times New Roman"/>
          <w:i/>
          <w:iCs/>
          <w:szCs w:val="24"/>
          <w:lang w:val="en-US" w:eastAsia="es-CL"/>
        </w:rPr>
        <w:t xml:space="preserve">chilensis </w:t>
      </w:r>
      <w:r>
        <w:rPr>
          <w:rFonts w:ascii="Times New Roman" w:hAnsi="Times New Roman"/>
          <w:szCs w:val="24"/>
          <w:lang w:val="en-US" w:eastAsia="es-CL"/>
        </w:rPr>
        <w:t>(</w:t>
      </w:r>
      <w:proofErr w:type="spellStart"/>
      <w:r>
        <w:rPr>
          <w:rFonts w:ascii="Times New Roman" w:hAnsi="Times New Roman"/>
          <w:szCs w:val="24"/>
          <w:lang w:val="en-US" w:eastAsia="es-CL"/>
        </w:rPr>
        <w:t>Macquart</w:t>
      </w:r>
      <w:proofErr w:type="spellEnd"/>
      <w:r>
        <w:rPr>
          <w:rFonts w:ascii="Times New Roman" w:hAnsi="Times New Roman"/>
          <w:szCs w:val="24"/>
          <w:lang w:val="en-US" w:eastAsia="es-CL"/>
        </w:rPr>
        <w:t>, 1838). Refs. – Trojan, 1994c: 119, fig. 44.</w:t>
      </w:r>
      <w:r>
        <w:rPr>
          <w:rFonts w:ascii="Times New Roman" w:hAnsi="Times New Roman"/>
          <w:color w:val="000000"/>
          <w:szCs w:val="24"/>
          <w:lang w:val="en-US"/>
        </w:rPr>
        <w:t xml:space="preserve"> </w:t>
      </w:r>
    </w:p>
    <w:p w14:paraId="761540B4" w14:textId="77777777" w:rsidR="00886E27" w:rsidRDefault="00886E27">
      <w:pPr>
        <w:pStyle w:val="ndice"/>
        <w:rPr>
          <w:rFonts w:ascii="Times New Roman" w:hAnsi="Times New Roman"/>
          <w:lang w:val="en-US"/>
        </w:rPr>
      </w:pPr>
    </w:p>
    <w:p w14:paraId="28604223" w14:textId="77777777" w:rsidR="00886E27" w:rsidRDefault="008855EA">
      <w:pPr>
        <w:pStyle w:val="Textoindependiente31"/>
        <w:spacing w:line="480" w:lineRule="auto"/>
        <w:rPr>
          <w:b w:val="0"/>
          <w:color w:val="000000"/>
          <w:lang w:val="en-US"/>
        </w:rPr>
      </w:pPr>
      <w:r>
        <w:rPr>
          <w:color w:val="000000"/>
          <w:lang w:val="en-US"/>
        </w:rPr>
        <w:t>Diagnosis</w:t>
      </w:r>
      <w:r>
        <w:rPr>
          <w:b w:val="0"/>
          <w:color w:val="000000"/>
          <w:lang w:val="en-US"/>
        </w:rPr>
        <w:t xml:space="preserve">: frons in the vertex </w:t>
      </w:r>
      <w:proofErr w:type="spellStart"/>
      <w:r>
        <w:rPr>
          <w:b w:val="0"/>
          <w:color w:val="000000"/>
          <w:lang w:val="en-US"/>
        </w:rPr>
        <w:t>cancave</w:t>
      </w:r>
      <w:proofErr w:type="spellEnd"/>
      <w:r>
        <w:rPr>
          <w:b w:val="0"/>
          <w:color w:val="000000"/>
          <w:lang w:val="en-US"/>
        </w:rPr>
        <w:t xml:space="preserve"> (16:2), abdominal sternum with median band (56:0). Species length 7.5-16.0 mm; eyes pilose, ocular pilosity long, in </w:t>
      </w:r>
      <w:r>
        <w:rPr>
          <w:b w:val="0"/>
          <w:i/>
          <w:color w:val="000000"/>
          <w:lang w:val="en-US"/>
        </w:rPr>
        <w:t xml:space="preserve">A. </w:t>
      </w:r>
      <w:proofErr w:type="spellStart"/>
      <w:r>
        <w:rPr>
          <w:b w:val="0"/>
          <w:i/>
          <w:color w:val="000000"/>
          <w:lang w:val="en-US"/>
        </w:rPr>
        <w:t>delpontei</w:t>
      </w:r>
      <w:proofErr w:type="spellEnd"/>
      <w:r>
        <w:rPr>
          <w:b w:val="0"/>
          <w:i/>
          <w:color w:val="000000"/>
          <w:lang w:val="en-US"/>
        </w:rPr>
        <w:t xml:space="preserve">, A. </w:t>
      </w:r>
      <w:proofErr w:type="spellStart"/>
      <w:r>
        <w:rPr>
          <w:b w:val="0"/>
          <w:i/>
          <w:color w:val="000000"/>
          <w:lang w:val="en-US"/>
        </w:rPr>
        <w:t>adornata</w:t>
      </w:r>
      <w:proofErr w:type="spellEnd"/>
      <w:r>
        <w:rPr>
          <w:b w:val="0"/>
          <w:color w:val="000000"/>
          <w:lang w:val="en-US"/>
        </w:rPr>
        <w:t xml:space="preserve">, and </w:t>
      </w:r>
      <w:r>
        <w:rPr>
          <w:b w:val="0"/>
          <w:i/>
          <w:color w:val="000000"/>
          <w:lang w:val="en-US"/>
        </w:rPr>
        <w:t xml:space="preserve">A. </w:t>
      </w:r>
      <w:proofErr w:type="spellStart"/>
      <w:r>
        <w:rPr>
          <w:b w:val="0"/>
          <w:i/>
          <w:color w:val="000000"/>
          <w:lang w:val="en-US"/>
        </w:rPr>
        <w:t>neogrisescens</w:t>
      </w:r>
      <w:proofErr w:type="spellEnd"/>
      <w:r>
        <w:rPr>
          <w:b w:val="0"/>
          <w:color w:val="000000"/>
          <w:lang w:val="en-US"/>
        </w:rPr>
        <w:t xml:space="preserve"> short, ocular pilosity abundant, scarce in </w:t>
      </w:r>
      <w:r>
        <w:rPr>
          <w:b w:val="0"/>
          <w:i/>
          <w:color w:val="000000"/>
          <w:lang w:val="en-US"/>
        </w:rPr>
        <w:t>A. poroma</w:t>
      </w:r>
      <w:r>
        <w:rPr>
          <w:b w:val="0"/>
          <w:color w:val="000000"/>
          <w:lang w:val="en-US"/>
        </w:rPr>
        <w:t xml:space="preserve">; basal callus without median-dorsal projection, except in </w:t>
      </w:r>
      <w:r>
        <w:rPr>
          <w:b w:val="0"/>
          <w:i/>
          <w:color w:val="000000"/>
          <w:lang w:val="en-US"/>
        </w:rPr>
        <w:t xml:space="preserve">A. </w:t>
      </w:r>
      <w:proofErr w:type="spellStart"/>
      <w:r>
        <w:rPr>
          <w:b w:val="0"/>
          <w:i/>
          <w:color w:val="000000"/>
          <w:lang w:val="en-US"/>
        </w:rPr>
        <w:t>adornata</w:t>
      </w:r>
      <w:proofErr w:type="spellEnd"/>
      <w:r>
        <w:rPr>
          <w:b w:val="0"/>
          <w:color w:val="000000"/>
          <w:lang w:val="en-US"/>
        </w:rPr>
        <w:t xml:space="preserve">, and </w:t>
      </w:r>
      <w:r>
        <w:rPr>
          <w:b w:val="0"/>
          <w:i/>
          <w:color w:val="000000"/>
          <w:lang w:val="en-US"/>
        </w:rPr>
        <w:t xml:space="preserve">A. </w:t>
      </w:r>
      <w:proofErr w:type="spellStart"/>
      <w:r>
        <w:rPr>
          <w:b w:val="0"/>
          <w:i/>
          <w:color w:val="000000"/>
          <w:lang w:val="en-US"/>
        </w:rPr>
        <w:t>coquimbo</w:t>
      </w:r>
      <w:proofErr w:type="spellEnd"/>
      <w:r>
        <w:rPr>
          <w:b w:val="0"/>
          <w:color w:val="000000"/>
          <w:lang w:val="en-US"/>
        </w:rPr>
        <w:t xml:space="preserve">, touching eyes, except in </w:t>
      </w:r>
      <w:r>
        <w:rPr>
          <w:b w:val="0"/>
          <w:i/>
          <w:color w:val="000000"/>
          <w:lang w:val="en-US"/>
        </w:rPr>
        <w:t xml:space="preserve">A. </w:t>
      </w:r>
      <w:proofErr w:type="spellStart"/>
      <w:r>
        <w:rPr>
          <w:b w:val="0"/>
          <w:i/>
          <w:color w:val="000000"/>
          <w:lang w:val="en-US"/>
        </w:rPr>
        <w:t>brethesi</w:t>
      </w:r>
      <w:proofErr w:type="spellEnd"/>
      <w:r>
        <w:rPr>
          <w:b w:val="0"/>
          <w:i/>
          <w:color w:val="000000"/>
          <w:lang w:val="en-US"/>
        </w:rPr>
        <w:t xml:space="preserve">, A. </w:t>
      </w:r>
      <w:proofErr w:type="spellStart"/>
      <w:r>
        <w:rPr>
          <w:b w:val="0"/>
          <w:i/>
          <w:color w:val="000000"/>
          <w:lang w:val="en-US"/>
        </w:rPr>
        <w:t>coquimbo</w:t>
      </w:r>
      <w:proofErr w:type="spellEnd"/>
      <w:r>
        <w:rPr>
          <w:b w:val="0"/>
          <w:i/>
          <w:color w:val="000000"/>
          <w:lang w:val="en-US"/>
        </w:rPr>
        <w:t>, A.n.sp.3</w:t>
      </w:r>
      <w:r>
        <w:rPr>
          <w:b w:val="0"/>
          <w:color w:val="000000"/>
          <w:lang w:val="en-US"/>
        </w:rPr>
        <w:t xml:space="preserve">, </w:t>
      </w:r>
      <w:r>
        <w:rPr>
          <w:b w:val="0"/>
          <w:i/>
          <w:color w:val="000000"/>
          <w:lang w:val="en-US"/>
        </w:rPr>
        <w:t>A</w:t>
      </w:r>
      <w:r>
        <w:rPr>
          <w:b w:val="0"/>
          <w:color w:val="000000"/>
          <w:lang w:val="en-US"/>
        </w:rPr>
        <w:t xml:space="preserve">. </w:t>
      </w:r>
      <w:proofErr w:type="spellStart"/>
      <w:r>
        <w:rPr>
          <w:b w:val="0"/>
          <w:i/>
          <w:color w:val="000000"/>
          <w:lang w:val="en-US"/>
        </w:rPr>
        <w:t>n.sp</w:t>
      </w:r>
      <w:proofErr w:type="spellEnd"/>
      <w:r>
        <w:rPr>
          <w:b w:val="0"/>
          <w:i/>
          <w:color w:val="000000"/>
          <w:lang w:val="en-US"/>
        </w:rPr>
        <w:t xml:space="preserve">. 4, </w:t>
      </w:r>
      <w:r>
        <w:rPr>
          <w:b w:val="0"/>
          <w:color w:val="000000"/>
          <w:lang w:val="en-US"/>
        </w:rPr>
        <w:t xml:space="preserve">and </w:t>
      </w:r>
      <w:r>
        <w:rPr>
          <w:b w:val="0"/>
          <w:i/>
          <w:color w:val="000000"/>
          <w:lang w:val="en-US"/>
        </w:rPr>
        <w:t xml:space="preserve">A. </w:t>
      </w:r>
      <w:proofErr w:type="spellStart"/>
      <w:r>
        <w:rPr>
          <w:b w:val="0"/>
          <w:i/>
          <w:color w:val="000000"/>
          <w:lang w:val="en-US"/>
        </w:rPr>
        <w:t>delpontei</w:t>
      </w:r>
      <w:proofErr w:type="spellEnd"/>
      <w:r>
        <w:rPr>
          <w:b w:val="0"/>
          <w:i/>
          <w:color w:val="000000"/>
          <w:lang w:val="en-US"/>
        </w:rPr>
        <w:t xml:space="preserve"> </w:t>
      </w:r>
      <w:proofErr w:type="spellStart"/>
      <w:r>
        <w:rPr>
          <w:b w:val="0"/>
          <w:i/>
          <w:color w:val="000000"/>
          <w:lang w:val="en-US"/>
        </w:rPr>
        <w:t>sepiapes</w:t>
      </w:r>
      <w:proofErr w:type="spellEnd"/>
      <w:r>
        <w:rPr>
          <w:b w:val="0"/>
          <w:color w:val="000000"/>
          <w:lang w:val="en-US"/>
        </w:rPr>
        <w:t xml:space="preserve">, and </w:t>
      </w:r>
      <w:proofErr w:type="spellStart"/>
      <w:r>
        <w:rPr>
          <w:b w:val="0"/>
          <w:color w:val="000000"/>
          <w:lang w:val="en-US"/>
        </w:rPr>
        <w:t>subcallus</w:t>
      </w:r>
      <w:proofErr w:type="spellEnd"/>
      <w:r>
        <w:rPr>
          <w:b w:val="0"/>
          <w:color w:val="000000"/>
          <w:lang w:val="en-US"/>
        </w:rPr>
        <w:t xml:space="preserve">; </w:t>
      </w:r>
      <w:proofErr w:type="spellStart"/>
      <w:r>
        <w:rPr>
          <w:b w:val="0"/>
          <w:color w:val="000000"/>
          <w:lang w:val="en-US"/>
        </w:rPr>
        <w:t>subcallus</w:t>
      </w:r>
      <w:proofErr w:type="spellEnd"/>
      <w:r>
        <w:rPr>
          <w:b w:val="0"/>
          <w:color w:val="000000"/>
          <w:lang w:val="en-US"/>
        </w:rPr>
        <w:t xml:space="preserve"> pilose; frontal index 1.3-2.2; maxillary palpi short, very short in </w:t>
      </w:r>
      <w:r>
        <w:rPr>
          <w:b w:val="0"/>
          <w:i/>
          <w:color w:val="000000"/>
          <w:lang w:val="en-US"/>
        </w:rPr>
        <w:t xml:space="preserve">A. n.sp.5, A. </w:t>
      </w:r>
      <w:proofErr w:type="spellStart"/>
      <w:r>
        <w:rPr>
          <w:b w:val="0"/>
          <w:i/>
          <w:color w:val="000000"/>
          <w:lang w:val="en-US"/>
        </w:rPr>
        <w:t>limbativena</w:t>
      </w:r>
      <w:proofErr w:type="spellEnd"/>
      <w:r>
        <w:rPr>
          <w:b w:val="0"/>
          <w:i/>
          <w:color w:val="000000"/>
          <w:lang w:val="en-US"/>
        </w:rPr>
        <w:t xml:space="preserve">, A. poroma, A. </w:t>
      </w:r>
      <w:proofErr w:type="spellStart"/>
      <w:r>
        <w:rPr>
          <w:b w:val="0"/>
          <w:i/>
          <w:color w:val="000000"/>
          <w:lang w:val="en-US"/>
        </w:rPr>
        <w:t>bulbula</w:t>
      </w:r>
      <w:proofErr w:type="spellEnd"/>
      <w:r>
        <w:rPr>
          <w:b w:val="0"/>
          <w:i/>
          <w:color w:val="000000"/>
          <w:lang w:val="en-US"/>
        </w:rPr>
        <w:t xml:space="preserve">, A. </w:t>
      </w:r>
      <w:proofErr w:type="spellStart"/>
      <w:r>
        <w:rPr>
          <w:b w:val="0"/>
          <w:i/>
          <w:color w:val="000000"/>
          <w:lang w:val="en-US"/>
        </w:rPr>
        <w:t>fairchildi</w:t>
      </w:r>
      <w:proofErr w:type="spellEnd"/>
      <w:r>
        <w:rPr>
          <w:b w:val="0"/>
          <w:i/>
          <w:color w:val="000000"/>
          <w:lang w:val="en-US"/>
        </w:rPr>
        <w:t>,</w:t>
      </w:r>
      <w:r>
        <w:rPr>
          <w:b w:val="0"/>
          <w:color w:val="000000"/>
          <w:lang w:val="en-US"/>
        </w:rPr>
        <w:t xml:space="preserve"> and </w:t>
      </w:r>
      <w:r>
        <w:rPr>
          <w:b w:val="0"/>
          <w:i/>
          <w:color w:val="000000"/>
          <w:lang w:val="en-US"/>
        </w:rPr>
        <w:t xml:space="preserve">A. </w:t>
      </w:r>
      <w:proofErr w:type="spellStart"/>
      <w:r>
        <w:rPr>
          <w:b w:val="0"/>
          <w:i/>
          <w:color w:val="000000"/>
          <w:lang w:val="en-US"/>
        </w:rPr>
        <w:t>neogrisescens</w:t>
      </w:r>
      <w:proofErr w:type="spellEnd"/>
      <w:r>
        <w:rPr>
          <w:b w:val="0"/>
          <w:color w:val="000000"/>
          <w:lang w:val="en-US"/>
        </w:rPr>
        <w:t xml:space="preserve">, and with long and abundant pilosity, except in </w:t>
      </w:r>
      <w:r>
        <w:rPr>
          <w:b w:val="0"/>
          <w:i/>
          <w:color w:val="000000"/>
          <w:lang w:val="en-US"/>
        </w:rPr>
        <w:t>A.n.sp3</w:t>
      </w:r>
      <w:r>
        <w:rPr>
          <w:b w:val="0"/>
          <w:color w:val="000000"/>
          <w:lang w:val="en-US"/>
        </w:rPr>
        <w:t xml:space="preserve"> and </w:t>
      </w:r>
      <w:r>
        <w:rPr>
          <w:b w:val="0"/>
          <w:i/>
          <w:color w:val="000000"/>
          <w:lang w:val="en-US"/>
        </w:rPr>
        <w:t xml:space="preserve">A. </w:t>
      </w:r>
      <w:proofErr w:type="spellStart"/>
      <w:r>
        <w:rPr>
          <w:b w:val="0"/>
          <w:i/>
          <w:color w:val="000000"/>
          <w:lang w:val="en-US"/>
        </w:rPr>
        <w:t>montium</w:t>
      </w:r>
      <w:proofErr w:type="spellEnd"/>
      <w:r>
        <w:rPr>
          <w:b w:val="0"/>
          <w:color w:val="000000"/>
          <w:lang w:val="en-US"/>
        </w:rPr>
        <w:t xml:space="preserve"> that is short; wings hyaline, but in </w:t>
      </w:r>
      <w:r>
        <w:rPr>
          <w:b w:val="0"/>
          <w:i/>
          <w:color w:val="000000"/>
          <w:lang w:val="en-US"/>
        </w:rPr>
        <w:t xml:space="preserve">A. </w:t>
      </w:r>
      <w:proofErr w:type="spellStart"/>
      <w:r>
        <w:rPr>
          <w:b w:val="0"/>
          <w:i/>
          <w:color w:val="000000"/>
          <w:lang w:val="en-US"/>
        </w:rPr>
        <w:t>montium</w:t>
      </w:r>
      <w:proofErr w:type="spellEnd"/>
      <w:r>
        <w:rPr>
          <w:b w:val="0"/>
          <w:color w:val="000000"/>
          <w:lang w:val="en-US"/>
        </w:rPr>
        <w:t xml:space="preserve">  </w:t>
      </w:r>
      <w:r>
        <w:rPr>
          <w:b w:val="0"/>
          <w:i/>
          <w:color w:val="000000"/>
          <w:lang w:val="en-US"/>
        </w:rPr>
        <w:t xml:space="preserve">A. </w:t>
      </w:r>
      <w:proofErr w:type="spellStart"/>
      <w:r>
        <w:rPr>
          <w:b w:val="0"/>
          <w:i/>
          <w:color w:val="000000"/>
          <w:lang w:val="en-US"/>
        </w:rPr>
        <w:t>penai</w:t>
      </w:r>
      <w:proofErr w:type="spellEnd"/>
      <w:r>
        <w:rPr>
          <w:b w:val="0"/>
          <w:i/>
          <w:color w:val="000000"/>
          <w:lang w:val="en-US"/>
        </w:rPr>
        <w:t xml:space="preserve">, A. </w:t>
      </w:r>
      <w:proofErr w:type="spellStart"/>
      <w:r>
        <w:rPr>
          <w:b w:val="0"/>
          <w:i/>
          <w:color w:val="000000"/>
          <w:lang w:val="en-US"/>
        </w:rPr>
        <w:t>bulbula</w:t>
      </w:r>
      <w:proofErr w:type="spellEnd"/>
      <w:r>
        <w:rPr>
          <w:b w:val="0"/>
          <w:i/>
          <w:color w:val="000000"/>
          <w:lang w:val="en-US"/>
        </w:rPr>
        <w:t xml:space="preserve">, A. </w:t>
      </w:r>
      <w:proofErr w:type="spellStart"/>
      <w:r>
        <w:rPr>
          <w:b w:val="0"/>
          <w:i/>
          <w:color w:val="000000"/>
          <w:lang w:val="en-US"/>
        </w:rPr>
        <w:t>fairchildi</w:t>
      </w:r>
      <w:proofErr w:type="spellEnd"/>
      <w:r>
        <w:rPr>
          <w:b w:val="0"/>
          <w:i/>
          <w:color w:val="000000"/>
          <w:lang w:val="en-US"/>
        </w:rPr>
        <w:t xml:space="preserve">, </w:t>
      </w:r>
      <w:r>
        <w:rPr>
          <w:b w:val="0"/>
          <w:color w:val="000000"/>
          <w:lang w:val="en-US"/>
        </w:rPr>
        <w:t xml:space="preserve">and </w:t>
      </w:r>
      <w:r>
        <w:rPr>
          <w:b w:val="0"/>
          <w:i/>
          <w:color w:val="000000"/>
          <w:lang w:val="en-US"/>
        </w:rPr>
        <w:t xml:space="preserve">A. </w:t>
      </w:r>
      <w:proofErr w:type="spellStart"/>
      <w:r>
        <w:rPr>
          <w:b w:val="0"/>
          <w:i/>
          <w:color w:val="000000"/>
          <w:lang w:val="en-US"/>
        </w:rPr>
        <w:t>neogrisescens</w:t>
      </w:r>
      <w:proofErr w:type="spellEnd"/>
      <w:r>
        <w:rPr>
          <w:b w:val="0"/>
          <w:color w:val="000000"/>
          <w:lang w:val="en-US"/>
        </w:rPr>
        <w:t xml:space="preserve"> with clouds, appendix on R</w:t>
      </w:r>
      <w:r>
        <w:rPr>
          <w:b w:val="0"/>
          <w:color w:val="000000"/>
          <w:vertAlign w:val="subscript"/>
          <w:lang w:val="en-US"/>
        </w:rPr>
        <w:t xml:space="preserve">4 </w:t>
      </w:r>
      <w:r>
        <w:rPr>
          <w:b w:val="0"/>
          <w:color w:val="000000"/>
          <w:lang w:val="en-US"/>
        </w:rPr>
        <w:t xml:space="preserve">absent, except in </w:t>
      </w:r>
      <w:r>
        <w:rPr>
          <w:b w:val="0"/>
          <w:i/>
          <w:color w:val="000000"/>
          <w:lang w:val="en-US"/>
        </w:rPr>
        <w:t xml:space="preserve">A. </w:t>
      </w:r>
      <w:proofErr w:type="spellStart"/>
      <w:r>
        <w:rPr>
          <w:b w:val="0"/>
          <w:i/>
          <w:color w:val="000000"/>
          <w:lang w:val="en-US"/>
        </w:rPr>
        <w:t>adornata</w:t>
      </w:r>
      <w:proofErr w:type="spellEnd"/>
      <w:r>
        <w:rPr>
          <w:b w:val="0"/>
          <w:i/>
          <w:color w:val="000000"/>
          <w:lang w:val="en-US"/>
        </w:rPr>
        <w:t xml:space="preserve">, A. </w:t>
      </w:r>
      <w:proofErr w:type="spellStart"/>
      <w:r>
        <w:rPr>
          <w:b w:val="0"/>
          <w:i/>
          <w:color w:val="000000"/>
          <w:lang w:val="en-US"/>
        </w:rPr>
        <w:t>limbativena</w:t>
      </w:r>
      <w:proofErr w:type="spellEnd"/>
      <w:r>
        <w:rPr>
          <w:b w:val="0"/>
          <w:i/>
          <w:color w:val="000000"/>
          <w:lang w:val="en-US"/>
        </w:rPr>
        <w:t xml:space="preserve">, A. poroma, A. </w:t>
      </w:r>
      <w:proofErr w:type="spellStart"/>
      <w:r>
        <w:rPr>
          <w:b w:val="0"/>
          <w:i/>
          <w:color w:val="000000"/>
          <w:lang w:val="en-US"/>
        </w:rPr>
        <w:t>bulbula</w:t>
      </w:r>
      <w:proofErr w:type="spellEnd"/>
      <w:r>
        <w:rPr>
          <w:b w:val="0"/>
          <w:i/>
          <w:color w:val="000000"/>
          <w:lang w:val="en-US"/>
        </w:rPr>
        <w:t xml:space="preserve">, A. </w:t>
      </w:r>
      <w:proofErr w:type="spellStart"/>
      <w:r>
        <w:rPr>
          <w:b w:val="0"/>
          <w:i/>
          <w:color w:val="000000"/>
          <w:lang w:val="en-US"/>
        </w:rPr>
        <w:t>fairchildi</w:t>
      </w:r>
      <w:proofErr w:type="spellEnd"/>
      <w:r>
        <w:rPr>
          <w:b w:val="0"/>
          <w:i/>
          <w:color w:val="000000"/>
          <w:lang w:val="en-US"/>
        </w:rPr>
        <w:t xml:space="preserve">, </w:t>
      </w:r>
      <w:r>
        <w:rPr>
          <w:b w:val="0"/>
          <w:color w:val="000000"/>
          <w:lang w:val="en-US"/>
        </w:rPr>
        <w:t xml:space="preserve">and </w:t>
      </w:r>
      <w:r>
        <w:rPr>
          <w:b w:val="0"/>
          <w:i/>
          <w:color w:val="000000"/>
          <w:lang w:val="en-US"/>
        </w:rPr>
        <w:t xml:space="preserve">A. </w:t>
      </w:r>
      <w:proofErr w:type="spellStart"/>
      <w:r>
        <w:rPr>
          <w:b w:val="0"/>
          <w:i/>
          <w:color w:val="000000"/>
          <w:lang w:val="en-US"/>
        </w:rPr>
        <w:t>neogrisescens</w:t>
      </w:r>
      <w:proofErr w:type="spellEnd"/>
      <w:r>
        <w:rPr>
          <w:b w:val="0"/>
          <w:color w:val="000000"/>
          <w:lang w:val="en-US"/>
        </w:rPr>
        <w:t xml:space="preserve">, sternite VIII base variable, genital fork base concave and female cerci subcircular, but subtrapezoidal in </w:t>
      </w:r>
      <w:r>
        <w:rPr>
          <w:b w:val="0"/>
          <w:i/>
          <w:color w:val="000000"/>
          <w:lang w:val="en-US"/>
        </w:rPr>
        <w:t xml:space="preserve">A. </w:t>
      </w:r>
      <w:proofErr w:type="spellStart"/>
      <w:r>
        <w:rPr>
          <w:b w:val="0"/>
          <w:i/>
          <w:color w:val="000000"/>
          <w:lang w:val="en-US"/>
        </w:rPr>
        <w:t>inata</w:t>
      </w:r>
      <w:proofErr w:type="spellEnd"/>
      <w:r>
        <w:rPr>
          <w:b w:val="0"/>
          <w:color w:val="000000"/>
          <w:lang w:val="en-US"/>
        </w:rPr>
        <w:t xml:space="preserve">. </w:t>
      </w:r>
    </w:p>
    <w:p w14:paraId="0FD5FF3A" w14:textId="77777777" w:rsidR="00886E27" w:rsidRDefault="008855EA">
      <w:pPr>
        <w:pStyle w:val="Textoindependiente31"/>
        <w:spacing w:line="480" w:lineRule="auto"/>
        <w:rPr>
          <w:b w:val="0"/>
          <w:color w:val="000000"/>
          <w:lang w:val="en-US"/>
        </w:rPr>
      </w:pPr>
      <w:r>
        <w:rPr>
          <w:b w:val="0"/>
          <w:color w:val="000000"/>
          <w:lang w:val="en-US"/>
        </w:rPr>
        <w:t xml:space="preserve">It includes eighteen species:  </w:t>
      </w:r>
      <w:r>
        <w:rPr>
          <w:b w:val="0"/>
          <w:i/>
          <w:color w:val="000000"/>
          <w:lang w:val="en-US"/>
        </w:rPr>
        <w:t xml:space="preserve">A. chilensis </w:t>
      </w:r>
      <w:r>
        <w:rPr>
          <w:b w:val="0"/>
          <w:color w:val="000000"/>
          <w:lang w:val="en-US"/>
        </w:rPr>
        <w:t>(</w:t>
      </w:r>
      <w:proofErr w:type="spellStart"/>
      <w:r>
        <w:rPr>
          <w:b w:val="0"/>
          <w:color w:val="000000"/>
          <w:lang w:val="en-US"/>
        </w:rPr>
        <w:t>Macquart</w:t>
      </w:r>
      <w:proofErr w:type="spellEnd"/>
      <w:r>
        <w:rPr>
          <w:b w:val="0"/>
          <w:color w:val="000000"/>
          <w:lang w:val="en-US"/>
        </w:rPr>
        <w:t xml:space="preserve">) </w:t>
      </w:r>
      <w:proofErr w:type="spellStart"/>
      <w:r>
        <w:rPr>
          <w:b w:val="0"/>
          <w:color w:val="000000"/>
          <w:lang w:val="en-US"/>
        </w:rPr>
        <w:t>comb.n</w:t>
      </w:r>
      <w:proofErr w:type="spellEnd"/>
      <w:r>
        <w:rPr>
          <w:b w:val="0"/>
          <w:color w:val="000000"/>
          <w:lang w:val="en-US"/>
        </w:rPr>
        <w:t>.</w:t>
      </w:r>
      <w:r>
        <w:rPr>
          <w:b w:val="0"/>
          <w:i/>
          <w:color w:val="000000"/>
          <w:lang w:val="en-US"/>
        </w:rPr>
        <w:t xml:space="preserve">, A. n.sp.3, A. n.sp.4, A. </w:t>
      </w:r>
      <w:proofErr w:type="spellStart"/>
      <w:r>
        <w:rPr>
          <w:b w:val="0"/>
          <w:i/>
          <w:color w:val="000000"/>
          <w:lang w:val="en-US"/>
        </w:rPr>
        <w:lastRenderedPageBreak/>
        <w:t>delpontei</w:t>
      </w:r>
      <w:proofErr w:type="spellEnd"/>
      <w:r>
        <w:rPr>
          <w:b w:val="0"/>
          <w:i/>
          <w:color w:val="000000"/>
          <w:lang w:val="en-US"/>
        </w:rPr>
        <w:t xml:space="preserve"> </w:t>
      </w:r>
      <w:proofErr w:type="spellStart"/>
      <w:r>
        <w:rPr>
          <w:b w:val="0"/>
          <w:i/>
          <w:color w:val="000000"/>
          <w:lang w:val="en-US"/>
        </w:rPr>
        <w:t>sepiapes</w:t>
      </w:r>
      <w:proofErr w:type="spellEnd"/>
      <w:r>
        <w:rPr>
          <w:b w:val="0"/>
          <w:i/>
          <w:color w:val="000000"/>
          <w:lang w:val="en-US"/>
        </w:rPr>
        <w:t xml:space="preserve"> </w:t>
      </w:r>
      <w:r>
        <w:rPr>
          <w:b w:val="0"/>
          <w:color w:val="000000"/>
          <w:lang w:val="en-US"/>
        </w:rPr>
        <w:t>(</w:t>
      </w:r>
      <w:proofErr w:type="spellStart"/>
      <w:r>
        <w:rPr>
          <w:b w:val="0"/>
          <w:color w:val="000000"/>
          <w:lang w:val="en-US"/>
        </w:rPr>
        <w:t>Coscarón</w:t>
      </w:r>
      <w:proofErr w:type="spellEnd"/>
      <w:r>
        <w:rPr>
          <w:b w:val="0"/>
          <w:color w:val="000000"/>
          <w:lang w:val="en-US"/>
        </w:rPr>
        <w:t xml:space="preserve"> &amp; Philip) </w:t>
      </w:r>
      <w:proofErr w:type="spellStart"/>
      <w:r>
        <w:rPr>
          <w:b w:val="0"/>
          <w:color w:val="000000"/>
          <w:lang w:val="en-US"/>
        </w:rPr>
        <w:t>comb.n</w:t>
      </w:r>
      <w:proofErr w:type="spellEnd"/>
      <w:r>
        <w:rPr>
          <w:b w:val="0"/>
          <w:color w:val="000000"/>
          <w:lang w:val="en-US"/>
        </w:rPr>
        <w:t>.</w:t>
      </w:r>
      <w:r>
        <w:rPr>
          <w:b w:val="0"/>
          <w:i/>
          <w:color w:val="000000"/>
          <w:lang w:val="en-US"/>
        </w:rPr>
        <w:t xml:space="preserve"> , A. </w:t>
      </w:r>
      <w:proofErr w:type="spellStart"/>
      <w:r>
        <w:rPr>
          <w:b w:val="0"/>
          <w:i/>
          <w:color w:val="000000"/>
          <w:lang w:val="en-US"/>
        </w:rPr>
        <w:t>brethesi</w:t>
      </w:r>
      <w:proofErr w:type="spellEnd"/>
      <w:r>
        <w:rPr>
          <w:b w:val="0"/>
          <w:i/>
          <w:color w:val="000000"/>
          <w:lang w:val="en-US"/>
        </w:rPr>
        <w:t xml:space="preserve"> </w:t>
      </w:r>
      <w:r>
        <w:rPr>
          <w:b w:val="0"/>
          <w:color w:val="000000"/>
          <w:lang w:val="en-US"/>
        </w:rPr>
        <w:t>(</w:t>
      </w:r>
      <w:proofErr w:type="spellStart"/>
      <w:r>
        <w:rPr>
          <w:b w:val="0"/>
          <w:color w:val="000000"/>
          <w:lang w:val="en-US"/>
        </w:rPr>
        <w:t>Coscarón</w:t>
      </w:r>
      <w:proofErr w:type="spellEnd"/>
      <w:r>
        <w:rPr>
          <w:b w:val="0"/>
          <w:color w:val="000000"/>
          <w:lang w:val="en-US"/>
        </w:rPr>
        <w:t xml:space="preserve"> &amp; Philip) </w:t>
      </w:r>
      <w:proofErr w:type="spellStart"/>
      <w:r>
        <w:rPr>
          <w:b w:val="0"/>
          <w:color w:val="000000"/>
          <w:lang w:val="en-US"/>
        </w:rPr>
        <w:t>comb.n</w:t>
      </w:r>
      <w:proofErr w:type="spellEnd"/>
      <w:r>
        <w:rPr>
          <w:b w:val="0"/>
          <w:color w:val="000000"/>
          <w:lang w:val="en-US"/>
        </w:rPr>
        <w:t xml:space="preserve">., </w:t>
      </w:r>
      <w:r>
        <w:rPr>
          <w:b w:val="0"/>
          <w:i/>
          <w:color w:val="000000"/>
          <w:lang w:val="en-US"/>
        </w:rPr>
        <w:t xml:space="preserve"> A. </w:t>
      </w:r>
      <w:proofErr w:type="spellStart"/>
      <w:r>
        <w:rPr>
          <w:b w:val="0"/>
          <w:i/>
          <w:color w:val="000000"/>
          <w:lang w:val="en-US"/>
        </w:rPr>
        <w:t>adornata</w:t>
      </w:r>
      <w:proofErr w:type="spellEnd"/>
      <w:r>
        <w:rPr>
          <w:b w:val="0"/>
          <w:i/>
          <w:color w:val="000000"/>
          <w:lang w:val="en-US"/>
        </w:rPr>
        <w:t xml:space="preserve"> </w:t>
      </w:r>
      <w:r>
        <w:rPr>
          <w:b w:val="0"/>
          <w:color w:val="000000"/>
          <w:lang w:val="en-US"/>
        </w:rPr>
        <w:t>(</w:t>
      </w:r>
      <w:proofErr w:type="spellStart"/>
      <w:r>
        <w:rPr>
          <w:b w:val="0"/>
          <w:color w:val="000000"/>
          <w:lang w:val="en-US"/>
        </w:rPr>
        <w:t>Kröber</w:t>
      </w:r>
      <w:proofErr w:type="spellEnd"/>
      <w:r>
        <w:rPr>
          <w:b w:val="0"/>
          <w:color w:val="000000"/>
          <w:lang w:val="en-US"/>
        </w:rPr>
        <w:t xml:space="preserve">) </w:t>
      </w:r>
      <w:proofErr w:type="spellStart"/>
      <w:r>
        <w:rPr>
          <w:b w:val="0"/>
          <w:color w:val="000000"/>
          <w:lang w:val="en-US"/>
        </w:rPr>
        <w:t>comb.n</w:t>
      </w:r>
      <w:proofErr w:type="spellEnd"/>
      <w:r>
        <w:rPr>
          <w:b w:val="0"/>
          <w:color w:val="000000"/>
          <w:lang w:val="en-US"/>
        </w:rPr>
        <w:t xml:space="preserve">., </w:t>
      </w:r>
      <w:r>
        <w:rPr>
          <w:b w:val="0"/>
          <w:i/>
          <w:color w:val="000000"/>
          <w:lang w:val="en-US"/>
        </w:rPr>
        <w:t xml:space="preserve">A. </w:t>
      </w:r>
      <w:proofErr w:type="spellStart"/>
      <w:r>
        <w:rPr>
          <w:b w:val="0"/>
          <w:i/>
          <w:color w:val="000000"/>
          <w:lang w:val="en-US"/>
        </w:rPr>
        <w:t>coquimbo</w:t>
      </w:r>
      <w:proofErr w:type="spellEnd"/>
      <w:r>
        <w:rPr>
          <w:b w:val="0"/>
          <w:i/>
          <w:color w:val="000000"/>
          <w:lang w:val="en-US"/>
        </w:rPr>
        <w:t xml:space="preserve"> </w:t>
      </w:r>
      <w:r>
        <w:rPr>
          <w:b w:val="0"/>
          <w:color w:val="000000"/>
          <w:lang w:val="en-US"/>
        </w:rPr>
        <w:t>(</w:t>
      </w:r>
      <w:proofErr w:type="spellStart"/>
      <w:r>
        <w:rPr>
          <w:b w:val="0"/>
          <w:color w:val="000000"/>
          <w:lang w:val="en-US"/>
        </w:rPr>
        <w:t>Coscarón</w:t>
      </w:r>
      <w:proofErr w:type="spellEnd"/>
      <w:r>
        <w:rPr>
          <w:b w:val="0"/>
          <w:color w:val="000000"/>
          <w:lang w:val="en-US"/>
        </w:rPr>
        <w:t xml:space="preserve">), </w:t>
      </w:r>
      <w:proofErr w:type="spellStart"/>
      <w:r>
        <w:rPr>
          <w:b w:val="0"/>
          <w:color w:val="000000"/>
          <w:lang w:val="en-US"/>
        </w:rPr>
        <w:t>comb.n</w:t>
      </w:r>
      <w:proofErr w:type="spellEnd"/>
      <w:r>
        <w:rPr>
          <w:b w:val="0"/>
          <w:color w:val="000000"/>
          <w:lang w:val="en-US"/>
        </w:rPr>
        <w:t xml:space="preserve">., </w:t>
      </w:r>
      <w:r>
        <w:rPr>
          <w:b w:val="0"/>
          <w:i/>
          <w:color w:val="000000"/>
          <w:lang w:val="en-US"/>
        </w:rPr>
        <w:t xml:space="preserve">A. </w:t>
      </w:r>
      <w:proofErr w:type="spellStart"/>
      <w:r>
        <w:rPr>
          <w:b w:val="0"/>
          <w:i/>
          <w:color w:val="000000"/>
          <w:lang w:val="en-US"/>
        </w:rPr>
        <w:t>andicola</w:t>
      </w:r>
      <w:proofErr w:type="spellEnd"/>
      <w:r>
        <w:rPr>
          <w:b w:val="0"/>
          <w:i/>
          <w:color w:val="000000"/>
          <w:lang w:val="en-US"/>
        </w:rPr>
        <w:t xml:space="preserve"> </w:t>
      </w:r>
      <w:r>
        <w:rPr>
          <w:b w:val="0"/>
          <w:color w:val="000000"/>
          <w:lang w:val="en-US"/>
        </w:rPr>
        <w:t xml:space="preserve">(Philippi) </w:t>
      </w:r>
      <w:proofErr w:type="spellStart"/>
      <w:r>
        <w:rPr>
          <w:b w:val="0"/>
          <w:color w:val="000000"/>
          <w:lang w:val="en-US"/>
        </w:rPr>
        <w:t>comb.n</w:t>
      </w:r>
      <w:proofErr w:type="spellEnd"/>
      <w:r>
        <w:rPr>
          <w:b w:val="0"/>
          <w:color w:val="000000"/>
          <w:lang w:val="en-US"/>
        </w:rPr>
        <w:t>.</w:t>
      </w:r>
      <w:r>
        <w:rPr>
          <w:b w:val="0"/>
          <w:i/>
          <w:color w:val="000000"/>
          <w:lang w:val="en-US"/>
        </w:rPr>
        <w:t xml:space="preserve">, A. </w:t>
      </w:r>
      <w:proofErr w:type="spellStart"/>
      <w:r>
        <w:rPr>
          <w:b w:val="0"/>
          <w:i/>
          <w:color w:val="000000"/>
          <w:lang w:val="en-US"/>
        </w:rPr>
        <w:t>inata</w:t>
      </w:r>
      <w:proofErr w:type="spellEnd"/>
      <w:r>
        <w:rPr>
          <w:b w:val="0"/>
          <w:i/>
          <w:color w:val="000000"/>
          <w:lang w:val="en-US"/>
        </w:rPr>
        <w:t xml:space="preserve"> </w:t>
      </w:r>
      <w:r>
        <w:rPr>
          <w:b w:val="0"/>
          <w:color w:val="000000"/>
          <w:lang w:val="en-US"/>
        </w:rPr>
        <w:t>(</w:t>
      </w:r>
      <w:proofErr w:type="spellStart"/>
      <w:r>
        <w:rPr>
          <w:b w:val="0"/>
          <w:color w:val="000000"/>
          <w:lang w:val="en-US"/>
        </w:rPr>
        <w:t>Coscarón</w:t>
      </w:r>
      <w:proofErr w:type="spellEnd"/>
      <w:r>
        <w:rPr>
          <w:b w:val="0"/>
          <w:color w:val="000000"/>
          <w:lang w:val="en-US"/>
        </w:rPr>
        <w:t xml:space="preserve"> &amp; Philip) </w:t>
      </w:r>
      <w:proofErr w:type="spellStart"/>
      <w:r>
        <w:rPr>
          <w:b w:val="0"/>
          <w:color w:val="000000"/>
          <w:lang w:val="en-US"/>
        </w:rPr>
        <w:t>comb.n</w:t>
      </w:r>
      <w:proofErr w:type="spellEnd"/>
      <w:r>
        <w:rPr>
          <w:b w:val="0"/>
          <w:color w:val="000000"/>
          <w:lang w:val="en-US"/>
        </w:rPr>
        <w:t>.</w:t>
      </w:r>
      <w:r>
        <w:rPr>
          <w:b w:val="0"/>
          <w:i/>
          <w:color w:val="000000"/>
          <w:lang w:val="en-US"/>
        </w:rPr>
        <w:t xml:space="preserve">, A. </w:t>
      </w:r>
      <w:proofErr w:type="spellStart"/>
      <w:r>
        <w:rPr>
          <w:b w:val="0"/>
          <w:i/>
          <w:color w:val="000000"/>
          <w:lang w:val="en-US"/>
        </w:rPr>
        <w:t>montium</w:t>
      </w:r>
      <w:proofErr w:type="spellEnd"/>
      <w:r>
        <w:rPr>
          <w:b w:val="0"/>
          <w:i/>
          <w:color w:val="000000"/>
          <w:lang w:val="en-US"/>
        </w:rPr>
        <w:t xml:space="preserve"> </w:t>
      </w:r>
      <w:r>
        <w:rPr>
          <w:b w:val="0"/>
          <w:color w:val="000000"/>
          <w:lang w:val="en-US"/>
        </w:rPr>
        <w:t>(</w:t>
      </w:r>
      <w:proofErr w:type="spellStart"/>
      <w:r>
        <w:rPr>
          <w:b w:val="0"/>
          <w:color w:val="000000"/>
          <w:lang w:val="en-US"/>
        </w:rPr>
        <w:t>Surcouf</w:t>
      </w:r>
      <w:proofErr w:type="spellEnd"/>
      <w:r>
        <w:rPr>
          <w:b w:val="0"/>
          <w:color w:val="000000"/>
          <w:lang w:val="en-US"/>
        </w:rPr>
        <w:t xml:space="preserve">) </w:t>
      </w:r>
      <w:proofErr w:type="spellStart"/>
      <w:r>
        <w:rPr>
          <w:b w:val="0"/>
          <w:color w:val="000000"/>
          <w:lang w:val="en-US"/>
        </w:rPr>
        <w:t>comb.n</w:t>
      </w:r>
      <w:proofErr w:type="spellEnd"/>
      <w:r>
        <w:rPr>
          <w:b w:val="0"/>
          <w:color w:val="000000"/>
          <w:lang w:val="en-US"/>
        </w:rPr>
        <w:t>.</w:t>
      </w:r>
      <w:r>
        <w:rPr>
          <w:b w:val="0"/>
          <w:i/>
          <w:color w:val="000000"/>
          <w:lang w:val="en-US"/>
        </w:rPr>
        <w:t>,</w:t>
      </w:r>
      <w:r>
        <w:rPr>
          <w:b w:val="0"/>
          <w:color w:val="000000"/>
          <w:lang w:val="en-US"/>
        </w:rPr>
        <w:t xml:space="preserve"> </w:t>
      </w:r>
      <w:r>
        <w:rPr>
          <w:b w:val="0"/>
          <w:i/>
          <w:color w:val="000000"/>
          <w:lang w:val="en-US"/>
        </w:rPr>
        <w:t xml:space="preserve">A. </w:t>
      </w:r>
      <w:proofErr w:type="spellStart"/>
      <w:r>
        <w:rPr>
          <w:b w:val="0"/>
          <w:i/>
          <w:color w:val="000000"/>
          <w:lang w:val="en-US"/>
        </w:rPr>
        <w:t>hirsuta</w:t>
      </w:r>
      <w:proofErr w:type="spellEnd"/>
      <w:r>
        <w:rPr>
          <w:b w:val="0"/>
          <w:color w:val="000000"/>
          <w:lang w:val="en-US"/>
        </w:rPr>
        <w:t xml:space="preserve"> (</w:t>
      </w:r>
      <w:proofErr w:type="spellStart"/>
      <w:r>
        <w:rPr>
          <w:b w:val="0"/>
          <w:color w:val="000000"/>
          <w:lang w:val="en-US"/>
        </w:rPr>
        <w:t>Coscarón</w:t>
      </w:r>
      <w:proofErr w:type="spellEnd"/>
      <w:r>
        <w:rPr>
          <w:b w:val="0"/>
          <w:color w:val="000000"/>
          <w:lang w:val="en-US"/>
        </w:rPr>
        <w:t xml:space="preserve"> &amp; Philip) </w:t>
      </w:r>
      <w:proofErr w:type="spellStart"/>
      <w:r>
        <w:rPr>
          <w:b w:val="0"/>
          <w:color w:val="000000"/>
          <w:lang w:val="en-US"/>
        </w:rPr>
        <w:t>comb.n</w:t>
      </w:r>
      <w:proofErr w:type="spellEnd"/>
      <w:r>
        <w:rPr>
          <w:b w:val="0"/>
          <w:color w:val="000000"/>
          <w:lang w:val="en-US"/>
        </w:rPr>
        <w:t xml:space="preserve">., </w:t>
      </w:r>
      <w:r>
        <w:rPr>
          <w:b w:val="0"/>
          <w:i/>
          <w:color w:val="000000"/>
          <w:lang w:val="en-US"/>
        </w:rPr>
        <w:t xml:space="preserve">A. </w:t>
      </w:r>
      <w:proofErr w:type="spellStart"/>
      <w:r>
        <w:rPr>
          <w:b w:val="0"/>
          <w:i/>
          <w:color w:val="000000"/>
          <w:lang w:val="en-US"/>
        </w:rPr>
        <w:t>limbativena</w:t>
      </w:r>
      <w:proofErr w:type="spellEnd"/>
      <w:r>
        <w:rPr>
          <w:b w:val="0"/>
          <w:color w:val="000000"/>
          <w:lang w:val="en-US"/>
        </w:rPr>
        <w:t xml:space="preserve"> (</w:t>
      </w:r>
      <w:proofErr w:type="spellStart"/>
      <w:r>
        <w:rPr>
          <w:b w:val="0"/>
          <w:color w:val="000000"/>
          <w:lang w:val="en-US"/>
        </w:rPr>
        <w:t>Kröber</w:t>
      </w:r>
      <w:proofErr w:type="spellEnd"/>
      <w:r>
        <w:rPr>
          <w:b w:val="0"/>
          <w:color w:val="000000"/>
          <w:lang w:val="en-US"/>
        </w:rPr>
        <w:t xml:space="preserve">) </w:t>
      </w:r>
      <w:proofErr w:type="spellStart"/>
      <w:r>
        <w:rPr>
          <w:b w:val="0"/>
          <w:color w:val="000000"/>
          <w:lang w:val="en-US"/>
        </w:rPr>
        <w:t>comb.n</w:t>
      </w:r>
      <w:proofErr w:type="spellEnd"/>
      <w:r>
        <w:rPr>
          <w:b w:val="0"/>
          <w:color w:val="000000"/>
          <w:lang w:val="en-US"/>
        </w:rPr>
        <w:t xml:space="preserve">., </w:t>
      </w:r>
      <w:r>
        <w:rPr>
          <w:b w:val="0"/>
          <w:i/>
          <w:color w:val="000000"/>
          <w:lang w:val="en-US"/>
        </w:rPr>
        <w:t xml:space="preserve">A. </w:t>
      </w:r>
      <w:proofErr w:type="spellStart"/>
      <w:r>
        <w:rPr>
          <w:b w:val="0"/>
          <w:i/>
          <w:color w:val="000000"/>
          <w:lang w:val="en-US"/>
        </w:rPr>
        <w:t>penai</w:t>
      </w:r>
      <w:proofErr w:type="spellEnd"/>
      <w:r>
        <w:rPr>
          <w:b w:val="0"/>
          <w:color w:val="000000"/>
          <w:lang w:val="en-US"/>
        </w:rPr>
        <w:t xml:space="preserve"> (</w:t>
      </w:r>
      <w:proofErr w:type="spellStart"/>
      <w:r>
        <w:rPr>
          <w:b w:val="0"/>
          <w:color w:val="000000"/>
          <w:lang w:val="en-US"/>
        </w:rPr>
        <w:t>Coscarón</w:t>
      </w:r>
      <w:proofErr w:type="spellEnd"/>
      <w:r>
        <w:rPr>
          <w:b w:val="0"/>
          <w:color w:val="000000"/>
          <w:lang w:val="en-US"/>
        </w:rPr>
        <w:t xml:space="preserve"> &amp; Philip) </w:t>
      </w:r>
      <w:proofErr w:type="spellStart"/>
      <w:r>
        <w:rPr>
          <w:b w:val="0"/>
          <w:color w:val="000000"/>
          <w:lang w:val="en-US"/>
        </w:rPr>
        <w:t>comb.n</w:t>
      </w:r>
      <w:proofErr w:type="spellEnd"/>
      <w:r>
        <w:rPr>
          <w:b w:val="0"/>
          <w:color w:val="000000"/>
          <w:lang w:val="en-US"/>
        </w:rPr>
        <w:t xml:space="preserve">., </w:t>
      </w:r>
      <w:r>
        <w:rPr>
          <w:b w:val="0"/>
          <w:i/>
          <w:color w:val="000000"/>
          <w:lang w:val="en-US"/>
        </w:rPr>
        <w:t>A. poroma</w:t>
      </w:r>
      <w:r>
        <w:rPr>
          <w:b w:val="0"/>
          <w:color w:val="000000"/>
          <w:lang w:val="en-US"/>
        </w:rPr>
        <w:t xml:space="preserve"> (</w:t>
      </w:r>
      <w:proofErr w:type="spellStart"/>
      <w:r>
        <w:rPr>
          <w:b w:val="0"/>
          <w:color w:val="000000"/>
          <w:lang w:val="en-US"/>
        </w:rPr>
        <w:t>Coscarón</w:t>
      </w:r>
      <w:proofErr w:type="spellEnd"/>
      <w:r>
        <w:rPr>
          <w:b w:val="0"/>
          <w:color w:val="000000"/>
          <w:lang w:val="en-US"/>
        </w:rPr>
        <w:t xml:space="preserve"> &amp; Philip) </w:t>
      </w:r>
      <w:proofErr w:type="spellStart"/>
      <w:r>
        <w:rPr>
          <w:b w:val="0"/>
          <w:color w:val="000000"/>
          <w:lang w:val="en-US"/>
        </w:rPr>
        <w:t>comb.n</w:t>
      </w:r>
      <w:proofErr w:type="spellEnd"/>
      <w:r>
        <w:rPr>
          <w:b w:val="0"/>
          <w:color w:val="000000"/>
          <w:lang w:val="en-US"/>
        </w:rPr>
        <w:t xml:space="preserve">., </w:t>
      </w:r>
      <w:r>
        <w:rPr>
          <w:b w:val="0"/>
          <w:i/>
          <w:color w:val="000000"/>
          <w:lang w:val="en-US"/>
        </w:rPr>
        <w:t>A. n.sp.5</w:t>
      </w:r>
      <w:r>
        <w:rPr>
          <w:b w:val="0"/>
          <w:color w:val="000000"/>
          <w:lang w:val="en-US"/>
        </w:rPr>
        <w:t xml:space="preserve">, </w:t>
      </w:r>
      <w:r>
        <w:rPr>
          <w:b w:val="0"/>
          <w:i/>
          <w:color w:val="000000"/>
          <w:lang w:val="en-US"/>
        </w:rPr>
        <w:t xml:space="preserve">A. </w:t>
      </w:r>
      <w:proofErr w:type="spellStart"/>
      <w:r>
        <w:rPr>
          <w:b w:val="0"/>
          <w:i/>
          <w:color w:val="000000"/>
          <w:lang w:val="en-US"/>
        </w:rPr>
        <w:t>bulbula</w:t>
      </w:r>
      <w:proofErr w:type="spellEnd"/>
      <w:r>
        <w:rPr>
          <w:b w:val="0"/>
          <w:color w:val="000000"/>
          <w:lang w:val="en-US"/>
        </w:rPr>
        <w:t xml:space="preserve"> (</w:t>
      </w:r>
      <w:proofErr w:type="spellStart"/>
      <w:r>
        <w:rPr>
          <w:b w:val="0"/>
          <w:color w:val="000000"/>
          <w:lang w:val="en-US"/>
        </w:rPr>
        <w:t>Coscarón</w:t>
      </w:r>
      <w:proofErr w:type="spellEnd"/>
      <w:r>
        <w:rPr>
          <w:b w:val="0"/>
          <w:color w:val="000000"/>
          <w:lang w:val="en-US"/>
        </w:rPr>
        <w:t xml:space="preserve"> &amp; Philip) </w:t>
      </w:r>
      <w:proofErr w:type="spellStart"/>
      <w:r>
        <w:rPr>
          <w:b w:val="0"/>
          <w:color w:val="000000"/>
          <w:lang w:val="en-US"/>
        </w:rPr>
        <w:t>comb.n</w:t>
      </w:r>
      <w:proofErr w:type="spellEnd"/>
      <w:r>
        <w:rPr>
          <w:b w:val="0"/>
          <w:color w:val="000000"/>
          <w:lang w:val="en-US"/>
        </w:rPr>
        <w:t xml:space="preserve">., </w:t>
      </w:r>
      <w:r>
        <w:rPr>
          <w:b w:val="0"/>
          <w:i/>
          <w:color w:val="000000"/>
          <w:lang w:val="en-US"/>
        </w:rPr>
        <w:t xml:space="preserve">A. </w:t>
      </w:r>
      <w:proofErr w:type="spellStart"/>
      <w:r>
        <w:rPr>
          <w:b w:val="0"/>
          <w:i/>
          <w:color w:val="000000"/>
          <w:lang w:val="en-US"/>
        </w:rPr>
        <w:t>fairchildi</w:t>
      </w:r>
      <w:proofErr w:type="spellEnd"/>
      <w:r>
        <w:rPr>
          <w:b w:val="0"/>
          <w:i/>
          <w:color w:val="000000"/>
          <w:lang w:val="en-US"/>
        </w:rPr>
        <w:t xml:space="preserve"> </w:t>
      </w:r>
      <w:r>
        <w:rPr>
          <w:b w:val="0"/>
          <w:color w:val="000000"/>
          <w:lang w:val="en-US"/>
        </w:rPr>
        <w:t>(</w:t>
      </w:r>
      <w:proofErr w:type="spellStart"/>
      <w:r>
        <w:rPr>
          <w:b w:val="0"/>
          <w:color w:val="000000"/>
          <w:lang w:val="en-US"/>
        </w:rPr>
        <w:t>Coscarón</w:t>
      </w:r>
      <w:proofErr w:type="spellEnd"/>
      <w:r>
        <w:rPr>
          <w:b w:val="0"/>
          <w:color w:val="000000"/>
          <w:lang w:val="en-US"/>
        </w:rPr>
        <w:t xml:space="preserve"> &amp; Philip) </w:t>
      </w:r>
      <w:proofErr w:type="spellStart"/>
      <w:r>
        <w:rPr>
          <w:b w:val="0"/>
          <w:color w:val="000000"/>
          <w:lang w:val="en-US"/>
        </w:rPr>
        <w:t>comb.n</w:t>
      </w:r>
      <w:proofErr w:type="spellEnd"/>
      <w:r>
        <w:rPr>
          <w:b w:val="0"/>
          <w:color w:val="000000"/>
          <w:lang w:val="en-US"/>
        </w:rPr>
        <w:t xml:space="preserve">., and </w:t>
      </w:r>
      <w:r>
        <w:rPr>
          <w:b w:val="0"/>
          <w:i/>
          <w:color w:val="000000"/>
          <w:lang w:val="en-US"/>
        </w:rPr>
        <w:t xml:space="preserve">A. </w:t>
      </w:r>
      <w:proofErr w:type="spellStart"/>
      <w:r>
        <w:rPr>
          <w:b w:val="0"/>
          <w:i/>
          <w:color w:val="000000"/>
          <w:lang w:val="en-US"/>
        </w:rPr>
        <w:t>neogrisescens</w:t>
      </w:r>
      <w:proofErr w:type="spellEnd"/>
      <w:r>
        <w:rPr>
          <w:b w:val="0"/>
          <w:i/>
          <w:color w:val="000000"/>
          <w:lang w:val="en-US"/>
        </w:rPr>
        <w:t xml:space="preserve"> </w:t>
      </w:r>
      <w:r>
        <w:rPr>
          <w:b w:val="0"/>
          <w:color w:val="000000"/>
          <w:lang w:val="en-US"/>
        </w:rPr>
        <w:t>(</w:t>
      </w:r>
      <w:proofErr w:type="spellStart"/>
      <w:r>
        <w:rPr>
          <w:b w:val="0"/>
          <w:color w:val="000000"/>
          <w:lang w:val="en-US"/>
        </w:rPr>
        <w:t>Coscarón</w:t>
      </w:r>
      <w:proofErr w:type="spellEnd"/>
      <w:r>
        <w:rPr>
          <w:b w:val="0"/>
          <w:color w:val="000000"/>
          <w:lang w:val="en-US"/>
        </w:rPr>
        <w:t xml:space="preserve"> &amp; Philip) </w:t>
      </w:r>
      <w:proofErr w:type="spellStart"/>
      <w:r>
        <w:rPr>
          <w:b w:val="0"/>
          <w:color w:val="000000"/>
          <w:lang w:val="en-US"/>
        </w:rPr>
        <w:t>comb.n</w:t>
      </w:r>
      <w:proofErr w:type="spellEnd"/>
      <w:r>
        <w:rPr>
          <w:b w:val="0"/>
          <w:color w:val="000000"/>
          <w:lang w:val="en-US"/>
        </w:rPr>
        <w:t xml:space="preserve">.. </w:t>
      </w:r>
    </w:p>
    <w:p w14:paraId="1FAD04A0" w14:textId="77777777" w:rsidR="00886E27" w:rsidRDefault="00886E27">
      <w:pPr>
        <w:pStyle w:val="Ttulo1"/>
        <w:numPr>
          <w:ilvl w:val="0"/>
          <w:numId w:val="2"/>
        </w:numPr>
        <w:tabs>
          <w:tab w:val="left" w:pos="0"/>
        </w:tabs>
        <w:rPr>
          <w:i/>
          <w:lang w:val="en-US"/>
        </w:rPr>
      </w:pPr>
    </w:p>
    <w:p w14:paraId="4B973C93" w14:textId="77777777" w:rsidR="00886E27" w:rsidRDefault="008855EA">
      <w:pPr>
        <w:pStyle w:val="Ttulo1"/>
        <w:numPr>
          <w:ilvl w:val="0"/>
          <w:numId w:val="2"/>
        </w:numPr>
        <w:tabs>
          <w:tab w:val="left" w:pos="0"/>
        </w:tabs>
        <w:rPr>
          <w:i/>
        </w:rPr>
      </w:pPr>
      <w:r>
        <w:rPr>
          <w:i/>
        </w:rPr>
        <w:t xml:space="preserve">Gen.4. Taquile </w:t>
      </w:r>
      <w:proofErr w:type="spellStart"/>
      <w:r>
        <w:rPr>
          <w:i/>
        </w:rPr>
        <w:t>Gen.n</w:t>
      </w:r>
      <w:proofErr w:type="spellEnd"/>
      <w:r>
        <w:rPr>
          <w:i/>
        </w:rPr>
        <w:t>.</w:t>
      </w:r>
    </w:p>
    <w:p w14:paraId="03FBB410" w14:textId="77777777" w:rsidR="00886E27" w:rsidRDefault="008855EA">
      <w:pPr>
        <w:pStyle w:val="ndice"/>
        <w:rPr>
          <w:rFonts w:ascii="Times New Roman" w:hAnsi="Times New Roman"/>
          <w:color w:val="000000"/>
          <w:lang w:val="en-US"/>
        </w:rPr>
      </w:pPr>
      <w:r>
        <w:rPr>
          <w:rFonts w:ascii="Times New Roman" w:hAnsi="Times New Roman"/>
          <w:color w:val="000000"/>
          <w:lang w:val="en-US"/>
        </w:rPr>
        <w:t xml:space="preserve">Type species: </w:t>
      </w:r>
      <w:proofErr w:type="spellStart"/>
      <w:r>
        <w:rPr>
          <w:rFonts w:ascii="Times New Roman" w:hAnsi="Times New Roman"/>
          <w:i/>
          <w:color w:val="000000"/>
          <w:lang w:val="en-US"/>
        </w:rPr>
        <w:t>Taquile</w:t>
      </w:r>
      <w:proofErr w:type="spellEnd"/>
      <w:r>
        <w:rPr>
          <w:rFonts w:ascii="Times New Roman" w:hAnsi="Times New Roman"/>
          <w:i/>
          <w:color w:val="000000"/>
          <w:lang w:val="en-US"/>
        </w:rPr>
        <w:t xml:space="preserve"> </w:t>
      </w:r>
      <w:proofErr w:type="spellStart"/>
      <w:r>
        <w:rPr>
          <w:rFonts w:ascii="Times New Roman" w:hAnsi="Times New Roman"/>
          <w:i/>
          <w:color w:val="000000"/>
          <w:lang w:val="en-US"/>
        </w:rPr>
        <w:t>colla</w:t>
      </w:r>
      <w:proofErr w:type="spellEnd"/>
      <w:r>
        <w:rPr>
          <w:rFonts w:ascii="Times New Roman" w:hAnsi="Times New Roman"/>
          <w:i/>
          <w:color w:val="000000"/>
          <w:lang w:val="en-US"/>
        </w:rPr>
        <w:t xml:space="preserve"> </w:t>
      </w:r>
      <w:r>
        <w:rPr>
          <w:rFonts w:ascii="Times New Roman" w:hAnsi="Times New Roman"/>
          <w:color w:val="000000"/>
          <w:lang w:val="en-US"/>
        </w:rPr>
        <w:t>(</w:t>
      </w:r>
      <w:proofErr w:type="spellStart"/>
      <w:r>
        <w:rPr>
          <w:rFonts w:ascii="Times New Roman" w:hAnsi="Times New Roman"/>
          <w:color w:val="000000"/>
          <w:lang w:val="en-US"/>
        </w:rPr>
        <w:t>Coscarón</w:t>
      </w:r>
      <w:proofErr w:type="spellEnd"/>
      <w:r>
        <w:rPr>
          <w:rFonts w:ascii="Times New Roman" w:hAnsi="Times New Roman"/>
          <w:color w:val="000000"/>
          <w:lang w:val="en-US"/>
        </w:rPr>
        <w:t xml:space="preserve">), 1969 </w:t>
      </w:r>
      <w:proofErr w:type="spellStart"/>
      <w:r>
        <w:rPr>
          <w:rFonts w:ascii="Times New Roman" w:hAnsi="Times New Roman"/>
          <w:color w:val="000000"/>
          <w:lang w:val="en-US"/>
        </w:rPr>
        <w:t>comb.n</w:t>
      </w:r>
      <w:proofErr w:type="spellEnd"/>
      <w:r>
        <w:rPr>
          <w:rFonts w:ascii="Times New Roman" w:hAnsi="Times New Roman"/>
          <w:color w:val="000000"/>
          <w:lang w:val="en-US"/>
        </w:rPr>
        <w:t>.</w:t>
      </w:r>
    </w:p>
    <w:p w14:paraId="6A37896D" w14:textId="77777777" w:rsidR="00886E27" w:rsidRDefault="00886E27">
      <w:pPr>
        <w:pStyle w:val="Textoindependiente31"/>
        <w:spacing w:line="480" w:lineRule="auto"/>
        <w:rPr>
          <w:color w:val="000000"/>
          <w:lang w:val="en-US"/>
        </w:rPr>
      </w:pPr>
    </w:p>
    <w:p w14:paraId="6F9FFC9A" w14:textId="77777777" w:rsidR="00886E27" w:rsidRDefault="008855EA">
      <w:pPr>
        <w:pStyle w:val="Textoindependiente31"/>
        <w:spacing w:line="480" w:lineRule="auto"/>
        <w:rPr>
          <w:b w:val="0"/>
          <w:color w:val="000000"/>
          <w:lang w:val="en-US"/>
        </w:rPr>
      </w:pPr>
      <w:r>
        <w:rPr>
          <w:color w:val="000000"/>
          <w:lang w:val="en-US"/>
        </w:rPr>
        <w:t>Diagnosis</w:t>
      </w:r>
      <w:r>
        <w:rPr>
          <w:b w:val="0"/>
          <w:color w:val="000000"/>
          <w:lang w:val="en-US"/>
        </w:rPr>
        <w:t xml:space="preserve">: basal callus with dorsal-median prolongation (24:0), scape pilosity silver-grayish (34:1). Species length 10.0-12.5 mm; eyes pilose, ocular pilosity long and abundant, except in </w:t>
      </w:r>
      <w:r>
        <w:rPr>
          <w:b w:val="0"/>
          <w:i/>
          <w:color w:val="000000"/>
          <w:lang w:val="en-US"/>
        </w:rPr>
        <w:t xml:space="preserve">T. </w:t>
      </w:r>
      <w:proofErr w:type="spellStart"/>
      <w:r>
        <w:rPr>
          <w:b w:val="0"/>
          <w:i/>
          <w:color w:val="000000"/>
          <w:lang w:val="en-US"/>
        </w:rPr>
        <w:t>geminata</w:t>
      </w:r>
      <w:proofErr w:type="spellEnd"/>
      <w:r>
        <w:rPr>
          <w:b w:val="0"/>
          <w:color w:val="000000"/>
          <w:lang w:val="en-US"/>
        </w:rPr>
        <w:t xml:space="preserve">; basal callus with median-dorsal projection, except </w:t>
      </w:r>
      <w:r>
        <w:rPr>
          <w:b w:val="0"/>
          <w:i/>
          <w:color w:val="000000"/>
          <w:lang w:val="en-US"/>
        </w:rPr>
        <w:t>T.</w:t>
      </w:r>
      <w:r>
        <w:rPr>
          <w:b w:val="0"/>
          <w:color w:val="000000"/>
          <w:lang w:val="en-US"/>
        </w:rPr>
        <w:t xml:space="preserve"> </w:t>
      </w:r>
      <w:proofErr w:type="spellStart"/>
      <w:r>
        <w:rPr>
          <w:b w:val="0"/>
          <w:i/>
          <w:color w:val="000000"/>
          <w:lang w:val="en-US"/>
        </w:rPr>
        <w:t>geminata</w:t>
      </w:r>
      <w:proofErr w:type="spellEnd"/>
      <w:r>
        <w:rPr>
          <w:b w:val="0"/>
          <w:color w:val="000000"/>
          <w:lang w:val="en-US"/>
        </w:rPr>
        <w:t xml:space="preserve">, touching eyes and </w:t>
      </w:r>
      <w:proofErr w:type="spellStart"/>
      <w:r>
        <w:rPr>
          <w:b w:val="0"/>
          <w:color w:val="000000"/>
          <w:lang w:val="en-US"/>
        </w:rPr>
        <w:t>subcallus</w:t>
      </w:r>
      <w:proofErr w:type="spellEnd"/>
      <w:r>
        <w:rPr>
          <w:b w:val="0"/>
          <w:color w:val="000000"/>
          <w:lang w:val="en-US"/>
        </w:rPr>
        <w:t xml:space="preserve">; </w:t>
      </w:r>
      <w:proofErr w:type="spellStart"/>
      <w:r>
        <w:rPr>
          <w:b w:val="0"/>
          <w:color w:val="000000"/>
          <w:lang w:val="en-US"/>
        </w:rPr>
        <w:t>subcallus</w:t>
      </w:r>
      <w:proofErr w:type="spellEnd"/>
      <w:r>
        <w:rPr>
          <w:b w:val="0"/>
          <w:color w:val="000000"/>
          <w:lang w:val="en-US"/>
        </w:rPr>
        <w:t xml:space="preserve"> pilose; frontal index 1.5-1.9; ocelli absent, vestigial in </w:t>
      </w:r>
      <w:r>
        <w:rPr>
          <w:b w:val="0"/>
          <w:i/>
          <w:color w:val="000000"/>
          <w:lang w:val="en-US"/>
        </w:rPr>
        <w:t xml:space="preserve">T. </w:t>
      </w:r>
      <w:proofErr w:type="spellStart"/>
      <w:r>
        <w:rPr>
          <w:b w:val="0"/>
          <w:i/>
          <w:color w:val="000000"/>
          <w:lang w:val="en-US"/>
        </w:rPr>
        <w:t>geminata</w:t>
      </w:r>
      <w:proofErr w:type="spellEnd"/>
      <w:r>
        <w:rPr>
          <w:b w:val="0"/>
          <w:color w:val="000000"/>
          <w:lang w:val="en-US"/>
        </w:rPr>
        <w:t>, maxillary palpi short and with long and abundant pilosity; wings hyaline, appendix on R</w:t>
      </w:r>
      <w:r>
        <w:rPr>
          <w:b w:val="0"/>
          <w:color w:val="000000"/>
          <w:vertAlign w:val="subscript"/>
          <w:lang w:val="en-US"/>
        </w:rPr>
        <w:t xml:space="preserve">4 </w:t>
      </w:r>
      <w:r>
        <w:rPr>
          <w:b w:val="0"/>
          <w:color w:val="000000"/>
          <w:lang w:val="en-US"/>
        </w:rPr>
        <w:t xml:space="preserve">present, absent in </w:t>
      </w:r>
      <w:r>
        <w:rPr>
          <w:b w:val="0"/>
          <w:i/>
          <w:color w:val="000000"/>
          <w:lang w:val="en-US"/>
        </w:rPr>
        <w:t xml:space="preserve">T. </w:t>
      </w:r>
      <w:proofErr w:type="spellStart"/>
      <w:r>
        <w:rPr>
          <w:b w:val="0"/>
          <w:i/>
          <w:color w:val="000000"/>
          <w:lang w:val="en-US"/>
        </w:rPr>
        <w:t>colla</w:t>
      </w:r>
      <w:proofErr w:type="spellEnd"/>
      <w:r>
        <w:rPr>
          <w:b w:val="0"/>
          <w:color w:val="000000"/>
          <w:lang w:val="en-US"/>
        </w:rPr>
        <w:t xml:space="preserve">, sternite VIII base variable, genital fork base straight and female cerci variable. </w:t>
      </w:r>
    </w:p>
    <w:p w14:paraId="67AA9043" w14:textId="77777777" w:rsidR="00886E27" w:rsidRDefault="008855EA">
      <w:pPr>
        <w:pStyle w:val="Textoindependiente31"/>
        <w:spacing w:line="480" w:lineRule="auto"/>
        <w:rPr>
          <w:b w:val="0"/>
          <w:color w:val="000000"/>
          <w:lang w:val="en-US"/>
        </w:rPr>
      </w:pPr>
      <w:r>
        <w:rPr>
          <w:b w:val="0"/>
          <w:color w:val="000000"/>
          <w:lang w:val="en-US"/>
        </w:rPr>
        <w:t xml:space="preserve">It includes three species:  </w:t>
      </w:r>
      <w:r>
        <w:rPr>
          <w:b w:val="0"/>
          <w:i/>
          <w:color w:val="000000"/>
          <w:lang w:val="en-US"/>
        </w:rPr>
        <w:t xml:space="preserve">T. </w:t>
      </w:r>
      <w:proofErr w:type="spellStart"/>
      <w:r>
        <w:rPr>
          <w:b w:val="0"/>
          <w:i/>
          <w:color w:val="000000"/>
          <w:lang w:val="en-US"/>
        </w:rPr>
        <w:t>geminata</w:t>
      </w:r>
      <w:proofErr w:type="spellEnd"/>
      <w:r>
        <w:rPr>
          <w:b w:val="0"/>
          <w:i/>
          <w:color w:val="000000"/>
          <w:lang w:val="en-US"/>
        </w:rPr>
        <w:t xml:space="preserve"> </w:t>
      </w:r>
      <w:r>
        <w:rPr>
          <w:b w:val="0"/>
          <w:color w:val="000000"/>
          <w:lang w:val="en-US"/>
        </w:rPr>
        <w:t>(</w:t>
      </w:r>
      <w:proofErr w:type="spellStart"/>
      <w:r>
        <w:rPr>
          <w:b w:val="0"/>
          <w:color w:val="000000"/>
          <w:lang w:val="en-US"/>
        </w:rPr>
        <w:t>Coscarón</w:t>
      </w:r>
      <w:proofErr w:type="spellEnd"/>
      <w:r>
        <w:rPr>
          <w:b w:val="0"/>
          <w:color w:val="000000"/>
          <w:lang w:val="en-US"/>
        </w:rPr>
        <w:t xml:space="preserve"> &amp; Philip) </w:t>
      </w:r>
      <w:proofErr w:type="spellStart"/>
      <w:r>
        <w:rPr>
          <w:b w:val="0"/>
          <w:color w:val="000000"/>
          <w:lang w:val="en-US"/>
        </w:rPr>
        <w:t>comb.n</w:t>
      </w:r>
      <w:proofErr w:type="spellEnd"/>
      <w:r>
        <w:rPr>
          <w:b w:val="0"/>
          <w:color w:val="000000"/>
          <w:lang w:val="en-US"/>
        </w:rPr>
        <w:t>.</w:t>
      </w:r>
      <w:r>
        <w:rPr>
          <w:b w:val="0"/>
          <w:i/>
          <w:color w:val="000000"/>
          <w:lang w:val="en-US"/>
        </w:rPr>
        <w:t xml:space="preserve">, T. </w:t>
      </w:r>
      <w:proofErr w:type="spellStart"/>
      <w:r>
        <w:rPr>
          <w:b w:val="0"/>
          <w:i/>
          <w:color w:val="000000"/>
          <w:lang w:val="en-US"/>
        </w:rPr>
        <w:t>albotibialis</w:t>
      </w:r>
      <w:proofErr w:type="spellEnd"/>
      <w:r>
        <w:rPr>
          <w:b w:val="0"/>
          <w:i/>
          <w:color w:val="000000"/>
          <w:lang w:val="en-US"/>
        </w:rPr>
        <w:t xml:space="preserve"> </w:t>
      </w:r>
      <w:r>
        <w:rPr>
          <w:b w:val="0"/>
          <w:color w:val="000000"/>
          <w:lang w:val="en-US"/>
        </w:rPr>
        <w:t>(</w:t>
      </w:r>
      <w:proofErr w:type="spellStart"/>
      <w:r>
        <w:rPr>
          <w:b w:val="0"/>
          <w:color w:val="000000"/>
          <w:lang w:val="en-US"/>
        </w:rPr>
        <w:t>Kröber</w:t>
      </w:r>
      <w:proofErr w:type="spellEnd"/>
      <w:r>
        <w:rPr>
          <w:b w:val="0"/>
          <w:color w:val="000000"/>
          <w:lang w:val="en-US"/>
        </w:rPr>
        <w:t xml:space="preserve">) </w:t>
      </w:r>
      <w:proofErr w:type="spellStart"/>
      <w:r>
        <w:rPr>
          <w:b w:val="0"/>
          <w:color w:val="000000"/>
          <w:lang w:val="en-US"/>
        </w:rPr>
        <w:t>comb.n</w:t>
      </w:r>
      <w:proofErr w:type="spellEnd"/>
      <w:r>
        <w:rPr>
          <w:b w:val="0"/>
          <w:color w:val="000000"/>
          <w:lang w:val="en-US"/>
        </w:rPr>
        <w:t>.</w:t>
      </w:r>
      <w:r>
        <w:rPr>
          <w:b w:val="0"/>
          <w:i/>
          <w:color w:val="000000"/>
          <w:lang w:val="en-US"/>
        </w:rPr>
        <w:t>,</w:t>
      </w:r>
      <w:r>
        <w:rPr>
          <w:b w:val="0"/>
          <w:color w:val="000000"/>
          <w:lang w:val="en-US"/>
        </w:rPr>
        <w:t xml:space="preserve"> and </w:t>
      </w:r>
      <w:r>
        <w:rPr>
          <w:b w:val="0"/>
          <w:i/>
          <w:color w:val="000000"/>
          <w:lang w:val="en-US"/>
        </w:rPr>
        <w:t xml:space="preserve">T. </w:t>
      </w:r>
      <w:proofErr w:type="spellStart"/>
      <w:r>
        <w:rPr>
          <w:b w:val="0"/>
          <w:i/>
          <w:color w:val="000000"/>
          <w:lang w:val="en-US"/>
        </w:rPr>
        <w:t>colla</w:t>
      </w:r>
      <w:proofErr w:type="spellEnd"/>
      <w:r>
        <w:rPr>
          <w:b w:val="0"/>
          <w:i/>
          <w:color w:val="000000"/>
          <w:lang w:val="en-US"/>
        </w:rPr>
        <w:t xml:space="preserve"> </w:t>
      </w:r>
      <w:r>
        <w:rPr>
          <w:b w:val="0"/>
          <w:color w:val="000000"/>
          <w:lang w:val="en-US"/>
        </w:rPr>
        <w:t>(</w:t>
      </w:r>
      <w:proofErr w:type="spellStart"/>
      <w:r>
        <w:rPr>
          <w:b w:val="0"/>
          <w:color w:val="000000"/>
          <w:lang w:val="en-US"/>
        </w:rPr>
        <w:t>Coscarón</w:t>
      </w:r>
      <w:proofErr w:type="spellEnd"/>
      <w:r>
        <w:rPr>
          <w:b w:val="0"/>
          <w:color w:val="000000"/>
          <w:lang w:val="en-US"/>
        </w:rPr>
        <w:t xml:space="preserve">) </w:t>
      </w:r>
      <w:proofErr w:type="spellStart"/>
      <w:r>
        <w:rPr>
          <w:b w:val="0"/>
          <w:color w:val="000000"/>
          <w:lang w:val="en-US"/>
        </w:rPr>
        <w:t>comb.n</w:t>
      </w:r>
      <w:proofErr w:type="spellEnd"/>
      <w:r>
        <w:rPr>
          <w:b w:val="0"/>
          <w:color w:val="000000"/>
          <w:lang w:val="en-US"/>
        </w:rPr>
        <w:t>.</w:t>
      </w:r>
      <w:r>
        <w:rPr>
          <w:b w:val="0"/>
          <w:i/>
          <w:color w:val="000000"/>
          <w:lang w:val="en-US"/>
        </w:rPr>
        <w:t xml:space="preserve"> </w:t>
      </w:r>
    </w:p>
    <w:p w14:paraId="156D3EF9" w14:textId="77777777" w:rsidR="00886E27" w:rsidRDefault="008855EA">
      <w:pPr>
        <w:spacing w:line="480" w:lineRule="auto"/>
        <w:rPr>
          <w:rFonts w:ascii="Times New Roman" w:hAnsi="Times New Roman"/>
          <w:color w:val="000000"/>
        </w:rPr>
      </w:pPr>
      <w:proofErr w:type="spellStart"/>
      <w:r>
        <w:rPr>
          <w:rFonts w:ascii="Times New Roman" w:hAnsi="Times New Roman"/>
          <w:color w:val="000000"/>
        </w:rPr>
        <w:t>Etymology</w:t>
      </w:r>
      <w:proofErr w:type="spellEnd"/>
      <w:r>
        <w:rPr>
          <w:rFonts w:ascii="Times New Roman" w:hAnsi="Times New Roman"/>
          <w:color w:val="000000"/>
        </w:rPr>
        <w:t xml:space="preserve">: </w:t>
      </w:r>
      <w:r>
        <w:rPr>
          <w:rFonts w:ascii="Times New Roman" w:hAnsi="Times New Roman"/>
          <w:i/>
          <w:color w:val="000000"/>
        </w:rPr>
        <w:t>Taquile</w:t>
      </w:r>
      <w:bookmarkStart w:id="9" w:name="OLE_LINK3"/>
      <w:bookmarkEnd w:id="9"/>
      <w:r>
        <w:rPr>
          <w:rFonts w:ascii="Times New Roman" w:hAnsi="Times New Roman"/>
          <w:color w:val="000000"/>
        </w:rPr>
        <w:t xml:space="preserve"> </w:t>
      </w:r>
      <w:proofErr w:type="spellStart"/>
      <w:proofErr w:type="gramStart"/>
      <w:r>
        <w:rPr>
          <w:rFonts w:ascii="Times New Roman" w:hAnsi="Times New Roman"/>
          <w:color w:val="000000"/>
        </w:rPr>
        <w:t>word</w:t>
      </w:r>
      <w:proofErr w:type="spellEnd"/>
      <w:r>
        <w:rPr>
          <w:rFonts w:ascii="Times New Roman" w:hAnsi="Times New Roman"/>
          <w:color w:val="000000"/>
        </w:rPr>
        <w:t xml:space="preserve">  quechua</w:t>
      </w:r>
      <w:proofErr w:type="gramEnd"/>
      <w:r>
        <w:rPr>
          <w:rFonts w:ascii="Times New Roman" w:hAnsi="Times New Roman"/>
          <w:color w:val="000000"/>
        </w:rPr>
        <w:t xml:space="preserve"> para nominar una de las islas del lago andino Titicaca.</w:t>
      </w:r>
    </w:p>
    <w:p w14:paraId="1B1587C3" w14:textId="77777777" w:rsidR="00886E27" w:rsidRDefault="00886E27"/>
    <w:p w14:paraId="24060B40" w14:textId="77777777" w:rsidR="00886E27" w:rsidRDefault="008855EA">
      <w:pPr>
        <w:pStyle w:val="Ttulo1"/>
        <w:numPr>
          <w:ilvl w:val="0"/>
          <w:numId w:val="2"/>
        </w:numPr>
        <w:tabs>
          <w:tab w:val="left" w:pos="0"/>
        </w:tabs>
        <w:rPr>
          <w:i/>
        </w:rPr>
      </w:pPr>
      <w:r>
        <w:rPr>
          <w:i/>
        </w:rPr>
        <w:t xml:space="preserve">Gen.5. </w:t>
      </w:r>
      <w:proofErr w:type="spellStart"/>
      <w:r>
        <w:rPr>
          <w:i/>
        </w:rPr>
        <w:t>Ubertamyia</w:t>
      </w:r>
      <w:proofErr w:type="spellEnd"/>
      <w:r>
        <w:rPr>
          <w:i/>
        </w:rPr>
        <w:t xml:space="preserve"> </w:t>
      </w:r>
      <w:proofErr w:type="spellStart"/>
      <w:r>
        <w:rPr>
          <w:i/>
        </w:rPr>
        <w:t>Gen.n</w:t>
      </w:r>
      <w:proofErr w:type="spellEnd"/>
      <w:r>
        <w:rPr>
          <w:i/>
        </w:rPr>
        <w:t>.</w:t>
      </w:r>
    </w:p>
    <w:p w14:paraId="16EA4DB3" w14:textId="77777777" w:rsidR="00886E27" w:rsidRDefault="008855EA">
      <w:pPr>
        <w:pStyle w:val="ndice"/>
        <w:rPr>
          <w:rFonts w:ascii="Times New Roman" w:hAnsi="Times New Roman"/>
          <w:color w:val="000000"/>
          <w:lang w:val="en-US"/>
        </w:rPr>
      </w:pPr>
      <w:r>
        <w:rPr>
          <w:rFonts w:ascii="Times New Roman" w:hAnsi="Times New Roman"/>
          <w:color w:val="000000"/>
          <w:lang w:val="en-US"/>
        </w:rPr>
        <w:t xml:space="preserve">Type species: </w:t>
      </w:r>
      <w:proofErr w:type="spellStart"/>
      <w:r>
        <w:rPr>
          <w:rFonts w:ascii="Times New Roman" w:hAnsi="Times New Roman"/>
          <w:i/>
          <w:color w:val="000000"/>
          <w:lang w:val="en-US"/>
        </w:rPr>
        <w:t>Ubertamyia</w:t>
      </w:r>
      <w:proofErr w:type="spellEnd"/>
      <w:r>
        <w:rPr>
          <w:rFonts w:ascii="Times New Roman" w:hAnsi="Times New Roman"/>
          <w:i/>
          <w:color w:val="000000"/>
          <w:lang w:val="en-US"/>
        </w:rPr>
        <w:t xml:space="preserve"> </w:t>
      </w:r>
      <w:proofErr w:type="spellStart"/>
      <w:r>
        <w:rPr>
          <w:rFonts w:ascii="Times New Roman" w:hAnsi="Times New Roman"/>
          <w:i/>
          <w:color w:val="000000"/>
          <w:lang w:val="en-US"/>
        </w:rPr>
        <w:t>testaceomaculata</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Macquart</w:t>
      </w:r>
      <w:proofErr w:type="spellEnd"/>
      <w:r>
        <w:rPr>
          <w:rFonts w:ascii="Times New Roman" w:hAnsi="Times New Roman"/>
          <w:color w:val="000000"/>
          <w:lang w:val="en-US"/>
        </w:rPr>
        <w:t xml:space="preserve">), 1838 </w:t>
      </w:r>
      <w:proofErr w:type="spellStart"/>
      <w:r>
        <w:rPr>
          <w:rFonts w:ascii="Times New Roman" w:hAnsi="Times New Roman"/>
          <w:color w:val="000000"/>
          <w:lang w:val="en-US"/>
        </w:rPr>
        <w:t>comb.n</w:t>
      </w:r>
      <w:proofErr w:type="spellEnd"/>
      <w:r>
        <w:rPr>
          <w:rFonts w:ascii="Times New Roman" w:hAnsi="Times New Roman"/>
          <w:color w:val="000000"/>
          <w:lang w:val="en-US"/>
        </w:rPr>
        <w:t>.</w:t>
      </w:r>
    </w:p>
    <w:p w14:paraId="35B38F64" w14:textId="77777777" w:rsidR="00886E27" w:rsidRDefault="00886E27">
      <w:pPr>
        <w:pStyle w:val="ndice"/>
        <w:rPr>
          <w:rFonts w:ascii="Times New Roman" w:hAnsi="Times New Roman"/>
          <w:lang w:val="en-US"/>
        </w:rPr>
      </w:pPr>
    </w:p>
    <w:p w14:paraId="4490AE1E" w14:textId="77777777" w:rsidR="00886E27" w:rsidRDefault="008855EA">
      <w:pPr>
        <w:pStyle w:val="Textoindependiente31"/>
        <w:spacing w:line="480" w:lineRule="auto"/>
        <w:rPr>
          <w:b w:val="0"/>
          <w:color w:val="000000"/>
          <w:lang w:val="en-US"/>
        </w:rPr>
      </w:pPr>
      <w:r>
        <w:rPr>
          <w:color w:val="000000"/>
          <w:lang w:val="en-US"/>
        </w:rPr>
        <w:t>Diagnosis</w:t>
      </w:r>
      <w:r>
        <w:rPr>
          <w:b w:val="0"/>
          <w:color w:val="000000"/>
          <w:lang w:val="en-US"/>
        </w:rPr>
        <w:t xml:space="preserve">: frons parallel or subparallel (12:0), maxillary palpi with short pilosity (41:0), </w:t>
      </w:r>
      <w:r>
        <w:rPr>
          <w:b w:val="0"/>
          <w:color w:val="000000"/>
          <w:lang w:val="en-US"/>
        </w:rPr>
        <w:lastRenderedPageBreak/>
        <w:t xml:space="preserve">mid-dorsal abdominal triangles absent (54:1), abdominal sternum with median band (56:0). Species length 9.5-15.0 mm; eyes with short pilosity, absent in </w:t>
      </w:r>
      <w:r>
        <w:rPr>
          <w:b w:val="0"/>
          <w:i/>
          <w:color w:val="000000"/>
          <w:lang w:val="en-US"/>
        </w:rPr>
        <w:t xml:space="preserve">U. </w:t>
      </w:r>
      <w:proofErr w:type="spellStart"/>
      <w:r>
        <w:rPr>
          <w:b w:val="0"/>
          <w:i/>
          <w:color w:val="000000"/>
          <w:lang w:val="en-US"/>
        </w:rPr>
        <w:t>albohirta</w:t>
      </w:r>
      <w:proofErr w:type="spellEnd"/>
      <w:r>
        <w:rPr>
          <w:b w:val="0"/>
          <w:i/>
          <w:color w:val="000000"/>
          <w:lang w:val="en-US"/>
        </w:rPr>
        <w:t xml:space="preserve">, U. </w:t>
      </w:r>
      <w:proofErr w:type="spellStart"/>
      <w:r>
        <w:rPr>
          <w:b w:val="0"/>
          <w:i/>
          <w:color w:val="000000"/>
          <w:lang w:val="en-US"/>
        </w:rPr>
        <w:t>persignata</w:t>
      </w:r>
      <w:proofErr w:type="spellEnd"/>
      <w:r>
        <w:rPr>
          <w:b w:val="0"/>
          <w:i/>
          <w:color w:val="000000"/>
          <w:lang w:val="en-US"/>
        </w:rPr>
        <w:t xml:space="preserve">, U. </w:t>
      </w:r>
      <w:proofErr w:type="spellStart"/>
      <w:r>
        <w:rPr>
          <w:b w:val="0"/>
          <w:i/>
          <w:color w:val="000000"/>
          <w:lang w:val="en-US"/>
        </w:rPr>
        <w:t>erynnis</w:t>
      </w:r>
      <w:proofErr w:type="spellEnd"/>
      <w:r>
        <w:rPr>
          <w:b w:val="0"/>
          <w:i/>
          <w:color w:val="000000"/>
          <w:lang w:val="en-US"/>
        </w:rPr>
        <w:t xml:space="preserve">, U. </w:t>
      </w:r>
      <w:proofErr w:type="spellStart"/>
      <w:r>
        <w:rPr>
          <w:b w:val="0"/>
          <w:i/>
          <w:color w:val="000000"/>
          <w:lang w:val="en-US"/>
        </w:rPr>
        <w:t>caprii</w:t>
      </w:r>
      <w:proofErr w:type="spellEnd"/>
      <w:r>
        <w:rPr>
          <w:b w:val="0"/>
          <w:i/>
          <w:color w:val="000000"/>
          <w:lang w:val="en-US"/>
        </w:rPr>
        <w:t>,</w:t>
      </w:r>
      <w:r>
        <w:rPr>
          <w:b w:val="0"/>
          <w:color w:val="000000"/>
          <w:lang w:val="en-US"/>
        </w:rPr>
        <w:t xml:space="preserve"> and </w:t>
      </w:r>
      <w:r>
        <w:rPr>
          <w:b w:val="0"/>
          <w:i/>
          <w:color w:val="000000"/>
          <w:lang w:val="en-US"/>
        </w:rPr>
        <w:t xml:space="preserve">U. </w:t>
      </w:r>
      <w:proofErr w:type="spellStart"/>
      <w:r>
        <w:rPr>
          <w:b w:val="0"/>
          <w:i/>
          <w:color w:val="000000"/>
          <w:lang w:val="en-US"/>
        </w:rPr>
        <w:t>missionum</w:t>
      </w:r>
      <w:proofErr w:type="spellEnd"/>
      <w:r>
        <w:rPr>
          <w:b w:val="0"/>
          <w:color w:val="000000"/>
          <w:lang w:val="en-US"/>
        </w:rPr>
        <w:t xml:space="preserve">; basal callus without median-dorsal projection, present in </w:t>
      </w:r>
      <w:r>
        <w:rPr>
          <w:b w:val="0"/>
          <w:i/>
          <w:color w:val="000000"/>
          <w:lang w:val="en-US"/>
        </w:rPr>
        <w:t xml:space="preserve">U. </w:t>
      </w:r>
      <w:proofErr w:type="spellStart"/>
      <w:r>
        <w:rPr>
          <w:b w:val="0"/>
          <w:i/>
          <w:color w:val="000000"/>
          <w:lang w:val="en-US"/>
        </w:rPr>
        <w:t>erynnis</w:t>
      </w:r>
      <w:proofErr w:type="spellEnd"/>
      <w:r>
        <w:rPr>
          <w:b w:val="0"/>
          <w:i/>
          <w:color w:val="000000"/>
          <w:lang w:val="en-US"/>
        </w:rPr>
        <w:t xml:space="preserve">, U. </w:t>
      </w:r>
      <w:proofErr w:type="spellStart"/>
      <w:r>
        <w:rPr>
          <w:b w:val="0"/>
          <w:i/>
          <w:color w:val="000000"/>
          <w:lang w:val="en-US"/>
        </w:rPr>
        <w:t>caprii</w:t>
      </w:r>
      <w:proofErr w:type="spellEnd"/>
      <w:r>
        <w:rPr>
          <w:b w:val="0"/>
          <w:color w:val="000000"/>
          <w:lang w:val="en-US"/>
        </w:rPr>
        <w:t xml:space="preserve">, and </w:t>
      </w:r>
      <w:r>
        <w:rPr>
          <w:b w:val="0"/>
          <w:i/>
          <w:color w:val="000000"/>
          <w:lang w:val="en-US"/>
        </w:rPr>
        <w:t xml:space="preserve">U. </w:t>
      </w:r>
      <w:proofErr w:type="spellStart"/>
      <w:r>
        <w:rPr>
          <w:b w:val="0"/>
          <w:i/>
          <w:color w:val="000000"/>
          <w:lang w:val="en-US"/>
        </w:rPr>
        <w:t>missionum</w:t>
      </w:r>
      <w:proofErr w:type="spellEnd"/>
      <w:r>
        <w:rPr>
          <w:b w:val="0"/>
          <w:color w:val="000000"/>
          <w:lang w:val="en-US"/>
        </w:rPr>
        <w:t xml:space="preserve">, touching eyes, except in </w:t>
      </w:r>
      <w:r>
        <w:rPr>
          <w:b w:val="0"/>
          <w:i/>
          <w:color w:val="000000"/>
          <w:lang w:val="en-US"/>
        </w:rPr>
        <w:t xml:space="preserve">U. </w:t>
      </w:r>
      <w:proofErr w:type="spellStart"/>
      <w:r>
        <w:rPr>
          <w:b w:val="0"/>
          <w:i/>
          <w:color w:val="000000"/>
          <w:lang w:val="en-US"/>
        </w:rPr>
        <w:t>albohirta</w:t>
      </w:r>
      <w:proofErr w:type="spellEnd"/>
      <w:r>
        <w:rPr>
          <w:b w:val="0"/>
          <w:i/>
          <w:color w:val="000000"/>
          <w:lang w:val="en-US"/>
        </w:rPr>
        <w:t xml:space="preserve">, U. </w:t>
      </w:r>
      <w:proofErr w:type="spellStart"/>
      <w:r>
        <w:rPr>
          <w:b w:val="0"/>
          <w:i/>
          <w:color w:val="000000"/>
          <w:lang w:val="en-US"/>
        </w:rPr>
        <w:t>persignata</w:t>
      </w:r>
      <w:proofErr w:type="spellEnd"/>
      <w:r>
        <w:rPr>
          <w:b w:val="0"/>
          <w:i/>
          <w:color w:val="000000"/>
          <w:lang w:val="en-US"/>
        </w:rPr>
        <w:t xml:space="preserve">, </w:t>
      </w:r>
      <w:r>
        <w:rPr>
          <w:b w:val="0"/>
          <w:color w:val="000000"/>
          <w:lang w:val="en-US"/>
        </w:rPr>
        <w:t xml:space="preserve">and </w:t>
      </w:r>
      <w:r>
        <w:rPr>
          <w:b w:val="0"/>
          <w:i/>
          <w:color w:val="000000"/>
          <w:lang w:val="en-US"/>
        </w:rPr>
        <w:t xml:space="preserve">U. </w:t>
      </w:r>
      <w:proofErr w:type="spellStart"/>
      <w:r>
        <w:rPr>
          <w:b w:val="0"/>
          <w:i/>
          <w:color w:val="000000"/>
          <w:lang w:val="en-US"/>
        </w:rPr>
        <w:t>erynnis</w:t>
      </w:r>
      <w:proofErr w:type="spellEnd"/>
      <w:r>
        <w:rPr>
          <w:b w:val="0"/>
          <w:color w:val="000000"/>
          <w:lang w:val="en-US"/>
        </w:rPr>
        <w:t xml:space="preserve"> and </w:t>
      </w:r>
      <w:proofErr w:type="spellStart"/>
      <w:r>
        <w:rPr>
          <w:b w:val="0"/>
          <w:color w:val="000000"/>
          <w:lang w:val="en-US"/>
        </w:rPr>
        <w:t>subcallus</w:t>
      </w:r>
      <w:proofErr w:type="spellEnd"/>
      <w:r>
        <w:rPr>
          <w:b w:val="0"/>
          <w:color w:val="000000"/>
          <w:lang w:val="en-US"/>
        </w:rPr>
        <w:t xml:space="preserve">; </w:t>
      </w:r>
      <w:proofErr w:type="spellStart"/>
      <w:r>
        <w:rPr>
          <w:b w:val="0"/>
          <w:color w:val="000000"/>
          <w:lang w:val="en-US"/>
        </w:rPr>
        <w:t>subcallus</w:t>
      </w:r>
      <w:proofErr w:type="spellEnd"/>
      <w:r>
        <w:rPr>
          <w:b w:val="0"/>
          <w:color w:val="000000"/>
          <w:lang w:val="en-US"/>
        </w:rPr>
        <w:t xml:space="preserve"> bare, except in </w:t>
      </w:r>
      <w:r>
        <w:rPr>
          <w:b w:val="0"/>
          <w:i/>
          <w:color w:val="000000"/>
          <w:lang w:val="en-US"/>
        </w:rPr>
        <w:t xml:space="preserve">U. </w:t>
      </w:r>
      <w:proofErr w:type="spellStart"/>
      <w:r>
        <w:rPr>
          <w:b w:val="0"/>
          <w:i/>
          <w:color w:val="000000"/>
          <w:lang w:val="en-US"/>
        </w:rPr>
        <w:t>testaceomaculata</w:t>
      </w:r>
      <w:proofErr w:type="spellEnd"/>
      <w:r>
        <w:rPr>
          <w:b w:val="0"/>
          <w:i/>
          <w:color w:val="000000"/>
          <w:lang w:val="en-US"/>
        </w:rPr>
        <w:t xml:space="preserve"> </w:t>
      </w:r>
      <w:proofErr w:type="spellStart"/>
      <w:r>
        <w:rPr>
          <w:b w:val="0"/>
          <w:i/>
          <w:color w:val="000000"/>
          <w:lang w:val="en-US"/>
        </w:rPr>
        <w:t>longifrons</w:t>
      </w:r>
      <w:proofErr w:type="spellEnd"/>
      <w:r>
        <w:rPr>
          <w:b w:val="0"/>
          <w:i/>
          <w:color w:val="000000"/>
          <w:lang w:val="en-US"/>
        </w:rPr>
        <w:t>,</w:t>
      </w:r>
      <w:r>
        <w:rPr>
          <w:b w:val="0"/>
          <w:color w:val="000000"/>
          <w:lang w:val="en-US"/>
        </w:rPr>
        <w:t xml:space="preserve"> and </w:t>
      </w:r>
      <w:r>
        <w:rPr>
          <w:b w:val="0"/>
          <w:i/>
          <w:color w:val="000000"/>
          <w:lang w:val="en-US"/>
        </w:rPr>
        <w:t xml:space="preserve">U. </w:t>
      </w:r>
      <w:proofErr w:type="spellStart"/>
      <w:r>
        <w:rPr>
          <w:b w:val="0"/>
          <w:i/>
          <w:color w:val="000000"/>
          <w:lang w:val="en-US"/>
        </w:rPr>
        <w:t>testaceomaculata</w:t>
      </w:r>
      <w:proofErr w:type="spellEnd"/>
      <w:r>
        <w:rPr>
          <w:b w:val="0"/>
          <w:i/>
          <w:color w:val="000000"/>
          <w:lang w:val="en-US"/>
        </w:rPr>
        <w:t xml:space="preserve"> </w:t>
      </w:r>
      <w:proofErr w:type="spellStart"/>
      <w:r>
        <w:rPr>
          <w:b w:val="0"/>
          <w:i/>
          <w:color w:val="000000"/>
          <w:lang w:val="en-US"/>
        </w:rPr>
        <w:t>molestissima</w:t>
      </w:r>
      <w:proofErr w:type="spellEnd"/>
      <w:r>
        <w:rPr>
          <w:b w:val="0"/>
          <w:color w:val="000000"/>
          <w:lang w:val="en-US"/>
        </w:rPr>
        <w:t xml:space="preserve">; frontal index 1.6-3.2; maxillary palpi short except in </w:t>
      </w:r>
      <w:r>
        <w:rPr>
          <w:b w:val="0"/>
          <w:i/>
          <w:color w:val="000000"/>
          <w:lang w:val="en-US"/>
        </w:rPr>
        <w:t xml:space="preserve">U. </w:t>
      </w:r>
      <w:proofErr w:type="spellStart"/>
      <w:r>
        <w:rPr>
          <w:b w:val="0"/>
          <w:i/>
          <w:color w:val="000000"/>
          <w:lang w:val="en-US"/>
        </w:rPr>
        <w:t>erynnis</w:t>
      </w:r>
      <w:proofErr w:type="spellEnd"/>
      <w:r>
        <w:rPr>
          <w:b w:val="0"/>
          <w:i/>
          <w:color w:val="000000"/>
          <w:lang w:val="en-US"/>
        </w:rPr>
        <w:t xml:space="preserve">, U. </w:t>
      </w:r>
      <w:proofErr w:type="spellStart"/>
      <w:r>
        <w:rPr>
          <w:b w:val="0"/>
          <w:i/>
          <w:color w:val="000000"/>
          <w:lang w:val="en-US"/>
        </w:rPr>
        <w:t>caprii</w:t>
      </w:r>
      <w:proofErr w:type="spellEnd"/>
      <w:r>
        <w:rPr>
          <w:b w:val="0"/>
          <w:color w:val="000000"/>
          <w:lang w:val="en-US"/>
        </w:rPr>
        <w:t xml:space="preserve">, and </w:t>
      </w:r>
      <w:r>
        <w:rPr>
          <w:b w:val="0"/>
          <w:i/>
          <w:color w:val="000000"/>
          <w:lang w:val="en-US"/>
        </w:rPr>
        <w:t xml:space="preserve">U. </w:t>
      </w:r>
      <w:proofErr w:type="spellStart"/>
      <w:r>
        <w:rPr>
          <w:b w:val="0"/>
          <w:i/>
          <w:color w:val="000000"/>
          <w:lang w:val="en-US"/>
        </w:rPr>
        <w:t>missionum</w:t>
      </w:r>
      <w:proofErr w:type="spellEnd"/>
      <w:r>
        <w:rPr>
          <w:b w:val="0"/>
          <w:color w:val="000000"/>
          <w:lang w:val="en-US"/>
        </w:rPr>
        <w:t xml:space="preserve"> and with variable pilosity length and abundance, wings hyaline, with clouds in U. </w:t>
      </w:r>
      <w:proofErr w:type="spellStart"/>
      <w:r>
        <w:rPr>
          <w:b w:val="0"/>
          <w:color w:val="000000"/>
          <w:lang w:val="en-US"/>
        </w:rPr>
        <w:t>erynnis</w:t>
      </w:r>
      <w:proofErr w:type="spellEnd"/>
      <w:r>
        <w:rPr>
          <w:b w:val="0"/>
          <w:color w:val="000000"/>
          <w:lang w:val="en-US"/>
        </w:rPr>
        <w:t xml:space="preserve"> appendix on R</w:t>
      </w:r>
      <w:r>
        <w:rPr>
          <w:b w:val="0"/>
          <w:color w:val="000000"/>
          <w:vertAlign w:val="subscript"/>
          <w:lang w:val="en-US"/>
        </w:rPr>
        <w:t xml:space="preserve">4 </w:t>
      </w:r>
      <w:r>
        <w:rPr>
          <w:b w:val="0"/>
          <w:color w:val="000000"/>
          <w:lang w:val="en-US"/>
        </w:rPr>
        <w:t xml:space="preserve">absent, present in </w:t>
      </w:r>
      <w:r>
        <w:rPr>
          <w:b w:val="0"/>
          <w:i/>
          <w:color w:val="000000"/>
          <w:lang w:val="en-US"/>
        </w:rPr>
        <w:t xml:space="preserve">U. </w:t>
      </w:r>
      <w:proofErr w:type="spellStart"/>
      <w:r>
        <w:rPr>
          <w:b w:val="0"/>
          <w:i/>
          <w:color w:val="000000"/>
          <w:lang w:val="en-US"/>
        </w:rPr>
        <w:t>erynnis</w:t>
      </w:r>
      <w:proofErr w:type="spellEnd"/>
      <w:r>
        <w:rPr>
          <w:b w:val="0"/>
          <w:i/>
          <w:color w:val="000000"/>
          <w:lang w:val="en-US"/>
        </w:rPr>
        <w:t xml:space="preserve">, U. </w:t>
      </w:r>
      <w:proofErr w:type="spellStart"/>
      <w:r>
        <w:rPr>
          <w:b w:val="0"/>
          <w:i/>
          <w:color w:val="000000"/>
          <w:lang w:val="en-US"/>
        </w:rPr>
        <w:t>caprii</w:t>
      </w:r>
      <w:proofErr w:type="spellEnd"/>
      <w:r>
        <w:rPr>
          <w:b w:val="0"/>
          <w:color w:val="000000"/>
          <w:lang w:val="en-US"/>
        </w:rPr>
        <w:t xml:space="preserve">, and </w:t>
      </w:r>
      <w:r>
        <w:rPr>
          <w:b w:val="0"/>
          <w:i/>
          <w:color w:val="000000"/>
          <w:lang w:val="en-US"/>
        </w:rPr>
        <w:t xml:space="preserve">U. </w:t>
      </w:r>
      <w:proofErr w:type="spellStart"/>
      <w:r>
        <w:rPr>
          <w:b w:val="0"/>
          <w:i/>
          <w:color w:val="000000"/>
          <w:lang w:val="en-US"/>
        </w:rPr>
        <w:t>missionum</w:t>
      </w:r>
      <w:proofErr w:type="spellEnd"/>
      <w:r>
        <w:rPr>
          <w:b w:val="0"/>
          <w:color w:val="000000"/>
          <w:lang w:val="en-US"/>
        </w:rPr>
        <w:t xml:space="preserve">, sternite VIII base straight and sinuous, genital fork base concave and female cerci quadrangular. </w:t>
      </w:r>
    </w:p>
    <w:p w14:paraId="7D7496FA" w14:textId="77777777" w:rsidR="00886E27" w:rsidRDefault="008855EA">
      <w:pPr>
        <w:pStyle w:val="Textoindependiente31"/>
        <w:spacing w:line="480" w:lineRule="auto"/>
        <w:rPr>
          <w:b w:val="0"/>
          <w:color w:val="000000"/>
          <w:lang w:val="en-US"/>
        </w:rPr>
      </w:pPr>
      <w:r>
        <w:rPr>
          <w:b w:val="0"/>
          <w:color w:val="000000"/>
          <w:lang w:val="en-US"/>
        </w:rPr>
        <w:t xml:space="preserve">It includes eight species:  </w:t>
      </w:r>
      <w:r>
        <w:rPr>
          <w:b w:val="0"/>
          <w:i/>
          <w:color w:val="000000"/>
          <w:lang w:val="en-US"/>
        </w:rPr>
        <w:t xml:space="preserve">U. </w:t>
      </w:r>
      <w:proofErr w:type="spellStart"/>
      <w:r>
        <w:rPr>
          <w:b w:val="0"/>
          <w:i/>
          <w:color w:val="000000"/>
          <w:lang w:val="en-US"/>
        </w:rPr>
        <w:t>testaceomaculata</w:t>
      </w:r>
      <w:proofErr w:type="spellEnd"/>
      <w:r>
        <w:rPr>
          <w:b w:val="0"/>
          <w:i/>
          <w:color w:val="000000"/>
          <w:lang w:val="en-US"/>
        </w:rPr>
        <w:t xml:space="preserve"> </w:t>
      </w:r>
      <w:r>
        <w:rPr>
          <w:b w:val="0"/>
          <w:color w:val="000000"/>
          <w:lang w:val="en-US"/>
        </w:rPr>
        <w:t>(</w:t>
      </w:r>
      <w:proofErr w:type="spellStart"/>
      <w:r>
        <w:rPr>
          <w:b w:val="0"/>
          <w:color w:val="000000"/>
          <w:lang w:val="en-US"/>
        </w:rPr>
        <w:t>Macquart</w:t>
      </w:r>
      <w:proofErr w:type="spellEnd"/>
      <w:r>
        <w:rPr>
          <w:b w:val="0"/>
          <w:color w:val="000000"/>
          <w:lang w:val="en-US"/>
        </w:rPr>
        <w:t xml:space="preserve">) </w:t>
      </w:r>
      <w:proofErr w:type="spellStart"/>
      <w:r>
        <w:rPr>
          <w:b w:val="0"/>
          <w:color w:val="000000"/>
          <w:lang w:val="en-US"/>
        </w:rPr>
        <w:t>comb.n</w:t>
      </w:r>
      <w:proofErr w:type="spellEnd"/>
      <w:r>
        <w:rPr>
          <w:b w:val="0"/>
          <w:i/>
          <w:color w:val="000000"/>
          <w:lang w:val="en-US"/>
        </w:rPr>
        <w:t xml:space="preserve">, U. t. </w:t>
      </w:r>
      <w:proofErr w:type="spellStart"/>
      <w:r>
        <w:rPr>
          <w:b w:val="0"/>
          <w:i/>
          <w:color w:val="000000"/>
          <w:lang w:val="en-US"/>
        </w:rPr>
        <w:t>longifrons</w:t>
      </w:r>
      <w:proofErr w:type="spellEnd"/>
      <w:r>
        <w:rPr>
          <w:b w:val="0"/>
          <w:color w:val="000000"/>
          <w:lang w:val="en-US"/>
        </w:rPr>
        <w:t xml:space="preserve">, and </w:t>
      </w:r>
      <w:r>
        <w:rPr>
          <w:b w:val="0"/>
          <w:i/>
          <w:color w:val="000000"/>
          <w:lang w:val="en-US"/>
        </w:rPr>
        <w:t xml:space="preserve">U. t. </w:t>
      </w:r>
      <w:proofErr w:type="spellStart"/>
      <w:r>
        <w:rPr>
          <w:b w:val="0"/>
          <w:i/>
          <w:color w:val="000000"/>
          <w:lang w:val="en-US"/>
        </w:rPr>
        <w:t>molestissima</w:t>
      </w:r>
      <w:proofErr w:type="spellEnd"/>
      <w:r>
        <w:rPr>
          <w:b w:val="0"/>
          <w:color w:val="000000"/>
          <w:lang w:val="en-US"/>
        </w:rPr>
        <w:t xml:space="preserve">, </w:t>
      </w:r>
      <w:r>
        <w:rPr>
          <w:b w:val="0"/>
          <w:i/>
          <w:color w:val="000000"/>
          <w:lang w:val="en-US"/>
        </w:rPr>
        <w:t xml:space="preserve">U. </w:t>
      </w:r>
      <w:proofErr w:type="spellStart"/>
      <w:r>
        <w:rPr>
          <w:b w:val="0"/>
          <w:i/>
          <w:color w:val="000000"/>
          <w:lang w:val="en-US"/>
        </w:rPr>
        <w:t>albohirta</w:t>
      </w:r>
      <w:proofErr w:type="spellEnd"/>
      <w:r>
        <w:rPr>
          <w:b w:val="0"/>
          <w:color w:val="000000"/>
          <w:lang w:val="en-US"/>
        </w:rPr>
        <w:t xml:space="preserve"> (Walker) </w:t>
      </w:r>
      <w:proofErr w:type="spellStart"/>
      <w:r>
        <w:rPr>
          <w:b w:val="0"/>
          <w:color w:val="000000"/>
          <w:lang w:val="en-US"/>
        </w:rPr>
        <w:t>comb.n</w:t>
      </w:r>
      <w:proofErr w:type="spellEnd"/>
      <w:r>
        <w:rPr>
          <w:b w:val="0"/>
          <w:color w:val="000000"/>
          <w:lang w:val="en-US"/>
        </w:rPr>
        <w:t xml:space="preserve">., </w:t>
      </w:r>
      <w:r>
        <w:rPr>
          <w:b w:val="0"/>
          <w:i/>
          <w:color w:val="000000"/>
          <w:lang w:val="en-US"/>
        </w:rPr>
        <w:t xml:space="preserve">U. </w:t>
      </w:r>
      <w:proofErr w:type="spellStart"/>
      <w:r>
        <w:rPr>
          <w:b w:val="0"/>
          <w:i/>
          <w:color w:val="000000"/>
          <w:lang w:val="en-US"/>
        </w:rPr>
        <w:t>persignata</w:t>
      </w:r>
      <w:proofErr w:type="spellEnd"/>
      <w:r>
        <w:rPr>
          <w:b w:val="0"/>
          <w:color w:val="000000"/>
          <w:lang w:val="en-US"/>
        </w:rPr>
        <w:t xml:space="preserve"> (</w:t>
      </w:r>
      <w:proofErr w:type="spellStart"/>
      <w:r>
        <w:rPr>
          <w:b w:val="0"/>
          <w:color w:val="000000"/>
          <w:lang w:val="en-US"/>
        </w:rPr>
        <w:t>Kröber</w:t>
      </w:r>
      <w:proofErr w:type="spellEnd"/>
      <w:r>
        <w:rPr>
          <w:b w:val="0"/>
          <w:color w:val="000000"/>
          <w:lang w:val="en-US"/>
        </w:rPr>
        <w:t xml:space="preserve">) </w:t>
      </w:r>
      <w:proofErr w:type="spellStart"/>
      <w:r>
        <w:rPr>
          <w:b w:val="0"/>
          <w:color w:val="000000"/>
          <w:lang w:val="en-US"/>
        </w:rPr>
        <w:t>comb.n</w:t>
      </w:r>
      <w:proofErr w:type="spellEnd"/>
      <w:r>
        <w:rPr>
          <w:b w:val="0"/>
          <w:color w:val="000000"/>
          <w:lang w:val="en-US"/>
        </w:rPr>
        <w:t xml:space="preserve">., </w:t>
      </w:r>
      <w:r>
        <w:rPr>
          <w:b w:val="0"/>
          <w:i/>
          <w:color w:val="000000"/>
          <w:lang w:val="en-US"/>
        </w:rPr>
        <w:t xml:space="preserve">U. </w:t>
      </w:r>
      <w:proofErr w:type="spellStart"/>
      <w:r>
        <w:rPr>
          <w:b w:val="0"/>
          <w:i/>
          <w:color w:val="000000"/>
          <w:lang w:val="en-US"/>
        </w:rPr>
        <w:t>erynnis</w:t>
      </w:r>
      <w:proofErr w:type="spellEnd"/>
      <w:r>
        <w:rPr>
          <w:b w:val="0"/>
          <w:color w:val="000000"/>
          <w:lang w:val="en-US"/>
        </w:rPr>
        <w:t xml:space="preserve"> (</w:t>
      </w:r>
      <w:proofErr w:type="spellStart"/>
      <w:r>
        <w:rPr>
          <w:b w:val="0"/>
          <w:color w:val="000000"/>
          <w:lang w:val="en-US"/>
        </w:rPr>
        <w:t>Brethes</w:t>
      </w:r>
      <w:proofErr w:type="spellEnd"/>
      <w:r>
        <w:rPr>
          <w:b w:val="0"/>
          <w:color w:val="000000"/>
          <w:lang w:val="en-US"/>
        </w:rPr>
        <w:t xml:space="preserve">) </w:t>
      </w:r>
      <w:proofErr w:type="spellStart"/>
      <w:r>
        <w:rPr>
          <w:b w:val="0"/>
          <w:color w:val="000000"/>
          <w:lang w:val="en-US"/>
        </w:rPr>
        <w:t>comb.n</w:t>
      </w:r>
      <w:proofErr w:type="spellEnd"/>
      <w:r>
        <w:rPr>
          <w:b w:val="0"/>
          <w:color w:val="000000"/>
          <w:lang w:val="en-US"/>
        </w:rPr>
        <w:t xml:space="preserve">., </w:t>
      </w:r>
      <w:r>
        <w:rPr>
          <w:b w:val="0"/>
          <w:i/>
          <w:color w:val="000000"/>
          <w:lang w:val="en-US"/>
        </w:rPr>
        <w:t xml:space="preserve">U. </w:t>
      </w:r>
      <w:proofErr w:type="spellStart"/>
      <w:r>
        <w:rPr>
          <w:b w:val="0"/>
          <w:i/>
          <w:color w:val="000000"/>
          <w:lang w:val="en-US"/>
        </w:rPr>
        <w:t>caprii</w:t>
      </w:r>
      <w:proofErr w:type="spellEnd"/>
      <w:r>
        <w:rPr>
          <w:b w:val="0"/>
          <w:color w:val="000000"/>
          <w:lang w:val="en-US"/>
        </w:rPr>
        <w:t xml:space="preserve"> (</w:t>
      </w:r>
      <w:proofErr w:type="spellStart"/>
      <w:r>
        <w:rPr>
          <w:b w:val="0"/>
          <w:color w:val="000000"/>
          <w:lang w:val="en-US"/>
        </w:rPr>
        <w:t>Coscarón</w:t>
      </w:r>
      <w:proofErr w:type="spellEnd"/>
      <w:r>
        <w:rPr>
          <w:b w:val="0"/>
          <w:color w:val="000000"/>
          <w:lang w:val="en-US"/>
        </w:rPr>
        <w:t xml:space="preserve"> &amp; Philip) </w:t>
      </w:r>
      <w:proofErr w:type="spellStart"/>
      <w:r>
        <w:rPr>
          <w:b w:val="0"/>
          <w:color w:val="000000"/>
          <w:lang w:val="en-US"/>
        </w:rPr>
        <w:t>comb.n</w:t>
      </w:r>
      <w:proofErr w:type="spellEnd"/>
      <w:r>
        <w:rPr>
          <w:b w:val="0"/>
          <w:color w:val="000000"/>
          <w:lang w:val="en-US"/>
        </w:rPr>
        <w:t xml:space="preserve">., and </w:t>
      </w:r>
      <w:r>
        <w:rPr>
          <w:b w:val="0"/>
          <w:i/>
          <w:color w:val="000000"/>
          <w:lang w:val="en-US"/>
        </w:rPr>
        <w:t xml:space="preserve">U. </w:t>
      </w:r>
      <w:proofErr w:type="spellStart"/>
      <w:r>
        <w:rPr>
          <w:b w:val="0"/>
          <w:i/>
          <w:color w:val="000000"/>
          <w:lang w:val="en-US"/>
        </w:rPr>
        <w:t>missionum</w:t>
      </w:r>
      <w:proofErr w:type="spellEnd"/>
      <w:r>
        <w:rPr>
          <w:b w:val="0"/>
          <w:color w:val="000000"/>
          <w:lang w:val="en-US"/>
        </w:rPr>
        <w:t xml:space="preserve"> (</w:t>
      </w:r>
      <w:proofErr w:type="spellStart"/>
      <w:r>
        <w:rPr>
          <w:b w:val="0"/>
          <w:color w:val="000000"/>
          <w:lang w:val="en-US"/>
        </w:rPr>
        <w:t>Macquart</w:t>
      </w:r>
      <w:proofErr w:type="spellEnd"/>
      <w:r>
        <w:rPr>
          <w:b w:val="0"/>
          <w:color w:val="000000"/>
          <w:lang w:val="en-US"/>
        </w:rPr>
        <w:t xml:space="preserve">) </w:t>
      </w:r>
      <w:proofErr w:type="spellStart"/>
      <w:r>
        <w:rPr>
          <w:b w:val="0"/>
          <w:color w:val="000000"/>
          <w:lang w:val="en-US"/>
        </w:rPr>
        <w:t>comb.m</w:t>
      </w:r>
      <w:proofErr w:type="spellEnd"/>
      <w:r>
        <w:rPr>
          <w:b w:val="0"/>
          <w:color w:val="000000"/>
          <w:lang w:val="en-US"/>
        </w:rPr>
        <w:t>.</w:t>
      </w:r>
    </w:p>
    <w:p w14:paraId="7CD0EC1A" w14:textId="77777777" w:rsidR="00886E27" w:rsidRDefault="008855EA">
      <w:pPr>
        <w:rPr>
          <w:rFonts w:ascii="Times New Roman" w:hAnsi="Times New Roman"/>
          <w:lang w:val="en-US"/>
        </w:rPr>
      </w:pPr>
      <w:r>
        <w:rPr>
          <w:rFonts w:ascii="Times New Roman" w:hAnsi="Times New Roman"/>
          <w:color w:val="000000"/>
          <w:lang w:val="en-US"/>
        </w:rPr>
        <w:t>Etymology</w:t>
      </w:r>
      <w:r>
        <w:rPr>
          <w:rFonts w:ascii="Times New Roman" w:hAnsi="Times New Roman"/>
          <w:color w:val="FF0000"/>
          <w:lang w:val="en-US"/>
        </w:rPr>
        <w:t xml:space="preserve">: </w:t>
      </w:r>
      <w:proofErr w:type="spellStart"/>
      <w:r>
        <w:rPr>
          <w:rFonts w:ascii="Times New Roman" w:hAnsi="Times New Roman"/>
          <w:i/>
          <w:color w:val="000000"/>
          <w:lang w:val="en-US"/>
        </w:rPr>
        <w:t>uberta</w:t>
      </w:r>
      <w:proofErr w:type="spellEnd"/>
      <w:r>
        <w:rPr>
          <w:rFonts w:ascii="Times New Roman" w:hAnsi="Times New Roman"/>
          <w:color w:val="000000"/>
          <w:lang w:val="en-US"/>
        </w:rPr>
        <w:t xml:space="preserve"> Latin feminine for a fly abundant</w:t>
      </w:r>
    </w:p>
    <w:p w14:paraId="75FEA83D" w14:textId="77777777" w:rsidR="00886E27" w:rsidRDefault="00886E27">
      <w:pPr>
        <w:rPr>
          <w:lang w:val="en-US"/>
        </w:rPr>
      </w:pPr>
    </w:p>
    <w:p w14:paraId="458923AC" w14:textId="77777777" w:rsidR="00886E27" w:rsidRDefault="00886E27">
      <w:pPr>
        <w:rPr>
          <w:lang w:val="en-US"/>
        </w:rPr>
      </w:pPr>
    </w:p>
    <w:p w14:paraId="392A4C89" w14:textId="77777777" w:rsidR="00886E27" w:rsidRDefault="008855EA">
      <w:pPr>
        <w:rPr>
          <w:rFonts w:ascii="Times New Roman" w:hAnsi="Times New Roman"/>
          <w:color w:val="FF0000"/>
          <w:lang w:val="en-US"/>
        </w:rPr>
      </w:pPr>
      <w:r>
        <w:rPr>
          <w:rFonts w:ascii="Times New Roman" w:hAnsi="Times New Roman"/>
          <w:color w:val="FF0000"/>
          <w:lang w:val="en-US"/>
        </w:rPr>
        <w:t xml:space="preserve">Gen 6 </w:t>
      </w:r>
      <w:proofErr w:type="spellStart"/>
      <w:r>
        <w:rPr>
          <w:rFonts w:ascii="Times New Roman" w:hAnsi="Times New Roman"/>
          <w:color w:val="FF0000"/>
          <w:lang w:val="en-US"/>
        </w:rPr>
        <w:t>Stenotabanus</w:t>
      </w:r>
      <w:proofErr w:type="spellEnd"/>
      <w:r>
        <w:rPr>
          <w:rFonts w:ascii="Times New Roman" w:hAnsi="Times New Roman"/>
          <w:color w:val="FF0000"/>
          <w:lang w:val="en-US"/>
        </w:rPr>
        <w:t xml:space="preserve"> + </w:t>
      </w:r>
      <w:proofErr w:type="spellStart"/>
      <w:r>
        <w:rPr>
          <w:rFonts w:ascii="Times New Roman" w:hAnsi="Times New Roman"/>
          <w:color w:val="FF0000"/>
          <w:lang w:val="en-US"/>
        </w:rPr>
        <w:t>Scaptiodes</w:t>
      </w:r>
      <w:proofErr w:type="spellEnd"/>
    </w:p>
    <w:p w14:paraId="26C6EF73" w14:textId="77777777" w:rsidR="00886E27" w:rsidRDefault="00886E27">
      <w:pPr>
        <w:rPr>
          <w:lang w:val="en-US"/>
        </w:rPr>
      </w:pPr>
    </w:p>
    <w:p w14:paraId="38DCD3C9" w14:textId="77777777" w:rsidR="00886E27" w:rsidRDefault="00886E27">
      <w:pPr>
        <w:rPr>
          <w:lang w:val="en-US"/>
        </w:rPr>
      </w:pPr>
    </w:p>
    <w:p w14:paraId="0AB5AB07" w14:textId="77777777" w:rsidR="00886E27" w:rsidRDefault="008855EA">
      <w:pPr>
        <w:spacing w:line="480" w:lineRule="auto"/>
        <w:rPr>
          <w:rFonts w:ascii="Times New Roman" w:hAnsi="Times New Roman"/>
          <w:b/>
          <w:color w:val="000000"/>
          <w:lang w:val="en-US"/>
        </w:rPr>
      </w:pPr>
      <w:proofErr w:type="spellStart"/>
      <w:r>
        <w:rPr>
          <w:rFonts w:ascii="Times New Roman" w:hAnsi="Times New Roman"/>
          <w:b/>
          <w:i/>
          <w:color w:val="000000"/>
          <w:lang w:val="en-US"/>
        </w:rPr>
        <w:t>Haematopotina</w:t>
      </w:r>
      <w:proofErr w:type="spellEnd"/>
      <w:r>
        <w:rPr>
          <w:rFonts w:ascii="Times New Roman" w:hAnsi="Times New Roman"/>
          <w:b/>
          <w:i/>
          <w:color w:val="000000"/>
          <w:lang w:val="en-US"/>
        </w:rPr>
        <w:t xml:space="preserve"> </w:t>
      </w:r>
      <w:proofErr w:type="spellStart"/>
      <w:r>
        <w:rPr>
          <w:rFonts w:ascii="Times New Roman" w:hAnsi="Times New Roman"/>
          <w:b/>
          <w:color w:val="000000"/>
          <w:lang w:val="en-US"/>
        </w:rPr>
        <w:t>Coscarón</w:t>
      </w:r>
      <w:proofErr w:type="spellEnd"/>
      <w:r>
        <w:rPr>
          <w:rFonts w:ascii="Times New Roman" w:hAnsi="Times New Roman"/>
          <w:b/>
          <w:color w:val="000000"/>
          <w:lang w:val="en-US"/>
        </w:rPr>
        <w:t xml:space="preserve"> &amp; Philip, 1967</w:t>
      </w:r>
    </w:p>
    <w:p w14:paraId="766ED952" w14:textId="77777777" w:rsidR="00886E27" w:rsidRDefault="008855EA">
      <w:pPr>
        <w:spacing w:line="480" w:lineRule="auto"/>
        <w:rPr>
          <w:rFonts w:ascii="Times New Roman" w:hAnsi="Times New Roman"/>
          <w:b/>
          <w:color w:val="000000"/>
          <w:lang w:val="en-US"/>
        </w:rPr>
      </w:pPr>
      <w:r>
        <w:rPr>
          <w:rFonts w:ascii="Times New Roman" w:hAnsi="Times New Roman"/>
          <w:b/>
          <w:color w:val="000000"/>
          <w:lang w:val="en-US"/>
        </w:rPr>
        <w:t xml:space="preserve">Type species: </w:t>
      </w:r>
      <w:proofErr w:type="spellStart"/>
      <w:r>
        <w:rPr>
          <w:rFonts w:ascii="Times New Roman" w:hAnsi="Times New Roman"/>
          <w:b/>
          <w:i/>
          <w:color w:val="000000"/>
          <w:lang w:val="en-US"/>
        </w:rPr>
        <w:t>Chrysozona</w:t>
      </w:r>
      <w:proofErr w:type="spellEnd"/>
      <w:r>
        <w:rPr>
          <w:rFonts w:ascii="Times New Roman" w:hAnsi="Times New Roman"/>
          <w:b/>
          <w:i/>
          <w:color w:val="000000"/>
          <w:lang w:val="en-US"/>
        </w:rPr>
        <w:t xml:space="preserve"> </w:t>
      </w:r>
      <w:proofErr w:type="spellStart"/>
      <w:r>
        <w:rPr>
          <w:rFonts w:ascii="Times New Roman" w:hAnsi="Times New Roman"/>
          <w:b/>
          <w:i/>
          <w:color w:val="000000"/>
          <w:lang w:val="en-US"/>
        </w:rPr>
        <w:t>argentina</w:t>
      </w:r>
      <w:proofErr w:type="spellEnd"/>
      <w:r>
        <w:rPr>
          <w:rFonts w:ascii="Times New Roman" w:hAnsi="Times New Roman"/>
          <w:b/>
          <w:color w:val="000000"/>
          <w:lang w:val="en-US"/>
        </w:rPr>
        <w:t xml:space="preserve"> </w:t>
      </w:r>
      <w:proofErr w:type="spellStart"/>
      <w:r>
        <w:rPr>
          <w:rFonts w:ascii="Times New Roman" w:hAnsi="Times New Roman"/>
          <w:b/>
          <w:color w:val="000000"/>
          <w:lang w:val="en-US"/>
        </w:rPr>
        <w:t>Brethes</w:t>
      </w:r>
      <w:proofErr w:type="spellEnd"/>
      <w:r>
        <w:rPr>
          <w:rFonts w:ascii="Times New Roman" w:hAnsi="Times New Roman"/>
          <w:b/>
          <w:color w:val="000000"/>
          <w:lang w:val="en-US"/>
        </w:rPr>
        <w:t xml:space="preserve"> (orig. des.)</w:t>
      </w:r>
    </w:p>
    <w:p w14:paraId="15941E52" w14:textId="77777777" w:rsidR="00886E27" w:rsidRDefault="008855EA">
      <w:pPr>
        <w:spacing w:line="480" w:lineRule="auto"/>
        <w:rPr>
          <w:rFonts w:ascii="Times New Roman" w:hAnsi="Times New Roman"/>
          <w:color w:val="000000"/>
          <w:lang w:val="en-US"/>
        </w:rPr>
      </w:pPr>
      <w:r>
        <w:rPr>
          <w:rFonts w:ascii="Times New Roman" w:hAnsi="Times New Roman"/>
          <w:b/>
          <w:color w:val="000000"/>
          <w:lang w:val="en-US"/>
        </w:rPr>
        <w:t>Diagnosis:</w:t>
      </w:r>
      <w:r>
        <w:rPr>
          <w:rFonts w:ascii="Times New Roman" w:hAnsi="Times New Roman"/>
          <w:color w:val="000000"/>
          <w:lang w:val="en-US"/>
        </w:rPr>
        <w:t xml:space="preserve"> </w:t>
      </w:r>
      <w:bookmarkStart w:id="10" w:name="OLE_LINK4"/>
      <w:r>
        <w:rPr>
          <w:rFonts w:ascii="Times New Roman" w:hAnsi="Times New Roman"/>
          <w:color w:val="000000"/>
          <w:lang w:val="en-US"/>
        </w:rPr>
        <w:t>scape pilosity whitish (34:2), genital fork base with basal branches (60:0).</w:t>
      </w:r>
      <w:bookmarkEnd w:id="10"/>
      <w:r>
        <w:rPr>
          <w:rFonts w:ascii="Times New Roman" w:hAnsi="Times New Roman"/>
          <w:color w:val="000000"/>
          <w:lang w:val="en-US"/>
        </w:rPr>
        <w:t xml:space="preserve"> Species length 6.5-10.0 mm; eyes pilose, basal callus touching the eyes, rectangular, frons parallel or divergent, ocelli absent, except in </w:t>
      </w:r>
      <w:r>
        <w:rPr>
          <w:rFonts w:ascii="Times New Roman" w:hAnsi="Times New Roman"/>
          <w:i/>
          <w:color w:val="000000"/>
          <w:lang w:val="en-US"/>
        </w:rPr>
        <w:t xml:space="preserve">H. </w:t>
      </w:r>
      <w:proofErr w:type="spellStart"/>
      <w:r>
        <w:rPr>
          <w:rFonts w:ascii="Times New Roman" w:hAnsi="Times New Roman"/>
          <w:i/>
          <w:color w:val="000000"/>
          <w:lang w:val="en-US"/>
        </w:rPr>
        <w:t>nigrifrons</w:t>
      </w:r>
      <w:proofErr w:type="spellEnd"/>
      <w:r>
        <w:rPr>
          <w:rFonts w:ascii="Times New Roman" w:hAnsi="Times New Roman"/>
          <w:color w:val="000000"/>
          <w:lang w:val="en-US"/>
        </w:rPr>
        <w:t xml:space="preserve">, frontal index 0.7-1.8; antennae unicolored, except in </w:t>
      </w:r>
      <w:r>
        <w:rPr>
          <w:rFonts w:ascii="Times New Roman" w:hAnsi="Times New Roman"/>
          <w:i/>
          <w:color w:val="000000"/>
          <w:lang w:val="en-US"/>
        </w:rPr>
        <w:t xml:space="preserve">H. </w:t>
      </w:r>
      <w:proofErr w:type="spellStart"/>
      <w:r>
        <w:rPr>
          <w:rFonts w:ascii="Times New Roman" w:hAnsi="Times New Roman"/>
          <w:i/>
          <w:color w:val="000000"/>
          <w:lang w:val="en-US"/>
        </w:rPr>
        <w:t>nigrifrons</w:t>
      </w:r>
      <w:proofErr w:type="spellEnd"/>
      <w:r>
        <w:rPr>
          <w:rFonts w:ascii="Times New Roman" w:hAnsi="Times New Roman"/>
          <w:color w:val="000000"/>
          <w:lang w:val="en-US"/>
        </w:rPr>
        <w:t xml:space="preserve">; maxillary palpi short with long pilosity, except in </w:t>
      </w:r>
      <w:r>
        <w:rPr>
          <w:rFonts w:ascii="Times New Roman" w:hAnsi="Times New Roman"/>
          <w:i/>
          <w:color w:val="000000"/>
          <w:lang w:val="en-US"/>
        </w:rPr>
        <w:t xml:space="preserve">H. </w:t>
      </w:r>
      <w:proofErr w:type="spellStart"/>
      <w:r>
        <w:rPr>
          <w:rFonts w:ascii="Times New Roman" w:hAnsi="Times New Roman"/>
          <w:i/>
          <w:color w:val="000000"/>
          <w:lang w:val="en-US"/>
        </w:rPr>
        <w:t>argentina</w:t>
      </w:r>
      <w:proofErr w:type="spellEnd"/>
      <w:r>
        <w:rPr>
          <w:rFonts w:ascii="Times New Roman" w:hAnsi="Times New Roman"/>
          <w:color w:val="000000"/>
          <w:lang w:val="en-US"/>
        </w:rPr>
        <w:t>. Mesonotum with stripes, wings hyaline or with clouds, without appendix on R</w:t>
      </w:r>
      <w:r>
        <w:rPr>
          <w:rFonts w:ascii="Times New Roman" w:hAnsi="Times New Roman"/>
          <w:color w:val="000000"/>
          <w:vertAlign w:val="subscript"/>
          <w:lang w:val="en-US"/>
        </w:rPr>
        <w:t>4</w:t>
      </w:r>
      <w:r>
        <w:rPr>
          <w:rFonts w:ascii="Times New Roman" w:hAnsi="Times New Roman"/>
          <w:color w:val="000000"/>
          <w:lang w:val="en-US"/>
        </w:rPr>
        <w:t xml:space="preserve">, sternite VIII with concave base, genital fork with concave base, and </w:t>
      </w:r>
      <w:r>
        <w:rPr>
          <w:rFonts w:ascii="Times New Roman" w:hAnsi="Times New Roman"/>
          <w:color w:val="000000"/>
          <w:lang w:val="en-US"/>
        </w:rPr>
        <w:lastRenderedPageBreak/>
        <w:t xml:space="preserve">female cerci </w:t>
      </w:r>
      <w:proofErr w:type="gramStart"/>
      <w:r>
        <w:rPr>
          <w:rFonts w:ascii="Times New Roman" w:hAnsi="Times New Roman"/>
          <w:color w:val="000000"/>
          <w:lang w:val="en-US"/>
        </w:rPr>
        <w:t>variable..</w:t>
      </w:r>
      <w:proofErr w:type="gramEnd"/>
      <w:r>
        <w:rPr>
          <w:rFonts w:ascii="Times New Roman" w:hAnsi="Times New Roman"/>
          <w:color w:val="000000"/>
          <w:lang w:val="en-US"/>
        </w:rPr>
        <w:t xml:space="preserve"> </w:t>
      </w:r>
    </w:p>
    <w:p w14:paraId="6E5BE942" w14:textId="77777777" w:rsidR="00886E27" w:rsidRDefault="008855EA">
      <w:pPr>
        <w:spacing w:line="480" w:lineRule="auto"/>
        <w:rPr>
          <w:rFonts w:ascii="Times New Roman" w:hAnsi="Times New Roman"/>
          <w:color w:val="000000"/>
          <w:lang w:val="en-US"/>
        </w:rPr>
      </w:pPr>
      <w:r>
        <w:rPr>
          <w:rFonts w:ascii="Times New Roman" w:hAnsi="Times New Roman"/>
          <w:color w:val="000000"/>
          <w:lang w:val="en-US"/>
        </w:rPr>
        <w:t xml:space="preserve">It includes four species: </w:t>
      </w:r>
      <w:r>
        <w:rPr>
          <w:rFonts w:ascii="Times New Roman" w:hAnsi="Times New Roman"/>
          <w:i/>
          <w:color w:val="000000"/>
          <w:lang w:val="en-US"/>
        </w:rPr>
        <w:t xml:space="preserve">H. </w:t>
      </w:r>
      <w:proofErr w:type="spellStart"/>
      <w:r>
        <w:rPr>
          <w:rFonts w:ascii="Times New Roman" w:hAnsi="Times New Roman"/>
          <w:i/>
          <w:color w:val="000000"/>
          <w:lang w:val="en-US"/>
        </w:rPr>
        <w:t>nigrifrons</w:t>
      </w:r>
      <w:proofErr w:type="spellEnd"/>
      <w:r>
        <w:rPr>
          <w:rFonts w:ascii="Times New Roman" w:hAnsi="Times New Roman"/>
          <w:color w:val="000000"/>
          <w:lang w:val="en-US"/>
        </w:rPr>
        <w:t xml:space="preserve"> (Philippi) </w:t>
      </w:r>
      <w:proofErr w:type="spellStart"/>
      <w:r>
        <w:rPr>
          <w:rFonts w:ascii="Times New Roman" w:hAnsi="Times New Roman"/>
          <w:color w:val="000000"/>
          <w:lang w:val="en-US"/>
        </w:rPr>
        <w:t>comb.n</w:t>
      </w:r>
      <w:proofErr w:type="spellEnd"/>
      <w:r>
        <w:rPr>
          <w:rFonts w:ascii="Times New Roman" w:hAnsi="Times New Roman"/>
          <w:color w:val="000000"/>
          <w:lang w:val="en-US"/>
        </w:rPr>
        <w:t xml:space="preserve">., </w:t>
      </w:r>
      <w:r>
        <w:rPr>
          <w:rFonts w:ascii="Times New Roman" w:hAnsi="Times New Roman"/>
          <w:i/>
          <w:color w:val="000000"/>
          <w:lang w:val="en-US"/>
        </w:rPr>
        <w:t xml:space="preserve">H. </w:t>
      </w:r>
      <w:proofErr w:type="spellStart"/>
      <w:r>
        <w:rPr>
          <w:rFonts w:ascii="Times New Roman" w:hAnsi="Times New Roman"/>
          <w:i/>
          <w:color w:val="000000"/>
          <w:lang w:val="en-US"/>
        </w:rPr>
        <w:t>argentina</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Brethes</w:t>
      </w:r>
      <w:proofErr w:type="spellEnd"/>
      <w:r>
        <w:rPr>
          <w:rFonts w:ascii="Times New Roman" w:hAnsi="Times New Roman"/>
          <w:color w:val="000000"/>
          <w:lang w:val="en-US"/>
        </w:rPr>
        <w:t xml:space="preserve">), </w:t>
      </w:r>
      <w:r>
        <w:rPr>
          <w:rFonts w:ascii="Times New Roman" w:hAnsi="Times New Roman"/>
          <w:i/>
          <w:color w:val="000000"/>
          <w:lang w:val="en-US"/>
        </w:rPr>
        <w:t xml:space="preserve">H. </w:t>
      </w:r>
      <w:proofErr w:type="spellStart"/>
      <w:r>
        <w:rPr>
          <w:rFonts w:ascii="Times New Roman" w:hAnsi="Times New Roman"/>
          <w:i/>
          <w:color w:val="000000"/>
          <w:lang w:val="en-US"/>
        </w:rPr>
        <w:t>pechumani</w:t>
      </w:r>
      <w:proofErr w:type="spellEnd"/>
      <w:r>
        <w:rPr>
          <w:rFonts w:ascii="Times New Roman" w:hAnsi="Times New Roman"/>
          <w:i/>
          <w:color w:val="000000"/>
          <w:lang w:val="en-US"/>
        </w:rPr>
        <w:t xml:space="preserve"> </w:t>
      </w:r>
      <w:proofErr w:type="spellStart"/>
      <w:r>
        <w:rPr>
          <w:rFonts w:ascii="Times New Roman" w:hAnsi="Times New Roman"/>
          <w:color w:val="000000"/>
          <w:lang w:val="en-US"/>
        </w:rPr>
        <w:t>Coscarón</w:t>
      </w:r>
      <w:proofErr w:type="spellEnd"/>
      <w:r>
        <w:rPr>
          <w:rFonts w:ascii="Times New Roman" w:hAnsi="Times New Roman"/>
          <w:color w:val="000000"/>
          <w:lang w:val="en-US"/>
        </w:rPr>
        <w:t xml:space="preserve"> &amp; Philip.</w:t>
      </w:r>
    </w:p>
    <w:p w14:paraId="57106F07" w14:textId="77777777" w:rsidR="00886E27" w:rsidRDefault="00886E27">
      <w:pPr>
        <w:rPr>
          <w:lang w:val="en-US"/>
        </w:rPr>
      </w:pPr>
    </w:p>
    <w:p w14:paraId="2C8048AB" w14:textId="77777777" w:rsidR="00886E27" w:rsidRDefault="008855EA">
      <w:pPr>
        <w:pStyle w:val="Ttulo1"/>
        <w:numPr>
          <w:ilvl w:val="0"/>
          <w:numId w:val="2"/>
        </w:numPr>
        <w:tabs>
          <w:tab w:val="left" w:pos="0"/>
        </w:tabs>
        <w:rPr>
          <w:i/>
        </w:rPr>
      </w:pPr>
      <w:r>
        <w:rPr>
          <w:i/>
        </w:rPr>
        <w:t xml:space="preserve">Gen.4. </w:t>
      </w:r>
      <w:proofErr w:type="spellStart"/>
      <w:r>
        <w:rPr>
          <w:i/>
        </w:rPr>
        <w:t>Caspana</w:t>
      </w:r>
      <w:proofErr w:type="spellEnd"/>
      <w:r>
        <w:rPr>
          <w:i/>
        </w:rPr>
        <w:t xml:space="preserve"> </w:t>
      </w:r>
      <w:proofErr w:type="spellStart"/>
      <w:r>
        <w:rPr>
          <w:i/>
        </w:rPr>
        <w:t>gen.nov</w:t>
      </w:r>
      <w:proofErr w:type="spellEnd"/>
      <w:r>
        <w:rPr>
          <w:i/>
        </w:rPr>
        <w:t>.</w:t>
      </w:r>
    </w:p>
    <w:p w14:paraId="50709BE4" w14:textId="77777777" w:rsidR="00886E27" w:rsidRDefault="008855EA">
      <w:pPr>
        <w:pStyle w:val="ndice"/>
        <w:rPr>
          <w:rFonts w:ascii="Times New Roman" w:hAnsi="Times New Roman"/>
          <w:color w:val="000000"/>
        </w:rPr>
      </w:pPr>
      <w:proofErr w:type="spellStart"/>
      <w:r>
        <w:rPr>
          <w:rFonts w:ascii="Times New Roman" w:hAnsi="Times New Roman"/>
          <w:color w:val="000000"/>
        </w:rPr>
        <w:t>Type</w:t>
      </w:r>
      <w:proofErr w:type="spellEnd"/>
      <w:r>
        <w:rPr>
          <w:rFonts w:ascii="Times New Roman" w:hAnsi="Times New Roman"/>
          <w:color w:val="000000"/>
        </w:rPr>
        <w:t xml:space="preserve"> </w:t>
      </w:r>
      <w:proofErr w:type="spellStart"/>
      <w:r>
        <w:rPr>
          <w:rFonts w:ascii="Times New Roman" w:hAnsi="Times New Roman"/>
          <w:color w:val="000000"/>
        </w:rPr>
        <w:t>species</w:t>
      </w:r>
      <w:proofErr w:type="spellEnd"/>
      <w:r>
        <w:rPr>
          <w:rFonts w:ascii="Times New Roman" w:hAnsi="Times New Roman"/>
          <w:color w:val="000000"/>
        </w:rPr>
        <w:t xml:space="preserve">: </w:t>
      </w:r>
      <w:proofErr w:type="spellStart"/>
      <w:proofErr w:type="gramStart"/>
      <w:r>
        <w:rPr>
          <w:rFonts w:ascii="Times New Roman" w:hAnsi="Times New Roman"/>
          <w:i/>
          <w:color w:val="000000"/>
        </w:rPr>
        <w:t>Caspana</w:t>
      </w:r>
      <w:proofErr w:type="spellEnd"/>
      <w:r>
        <w:rPr>
          <w:rFonts w:ascii="Times New Roman" w:hAnsi="Times New Roman"/>
          <w:i/>
          <w:color w:val="000000"/>
        </w:rPr>
        <w:t xml:space="preserve">  diaguita</w:t>
      </w:r>
      <w:proofErr w:type="gramEnd"/>
      <w:r>
        <w:rPr>
          <w:rFonts w:ascii="Times New Roman" w:hAnsi="Times New Roman"/>
          <w:i/>
          <w:color w:val="000000"/>
        </w:rPr>
        <w:t xml:space="preserve"> </w:t>
      </w:r>
      <w:r>
        <w:rPr>
          <w:rFonts w:ascii="Times New Roman" w:hAnsi="Times New Roman"/>
          <w:color w:val="000000"/>
        </w:rPr>
        <w:t>(</w:t>
      </w:r>
      <w:proofErr w:type="spellStart"/>
      <w:r>
        <w:rPr>
          <w:rFonts w:ascii="Times New Roman" w:hAnsi="Times New Roman"/>
          <w:color w:val="000000"/>
        </w:rPr>
        <w:t>Coscarón</w:t>
      </w:r>
      <w:proofErr w:type="spellEnd"/>
      <w:r>
        <w:rPr>
          <w:rFonts w:ascii="Times New Roman" w:hAnsi="Times New Roman"/>
          <w:color w:val="000000"/>
        </w:rPr>
        <w:t xml:space="preserve">), 1989 </w:t>
      </w:r>
      <w:proofErr w:type="spellStart"/>
      <w:r>
        <w:rPr>
          <w:rFonts w:ascii="Times New Roman" w:hAnsi="Times New Roman"/>
          <w:color w:val="000000"/>
        </w:rPr>
        <w:t>comb.n</w:t>
      </w:r>
      <w:proofErr w:type="spellEnd"/>
      <w:r>
        <w:rPr>
          <w:rFonts w:ascii="Times New Roman" w:hAnsi="Times New Roman"/>
          <w:color w:val="000000"/>
        </w:rPr>
        <w:t>.</w:t>
      </w:r>
    </w:p>
    <w:p w14:paraId="0B195685" w14:textId="77777777" w:rsidR="00886E27" w:rsidRDefault="00886E27">
      <w:pPr>
        <w:pStyle w:val="ndice"/>
        <w:rPr>
          <w:rFonts w:ascii="Times New Roman" w:hAnsi="Times New Roman"/>
        </w:rPr>
      </w:pPr>
    </w:p>
    <w:p w14:paraId="6618D3E0" w14:textId="77777777" w:rsidR="00886E27" w:rsidRDefault="008855EA">
      <w:pPr>
        <w:pStyle w:val="Textoindependiente31"/>
        <w:spacing w:line="480" w:lineRule="auto"/>
        <w:rPr>
          <w:b w:val="0"/>
          <w:color w:val="000000"/>
          <w:lang w:val="en-US"/>
        </w:rPr>
      </w:pPr>
      <w:r>
        <w:rPr>
          <w:color w:val="000000"/>
          <w:lang w:val="en-US"/>
        </w:rPr>
        <w:t>Diagnosis</w:t>
      </w:r>
      <w:r>
        <w:rPr>
          <w:b w:val="0"/>
          <w:color w:val="000000"/>
          <w:lang w:val="en-US"/>
        </w:rPr>
        <w:t xml:space="preserve">: basal callus with dorsal-median prolongation (24:0). Species length 8.0-14.0 mm; eyes with short and scarce pilosity; basal callus touching eyes and </w:t>
      </w:r>
      <w:proofErr w:type="spellStart"/>
      <w:r>
        <w:rPr>
          <w:b w:val="0"/>
          <w:color w:val="000000"/>
          <w:lang w:val="en-US"/>
        </w:rPr>
        <w:t>subcallus</w:t>
      </w:r>
      <w:proofErr w:type="spellEnd"/>
      <w:r>
        <w:rPr>
          <w:b w:val="0"/>
          <w:color w:val="000000"/>
          <w:lang w:val="en-US"/>
        </w:rPr>
        <w:t xml:space="preserve">; </w:t>
      </w:r>
      <w:proofErr w:type="spellStart"/>
      <w:r>
        <w:rPr>
          <w:b w:val="0"/>
          <w:color w:val="000000"/>
          <w:lang w:val="en-US"/>
        </w:rPr>
        <w:t>subcallus</w:t>
      </w:r>
      <w:proofErr w:type="spellEnd"/>
      <w:r>
        <w:rPr>
          <w:b w:val="0"/>
          <w:color w:val="000000"/>
          <w:lang w:val="en-US"/>
        </w:rPr>
        <w:t xml:space="preserve"> pilose, bare in </w:t>
      </w:r>
      <w:r>
        <w:rPr>
          <w:b w:val="0"/>
          <w:i/>
          <w:color w:val="000000"/>
          <w:lang w:val="en-US"/>
        </w:rPr>
        <w:t xml:space="preserve">C. </w:t>
      </w:r>
      <w:proofErr w:type="spellStart"/>
      <w:r>
        <w:rPr>
          <w:b w:val="0"/>
          <w:i/>
          <w:color w:val="000000"/>
          <w:lang w:val="en-US"/>
        </w:rPr>
        <w:t>bruchii</w:t>
      </w:r>
      <w:proofErr w:type="spellEnd"/>
      <w:r>
        <w:rPr>
          <w:b w:val="0"/>
          <w:color w:val="000000"/>
          <w:lang w:val="en-US"/>
        </w:rPr>
        <w:t xml:space="preserve">; frons divergent, variable in C. </w:t>
      </w:r>
      <w:proofErr w:type="spellStart"/>
      <w:r>
        <w:rPr>
          <w:b w:val="0"/>
          <w:color w:val="000000"/>
          <w:lang w:val="en-US"/>
        </w:rPr>
        <w:t>bruchii</w:t>
      </w:r>
      <w:proofErr w:type="spellEnd"/>
      <w:r>
        <w:rPr>
          <w:b w:val="0"/>
          <w:color w:val="000000"/>
          <w:lang w:val="en-US"/>
        </w:rPr>
        <w:t xml:space="preserve">; ocelli absent, present in </w:t>
      </w:r>
      <w:r>
        <w:rPr>
          <w:b w:val="0"/>
          <w:i/>
          <w:color w:val="000000"/>
          <w:lang w:val="en-US"/>
        </w:rPr>
        <w:t xml:space="preserve">C. </w:t>
      </w:r>
      <w:proofErr w:type="spellStart"/>
      <w:r>
        <w:rPr>
          <w:b w:val="0"/>
          <w:i/>
          <w:color w:val="000000"/>
          <w:lang w:val="en-US"/>
        </w:rPr>
        <w:t>diaguita</w:t>
      </w:r>
      <w:proofErr w:type="spellEnd"/>
      <w:r>
        <w:rPr>
          <w:b w:val="0"/>
          <w:color w:val="000000"/>
          <w:lang w:val="en-US"/>
        </w:rPr>
        <w:t xml:space="preserve">; frontal index 1.6-2.3; maxillary palpi short and with short and scarce pilosity, abundant in </w:t>
      </w:r>
      <w:r>
        <w:rPr>
          <w:b w:val="0"/>
          <w:i/>
          <w:color w:val="000000"/>
          <w:lang w:val="en-US"/>
        </w:rPr>
        <w:t xml:space="preserve">C. </w:t>
      </w:r>
      <w:proofErr w:type="spellStart"/>
      <w:r>
        <w:rPr>
          <w:b w:val="0"/>
          <w:i/>
          <w:color w:val="000000"/>
          <w:lang w:val="en-US"/>
        </w:rPr>
        <w:t>fumifrons</w:t>
      </w:r>
      <w:proofErr w:type="spellEnd"/>
      <w:r>
        <w:rPr>
          <w:b w:val="0"/>
          <w:color w:val="000000"/>
          <w:lang w:val="en-US"/>
        </w:rPr>
        <w:t xml:space="preserve">, wings hyaline, smoky in </w:t>
      </w:r>
      <w:r>
        <w:rPr>
          <w:b w:val="0"/>
          <w:i/>
          <w:color w:val="000000"/>
          <w:lang w:val="en-US"/>
        </w:rPr>
        <w:t xml:space="preserve">C. </w:t>
      </w:r>
      <w:proofErr w:type="spellStart"/>
      <w:r>
        <w:rPr>
          <w:b w:val="0"/>
          <w:i/>
          <w:color w:val="000000"/>
          <w:lang w:val="en-US"/>
        </w:rPr>
        <w:t>fornesi</w:t>
      </w:r>
      <w:proofErr w:type="spellEnd"/>
      <w:r>
        <w:rPr>
          <w:b w:val="0"/>
          <w:color w:val="000000"/>
          <w:lang w:val="en-US"/>
        </w:rPr>
        <w:t>, appendix on R</w:t>
      </w:r>
      <w:r>
        <w:rPr>
          <w:b w:val="0"/>
          <w:color w:val="000000"/>
          <w:vertAlign w:val="subscript"/>
          <w:lang w:val="en-US"/>
        </w:rPr>
        <w:t xml:space="preserve">4 </w:t>
      </w:r>
      <w:r>
        <w:rPr>
          <w:b w:val="0"/>
          <w:color w:val="000000"/>
          <w:lang w:val="en-US"/>
        </w:rPr>
        <w:t xml:space="preserve">variable, sternite VIII base variable, genital fork base concave and female cerci variable. </w:t>
      </w:r>
    </w:p>
    <w:p w14:paraId="618534FB" w14:textId="77777777" w:rsidR="00886E27" w:rsidRDefault="008855EA">
      <w:pPr>
        <w:pStyle w:val="Textoindependiente31"/>
        <w:spacing w:line="480" w:lineRule="auto"/>
        <w:rPr>
          <w:b w:val="0"/>
          <w:color w:val="000000"/>
          <w:lang w:val="en-US"/>
        </w:rPr>
      </w:pPr>
      <w:r>
        <w:rPr>
          <w:b w:val="0"/>
          <w:color w:val="000000"/>
          <w:lang w:val="en-US"/>
        </w:rPr>
        <w:t xml:space="preserve">It includes </w:t>
      </w:r>
      <w:proofErr w:type="gramStart"/>
      <w:r>
        <w:rPr>
          <w:b w:val="0"/>
          <w:color w:val="000000"/>
          <w:lang w:val="en-US"/>
        </w:rPr>
        <w:t>five  species</w:t>
      </w:r>
      <w:proofErr w:type="gramEnd"/>
      <w:r>
        <w:rPr>
          <w:b w:val="0"/>
          <w:color w:val="000000"/>
          <w:lang w:val="en-US"/>
        </w:rPr>
        <w:t xml:space="preserve">: </w:t>
      </w:r>
      <w:proofErr w:type="spellStart"/>
      <w:r>
        <w:rPr>
          <w:b w:val="0"/>
          <w:i/>
          <w:color w:val="000000"/>
          <w:lang w:val="en-US"/>
        </w:rPr>
        <w:t>C.fumifrons</w:t>
      </w:r>
      <w:proofErr w:type="spellEnd"/>
      <w:r>
        <w:rPr>
          <w:b w:val="0"/>
          <w:i/>
          <w:color w:val="000000"/>
          <w:lang w:val="en-US"/>
        </w:rPr>
        <w:t xml:space="preserve"> </w:t>
      </w:r>
      <w:r>
        <w:rPr>
          <w:b w:val="0"/>
          <w:color w:val="000000"/>
          <w:lang w:val="en-US"/>
        </w:rPr>
        <w:t>(</w:t>
      </w:r>
      <w:proofErr w:type="spellStart"/>
      <w:r>
        <w:rPr>
          <w:b w:val="0"/>
          <w:color w:val="000000"/>
          <w:lang w:val="en-US"/>
        </w:rPr>
        <w:t>Coscarón</w:t>
      </w:r>
      <w:proofErr w:type="spellEnd"/>
      <w:r>
        <w:rPr>
          <w:b w:val="0"/>
          <w:color w:val="000000"/>
          <w:lang w:val="en-US"/>
        </w:rPr>
        <w:t xml:space="preserve"> &amp; Philip) </w:t>
      </w:r>
      <w:proofErr w:type="spellStart"/>
      <w:r>
        <w:rPr>
          <w:b w:val="0"/>
          <w:color w:val="000000"/>
          <w:lang w:val="en-US"/>
        </w:rPr>
        <w:t>comb.n</w:t>
      </w:r>
      <w:proofErr w:type="spellEnd"/>
      <w:r>
        <w:rPr>
          <w:b w:val="0"/>
          <w:color w:val="000000"/>
          <w:lang w:val="en-US"/>
        </w:rPr>
        <w:t>.</w:t>
      </w:r>
      <w:r>
        <w:rPr>
          <w:b w:val="0"/>
          <w:i/>
          <w:color w:val="000000"/>
          <w:lang w:val="en-US"/>
        </w:rPr>
        <w:t xml:space="preserve">, C. </w:t>
      </w:r>
      <w:proofErr w:type="spellStart"/>
      <w:r>
        <w:rPr>
          <w:b w:val="0"/>
          <w:i/>
          <w:color w:val="000000"/>
          <w:lang w:val="en-US"/>
        </w:rPr>
        <w:t>bruchii</w:t>
      </w:r>
      <w:proofErr w:type="spellEnd"/>
      <w:r>
        <w:rPr>
          <w:b w:val="0"/>
          <w:i/>
          <w:color w:val="000000"/>
          <w:lang w:val="en-US"/>
        </w:rPr>
        <w:t xml:space="preserve"> </w:t>
      </w:r>
      <w:r>
        <w:rPr>
          <w:b w:val="0"/>
          <w:color w:val="000000"/>
          <w:lang w:val="en-US"/>
        </w:rPr>
        <w:t>(</w:t>
      </w:r>
      <w:proofErr w:type="spellStart"/>
      <w:r>
        <w:rPr>
          <w:b w:val="0"/>
          <w:color w:val="000000"/>
          <w:lang w:val="en-US"/>
        </w:rPr>
        <w:t>Brethes</w:t>
      </w:r>
      <w:proofErr w:type="spellEnd"/>
      <w:r>
        <w:rPr>
          <w:b w:val="0"/>
          <w:color w:val="000000"/>
          <w:lang w:val="en-US"/>
        </w:rPr>
        <w:t xml:space="preserve">) </w:t>
      </w:r>
      <w:proofErr w:type="spellStart"/>
      <w:r>
        <w:rPr>
          <w:b w:val="0"/>
          <w:color w:val="000000"/>
          <w:lang w:val="en-US"/>
        </w:rPr>
        <w:t>comb.n</w:t>
      </w:r>
      <w:proofErr w:type="spellEnd"/>
      <w:r>
        <w:rPr>
          <w:b w:val="0"/>
          <w:color w:val="000000"/>
          <w:lang w:val="en-US"/>
        </w:rPr>
        <w:t>.</w:t>
      </w:r>
      <w:r>
        <w:rPr>
          <w:b w:val="0"/>
          <w:i/>
          <w:color w:val="000000"/>
          <w:lang w:val="en-US"/>
        </w:rPr>
        <w:t>,</w:t>
      </w:r>
      <w:r>
        <w:rPr>
          <w:b w:val="0"/>
          <w:color w:val="000000"/>
          <w:lang w:val="en-US"/>
        </w:rPr>
        <w:t xml:space="preserve"> and </w:t>
      </w:r>
      <w:r>
        <w:rPr>
          <w:b w:val="0"/>
          <w:i/>
          <w:color w:val="000000"/>
          <w:lang w:val="en-US"/>
        </w:rPr>
        <w:t xml:space="preserve">C. </w:t>
      </w:r>
      <w:proofErr w:type="spellStart"/>
      <w:r>
        <w:rPr>
          <w:b w:val="0"/>
          <w:i/>
          <w:color w:val="000000"/>
          <w:lang w:val="en-US"/>
        </w:rPr>
        <w:t>diaguita</w:t>
      </w:r>
      <w:proofErr w:type="spellEnd"/>
      <w:r>
        <w:rPr>
          <w:b w:val="0"/>
          <w:i/>
          <w:color w:val="000000"/>
          <w:lang w:val="en-US"/>
        </w:rPr>
        <w:t xml:space="preserve"> </w:t>
      </w:r>
      <w:r>
        <w:rPr>
          <w:b w:val="0"/>
          <w:color w:val="000000"/>
          <w:lang w:val="en-US"/>
        </w:rPr>
        <w:t>(</w:t>
      </w:r>
      <w:proofErr w:type="spellStart"/>
      <w:r>
        <w:rPr>
          <w:b w:val="0"/>
          <w:color w:val="000000"/>
          <w:lang w:val="en-US"/>
        </w:rPr>
        <w:t>Coscarón</w:t>
      </w:r>
      <w:proofErr w:type="spellEnd"/>
      <w:r>
        <w:rPr>
          <w:b w:val="0"/>
          <w:color w:val="000000"/>
          <w:lang w:val="en-US"/>
        </w:rPr>
        <w:t xml:space="preserve">) </w:t>
      </w:r>
      <w:proofErr w:type="spellStart"/>
      <w:r>
        <w:rPr>
          <w:b w:val="0"/>
          <w:color w:val="000000"/>
          <w:lang w:val="en-US"/>
        </w:rPr>
        <w:t>comb.n</w:t>
      </w:r>
      <w:proofErr w:type="spellEnd"/>
      <w:r>
        <w:rPr>
          <w:b w:val="0"/>
          <w:color w:val="000000"/>
          <w:lang w:val="en-US"/>
        </w:rPr>
        <w:t xml:space="preserve">, </w:t>
      </w:r>
      <w:r>
        <w:rPr>
          <w:b w:val="0"/>
          <w:i/>
          <w:color w:val="000000"/>
          <w:lang w:val="en-US"/>
        </w:rPr>
        <w:t xml:space="preserve"> C. </w:t>
      </w:r>
      <w:proofErr w:type="spellStart"/>
      <w:r>
        <w:rPr>
          <w:b w:val="0"/>
          <w:i/>
          <w:color w:val="000000"/>
          <w:lang w:val="en-US"/>
        </w:rPr>
        <w:t>elquiensis</w:t>
      </w:r>
      <w:proofErr w:type="spellEnd"/>
      <w:r>
        <w:rPr>
          <w:b w:val="0"/>
          <w:i/>
          <w:color w:val="000000"/>
          <w:lang w:val="en-US"/>
        </w:rPr>
        <w:t xml:space="preserve"> </w:t>
      </w:r>
      <w:r>
        <w:rPr>
          <w:b w:val="0"/>
          <w:color w:val="000000"/>
          <w:lang w:val="en-US"/>
        </w:rPr>
        <w:t xml:space="preserve">(González) </w:t>
      </w:r>
      <w:proofErr w:type="spellStart"/>
      <w:r>
        <w:rPr>
          <w:b w:val="0"/>
          <w:color w:val="000000"/>
          <w:lang w:val="en-US"/>
        </w:rPr>
        <w:t>comb.n</w:t>
      </w:r>
      <w:proofErr w:type="spellEnd"/>
      <w:r>
        <w:rPr>
          <w:b w:val="0"/>
          <w:color w:val="000000"/>
          <w:lang w:val="en-US"/>
        </w:rPr>
        <w:t>.</w:t>
      </w:r>
      <w:r>
        <w:rPr>
          <w:b w:val="0"/>
          <w:i/>
          <w:color w:val="000000"/>
          <w:lang w:val="en-US"/>
        </w:rPr>
        <w:t xml:space="preserve">, </w:t>
      </w:r>
      <w:r>
        <w:rPr>
          <w:b w:val="0"/>
          <w:color w:val="000000"/>
          <w:lang w:val="en-US"/>
        </w:rPr>
        <w:t>and</w:t>
      </w:r>
      <w:r>
        <w:rPr>
          <w:b w:val="0"/>
          <w:i/>
          <w:color w:val="000000"/>
          <w:lang w:val="en-US"/>
        </w:rPr>
        <w:t xml:space="preserve"> C. </w:t>
      </w:r>
      <w:proofErr w:type="spellStart"/>
      <w:r>
        <w:rPr>
          <w:b w:val="0"/>
          <w:i/>
          <w:color w:val="000000"/>
          <w:lang w:val="en-US"/>
        </w:rPr>
        <w:t>fornesi</w:t>
      </w:r>
      <w:proofErr w:type="spellEnd"/>
      <w:r>
        <w:rPr>
          <w:b w:val="0"/>
          <w:i/>
          <w:color w:val="000000"/>
          <w:lang w:val="en-US"/>
        </w:rPr>
        <w:t xml:space="preserve"> </w:t>
      </w:r>
      <w:r>
        <w:rPr>
          <w:b w:val="0"/>
          <w:color w:val="000000"/>
          <w:lang w:val="en-US"/>
        </w:rPr>
        <w:t>(</w:t>
      </w:r>
      <w:proofErr w:type="spellStart"/>
      <w:r>
        <w:rPr>
          <w:b w:val="0"/>
          <w:color w:val="000000"/>
          <w:lang w:val="en-US"/>
        </w:rPr>
        <w:t>Coscarón</w:t>
      </w:r>
      <w:proofErr w:type="spellEnd"/>
      <w:r>
        <w:rPr>
          <w:b w:val="0"/>
          <w:color w:val="000000"/>
          <w:lang w:val="en-US"/>
        </w:rPr>
        <w:t xml:space="preserve">) </w:t>
      </w:r>
      <w:proofErr w:type="spellStart"/>
      <w:r>
        <w:rPr>
          <w:b w:val="0"/>
          <w:color w:val="000000"/>
          <w:lang w:val="en-US"/>
        </w:rPr>
        <w:t>comb.n</w:t>
      </w:r>
      <w:proofErr w:type="spellEnd"/>
      <w:r>
        <w:rPr>
          <w:b w:val="0"/>
          <w:color w:val="000000"/>
          <w:lang w:val="en-US"/>
        </w:rPr>
        <w:t>.</w:t>
      </w:r>
      <w:r>
        <w:rPr>
          <w:b w:val="0"/>
          <w:i/>
          <w:color w:val="000000"/>
          <w:lang w:val="en-US"/>
        </w:rPr>
        <w:t xml:space="preserve">, </w:t>
      </w:r>
      <w:r>
        <w:rPr>
          <w:b w:val="0"/>
          <w:color w:val="000000"/>
          <w:lang w:val="en-US"/>
        </w:rPr>
        <w:t>..</w:t>
      </w:r>
    </w:p>
    <w:p w14:paraId="4E4E5DA5" w14:textId="77777777" w:rsidR="00886E27" w:rsidRDefault="00886E27">
      <w:pPr>
        <w:pStyle w:val="Textoindependiente31"/>
        <w:spacing w:line="480" w:lineRule="auto"/>
        <w:rPr>
          <w:b w:val="0"/>
          <w:color w:val="000000"/>
          <w:lang w:val="en-US"/>
        </w:rPr>
      </w:pPr>
    </w:p>
    <w:p w14:paraId="2F6B6254" w14:textId="77777777" w:rsidR="00886E27" w:rsidRDefault="008855EA">
      <w:pPr>
        <w:spacing w:line="480" w:lineRule="auto"/>
        <w:rPr>
          <w:rFonts w:ascii="Times New Roman" w:hAnsi="Times New Roman"/>
          <w:color w:val="000000"/>
        </w:rPr>
      </w:pPr>
      <w:proofErr w:type="spellStart"/>
      <w:r>
        <w:rPr>
          <w:rFonts w:ascii="Times New Roman" w:hAnsi="Times New Roman"/>
          <w:b/>
          <w:bCs/>
          <w:color w:val="000000"/>
        </w:rPr>
        <w:t>Etymology</w:t>
      </w:r>
      <w:proofErr w:type="spellEnd"/>
      <w:r>
        <w:rPr>
          <w:rFonts w:ascii="Times New Roman" w:hAnsi="Times New Roman"/>
          <w:b/>
          <w:bCs/>
          <w:color w:val="000000"/>
        </w:rPr>
        <w:t>:</w:t>
      </w:r>
      <w:r>
        <w:rPr>
          <w:rFonts w:ascii="Times New Roman" w:hAnsi="Times New Roman"/>
          <w:color w:val="000000"/>
        </w:rPr>
        <w:t xml:space="preserve"> </w:t>
      </w:r>
      <w:proofErr w:type="spellStart"/>
      <w:r>
        <w:rPr>
          <w:rFonts w:ascii="Times New Roman" w:hAnsi="Times New Roman"/>
          <w:i/>
          <w:color w:val="000000"/>
        </w:rPr>
        <w:t>Caspana</w:t>
      </w:r>
      <w:proofErr w:type="spellEnd"/>
      <w:r>
        <w:rPr>
          <w:rFonts w:ascii="Times New Roman" w:hAnsi="Times New Roman"/>
          <w:i/>
          <w:color w:val="000000"/>
        </w:rPr>
        <w:t xml:space="preserve"> </w:t>
      </w:r>
      <w:r>
        <w:rPr>
          <w:rFonts w:ascii="Times New Roman" w:hAnsi="Times New Roman"/>
          <w:color w:val="000000"/>
        </w:rPr>
        <w:t>palabra quechua antiguo poblado de la cordillera del norte de Chile.</w:t>
      </w:r>
    </w:p>
    <w:p w14:paraId="45A7ECC2" w14:textId="77777777" w:rsidR="00886E27" w:rsidRDefault="00886E27">
      <w:pPr>
        <w:pStyle w:val="ndice"/>
        <w:spacing w:line="480" w:lineRule="auto"/>
        <w:rPr>
          <w:rFonts w:ascii="Times New Roman" w:hAnsi="Times New Roman"/>
          <w:color w:val="000000"/>
          <w:lang w:val="es-CL"/>
        </w:rPr>
      </w:pPr>
    </w:p>
    <w:p w14:paraId="5632A9D0" w14:textId="77777777" w:rsidR="00886E27" w:rsidRDefault="008855EA">
      <w:pPr>
        <w:pStyle w:val="ndice"/>
        <w:spacing w:line="480" w:lineRule="auto"/>
        <w:rPr>
          <w:rFonts w:ascii="Times New Roman" w:hAnsi="Times New Roman"/>
          <w:color w:val="000000"/>
          <w:lang w:val="es-CL"/>
        </w:rPr>
      </w:pPr>
      <w:r>
        <w:rPr>
          <w:rFonts w:ascii="Times New Roman" w:hAnsi="Times New Roman"/>
          <w:color w:val="000000"/>
          <w:lang w:val="es-CL"/>
        </w:rPr>
        <w:t>NO SE SI ESTA PARTE QUIZAS PONERLA ANTES DE LA DESCRIPCION REDESCRIPCION DE TAXA</w:t>
      </w:r>
    </w:p>
    <w:p w14:paraId="70A97A82" w14:textId="77777777" w:rsidR="00886E27" w:rsidRDefault="008855EA">
      <w:pPr>
        <w:spacing w:line="480" w:lineRule="auto"/>
        <w:rPr>
          <w:rFonts w:ascii="Times New Roman" w:hAnsi="Times New Roman"/>
          <w:color w:val="000000"/>
          <w:lang w:val="en-US"/>
        </w:rPr>
      </w:pPr>
      <w:r>
        <w:rPr>
          <w:rFonts w:ascii="Times New Roman" w:hAnsi="Times New Roman"/>
          <w:color w:val="000000"/>
          <w:lang w:val="en-US"/>
        </w:rPr>
        <w:t>The classification of Neotropical species previously treated as “</w:t>
      </w:r>
      <w:proofErr w:type="spellStart"/>
      <w:r>
        <w:rPr>
          <w:rFonts w:ascii="Times New Roman" w:hAnsi="Times New Roman"/>
          <w:i/>
          <w:color w:val="000000"/>
          <w:lang w:val="en-US"/>
        </w:rPr>
        <w:t>Dasybasis</w:t>
      </w:r>
      <w:proofErr w:type="spellEnd"/>
      <w:r>
        <w:rPr>
          <w:rFonts w:ascii="Times New Roman" w:hAnsi="Times New Roman"/>
          <w:i/>
          <w:color w:val="000000"/>
          <w:lang w:val="en-US"/>
        </w:rPr>
        <w:t>”</w:t>
      </w:r>
      <w:r>
        <w:rPr>
          <w:rFonts w:ascii="Times New Roman" w:hAnsi="Times New Roman"/>
          <w:color w:val="000000"/>
          <w:lang w:val="en-US"/>
        </w:rPr>
        <w:t xml:space="preserve"> is based on the work of </w:t>
      </w:r>
      <w:proofErr w:type="spellStart"/>
      <w:r>
        <w:rPr>
          <w:rFonts w:ascii="Times New Roman" w:hAnsi="Times New Roman"/>
          <w:color w:val="000000"/>
          <w:lang w:val="en-US"/>
        </w:rPr>
        <w:t>Coscarón</w:t>
      </w:r>
      <w:proofErr w:type="spellEnd"/>
      <w:r>
        <w:rPr>
          <w:rFonts w:ascii="Times New Roman" w:hAnsi="Times New Roman"/>
          <w:color w:val="000000"/>
          <w:lang w:val="en-US"/>
        </w:rPr>
        <w:t xml:space="preserve"> &amp; Philip (1967), where they recognized 80 species in five subgenera (</w:t>
      </w:r>
      <w:proofErr w:type="spellStart"/>
      <w:r>
        <w:rPr>
          <w:rFonts w:ascii="Times New Roman" w:hAnsi="Times New Roman"/>
          <w:i/>
          <w:color w:val="000000"/>
          <w:lang w:val="en-US"/>
        </w:rPr>
        <w:t>Agelanius</w:t>
      </w:r>
      <w:proofErr w:type="spellEnd"/>
      <w:r>
        <w:rPr>
          <w:rFonts w:ascii="Times New Roman" w:hAnsi="Times New Roman"/>
          <w:i/>
          <w:color w:val="000000"/>
          <w:lang w:val="en-US"/>
        </w:rPr>
        <w:t xml:space="preserve"> </w:t>
      </w:r>
      <w:proofErr w:type="spellStart"/>
      <w:r>
        <w:rPr>
          <w:rFonts w:ascii="Times New Roman" w:hAnsi="Times New Roman"/>
          <w:color w:val="000000"/>
          <w:lang w:val="en-US"/>
        </w:rPr>
        <w:t>Rondani</w:t>
      </w:r>
      <w:proofErr w:type="spellEnd"/>
      <w:r>
        <w:rPr>
          <w:rFonts w:ascii="Times New Roman" w:hAnsi="Times New Roman"/>
          <w:i/>
          <w:color w:val="000000"/>
          <w:lang w:val="en-US"/>
        </w:rPr>
        <w:t xml:space="preserve">, </w:t>
      </w:r>
      <w:proofErr w:type="spellStart"/>
      <w:r>
        <w:rPr>
          <w:rFonts w:ascii="Times New Roman" w:hAnsi="Times New Roman"/>
          <w:i/>
          <w:color w:val="000000"/>
          <w:lang w:val="en-US"/>
        </w:rPr>
        <w:t>Dasybasis</w:t>
      </w:r>
      <w:proofErr w:type="spellEnd"/>
      <w:r>
        <w:rPr>
          <w:rFonts w:ascii="Times New Roman" w:hAnsi="Times New Roman"/>
          <w:i/>
          <w:color w:val="000000"/>
          <w:lang w:val="en-US"/>
        </w:rPr>
        <w:t xml:space="preserve"> </w:t>
      </w:r>
      <w:proofErr w:type="spellStart"/>
      <w:r>
        <w:rPr>
          <w:rFonts w:ascii="Times New Roman" w:hAnsi="Times New Roman"/>
          <w:color w:val="000000"/>
          <w:lang w:val="en-US"/>
        </w:rPr>
        <w:t>Macquart</w:t>
      </w:r>
      <w:proofErr w:type="spellEnd"/>
      <w:r>
        <w:rPr>
          <w:rFonts w:ascii="Times New Roman" w:hAnsi="Times New Roman"/>
          <w:i/>
          <w:color w:val="000000"/>
          <w:lang w:val="en-US"/>
        </w:rPr>
        <w:t xml:space="preserve">, </w:t>
      </w:r>
      <w:proofErr w:type="spellStart"/>
      <w:r>
        <w:rPr>
          <w:rFonts w:ascii="Times New Roman" w:hAnsi="Times New Roman"/>
          <w:i/>
          <w:color w:val="000000"/>
          <w:lang w:val="en-US"/>
        </w:rPr>
        <w:t>Haematopotina</w:t>
      </w:r>
      <w:proofErr w:type="spellEnd"/>
      <w:r>
        <w:rPr>
          <w:rFonts w:ascii="Times New Roman" w:hAnsi="Times New Roman"/>
          <w:i/>
          <w:color w:val="000000"/>
          <w:lang w:val="en-US"/>
        </w:rPr>
        <w:t xml:space="preserve"> </w:t>
      </w:r>
      <w:proofErr w:type="spellStart"/>
      <w:r>
        <w:rPr>
          <w:rFonts w:ascii="Times New Roman" w:hAnsi="Times New Roman"/>
          <w:color w:val="000000"/>
          <w:lang w:val="en-US"/>
        </w:rPr>
        <w:t>Coscarón</w:t>
      </w:r>
      <w:proofErr w:type="spellEnd"/>
      <w:r>
        <w:rPr>
          <w:rFonts w:ascii="Times New Roman" w:hAnsi="Times New Roman"/>
          <w:color w:val="000000"/>
          <w:lang w:val="en-US"/>
        </w:rPr>
        <w:t xml:space="preserve"> &amp; Philip</w:t>
      </w:r>
      <w:r>
        <w:rPr>
          <w:rFonts w:ascii="Times New Roman" w:hAnsi="Times New Roman"/>
          <w:i/>
          <w:color w:val="000000"/>
          <w:lang w:val="en-US"/>
        </w:rPr>
        <w:t xml:space="preserve">, </w:t>
      </w:r>
      <w:proofErr w:type="spellStart"/>
      <w:r>
        <w:rPr>
          <w:rFonts w:ascii="Times New Roman" w:hAnsi="Times New Roman"/>
          <w:i/>
          <w:color w:val="000000"/>
          <w:lang w:val="en-US"/>
        </w:rPr>
        <w:t>Nubiloides</w:t>
      </w:r>
      <w:proofErr w:type="spellEnd"/>
      <w:r>
        <w:rPr>
          <w:rFonts w:ascii="Times New Roman" w:hAnsi="Times New Roman"/>
          <w:i/>
          <w:color w:val="000000"/>
          <w:lang w:val="en-US"/>
        </w:rPr>
        <w:t xml:space="preserve"> </w:t>
      </w:r>
      <w:proofErr w:type="spellStart"/>
      <w:r>
        <w:rPr>
          <w:rFonts w:ascii="Times New Roman" w:hAnsi="Times New Roman"/>
          <w:color w:val="000000"/>
          <w:lang w:val="en-US"/>
        </w:rPr>
        <w:t>Coscarón</w:t>
      </w:r>
      <w:proofErr w:type="spellEnd"/>
      <w:r>
        <w:rPr>
          <w:rFonts w:ascii="Times New Roman" w:hAnsi="Times New Roman"/>
          <w:color w:val="000000"/>
          <w:lang w:val="en-US"/>
        </w:rPr>
        <w:t xml:space="preserve"> &amp; Philip and </w:t>
      </w:r>
      <w:proofErr w:type="spellStart"/>
      <w:r>
        <w:rPr>
          <w:rFonts w:ascii="Times New Roman" w:hAnsi="Times New Roman"/>
          <w:i/>
          <w:color w:val="000000"/>
          <w:lang w:val="en-US"/>
        </w:rPr>
        <w:t>Scaptiodes</w:t>
      </w:r>
      <w:proofErr w:type="spellEnd"/>
      <w:r>
        <w:rPr>
          <w:rFonts w:ascii="Times New Roman" w:hAnsi="Times New Roman"/>
          <w:i/>
          <w:color w:val="000000"/>
          <w:lang w:val="en-US"/>
        </w:rPr>
        <w:t xml:space="preserve"> </w:t>
      </w:r>
      <w:proofErr w:type="spellStart"/>
      <w:r>
        <w:rPr>
          <w:rFonts w:ascii="Times New Roman" w:hAnsi="Times New Roman"/>
          <w:color w:val="000000"/>
          <w:lang w:val="en-US"/>
        </w:rPr>
        <w:t>Enderlein</w:t>
      </w:r>
      <w:proofErr w:type="spellEnd"/>
      <w:r>
        <w:rPr>
          <w:rFonts w:ascii="Times New Roman" w:hAnsi="Times New Roman"/>
          <w:color w:val="000000"/>
          <w:lang w:val="en-US"/>
        </w:rPr>
        <w:t xml:space="preserve">). Later, González </w:t>
      </w:r>
      <w:r>
        <w:rPr>
          <w:rFonts w:ascii="Times New Roman" w:hAnsi="Times New Roman"/>
          <w:color w:val="000000"/>
          <w:lang w:val="en-US"/>
        </w:rPr>
        <w:lastRenderedPageBreak/>
        <w:t xml:space="preserve">(1999) raised </w:t>
      </w:r>
      <w:proofErr w:type="spellStart"/>
      <w:r>
        <w:rPr>
          <w:rFonts w:ascii="Times New Roman" w:hAnsi="Times New Roman"/>
          <w:i/>
          <w:color w:val="000000"/>
          <w:lang w:val="en-US"/>
        </w:rPr>
        <w:t>Agelanius</w:t>
      </w:r>
      <w:proofErr w:type="spellEnd"/>
      <w:r>
        <w:rPr>
          <w:rFonts w:ascii="Times New Roman" w:hAnsi="Times New Roman"/>
          <w:i/>
          <w:color w:val="000000"/>
          <w:lang w:val="en-US"/>
        </w:rPr>
        <w:t xml:space="preserve"> </w:t>
      </w:r>
      <w:proofErr w:type="spellStart"/>
      <w:r>
        <w:rPr>
          <w:rFonts w:ascii="Times New Roman" w:hAnsi="Times New Roman"/>
          <w:color w:val="000000"/>
          <w:lang w:val="en-US"/>
        </w:rPr>
        <w:t>Rondani</w:t>
      </w:r>
      <w:proofErr w:type="spellEnd"/>
      <w:r>
        <w:rPr>
          <w:rFonts w:ascii="Times New Roman" w:hAnsi="Times New Roman"/>
          <w:i/>
          <w:color w:val="000000"/>
          <w:lang w:val="en-US"/>
        </w:rPr>
        <w:t xml:space="preserve">, </w:t>
      </w:r>
      <w:proofErr w:type="spellStart"/>
      <w:r>
        <w:rPr>
          <w:rFonts w:ascii="Times New Roman" w:hAnsi="Times New Roman"/>
          <w:i/>
          <w:color w:val="000000"/>
          <w:lang w:val="en-US"/>
        </w:rPr>
        <w:t>Haematopotina</w:t>
      </w:r>
      <w:proofErr w:type="spellEnd"/>
      <w:r>
        <w:rPr>
          <w:rFonts w:ascii="Times New Roman" w:hAnsi="Times New Roman"/>
          <w:i/>
          <w:color w:val="000000"/>
          <w:lang w:val="en-US"/>
        </w:rPr>
        <w:t xml:space="preserve"> </w:t>
      </w:r>
      <w:proofErr w:type="spellStart"/>
      <w:r>
        <w:rPr>
          <w:rFonts w:ascii="Times New Roman" w:hAnsi="Times New Roman"/>
          <w:color w:val="000000"/>
          <w:lang w:val="en-US"/>
        </w:rPr>
        <w:t>Coscarón</w:t>
      </w:r>
      <w:proofErr w:type="spellEnd"/>
      <w:r>
        <w:rPr>
          <w:rFonts w:ascii="Times New Roman" w:hAnsi="Times New Roman"/>
          <w:color w:val="000000"/>
          <w:lang w:val="en-US"/>
        </w:rPr>
        <w:t xml:space="preserve"> &amp; Philip</w:t>
      </w:r>
      <w:r>
        <w:rPr>
          <w:rFonts w:ascii="Times New Roman" w:hAnsi="Times New Roman"/>
          <w:i/>
          <w:color w:val="000000"/>
          <w:lang w:val="en-US"/>
        </w:rPr>
        <w:t xml:space="preserve">, </w:t>
      </w:r>
      <w:proofErr w:type="spellStart"/>
      <w:r>
        <w:rPr>
          <w:rFonts w:ascii="Times New Roman" w:hAnsi="Times New Roman"/>
          <w:i/>
          <w:color w:val="000000"/>
          <w:lang w:val="en-US"/>
        </w:rPr>
        <w:t>Nubiloides</w:t>
      </w:r>
      <w:proofErr w:type="spellEnd"/>
      <w:r>
        <w:rPr>
          <w:rFonts w:ascii="Times New Roman" w:hAnsi="Times New Roman"/>
          <w:i/>
          <w:color w:val="000000"/>
          <w:lang w:val="en-US"/>
        </w:rPr>
        <w:t xml:space="preserve"> </w:t>
      </w:r>
      <w:proofErr w:type="spellStart"/>
      <w:r>
        <w:rPr>
          <w:rFonts w:ascii="Times New Roman" w:hAnsi="Times New Roman"/>
          <w:color w:val="000000"/>
          <w:lang w:val="en-US"/>
        </w:rPr>
        <w:t>Coscarón</w:t>
      </w:r>
      <w:proofErr w:type="spellEnd"/>
      <w:r>
        <w:rPr>
          <w:rFonts w:ascii="Times New Roman" w:hAnsi="Times New Roman"/>
          <w:color w:val="000000"/>
          <w:lang w:val="en-US"/>
        </w:rPr>
        <w:t xml:space="preserve"> &amp; Philip</w:t>
      </w:r>
      <w:r>
        <w:rPr>
          <w:rFonts w:ascii="Times New Roman" w:hAnsi="Times New Roman"/>
          <w:i/>
          <w:color w:val="000000"/>
          <w:lang w:val="en-US"/>
        </w:rPr>
        <w:t>,</w:t>
      </w:r>
      <w:r>
        <w:rPr>
          <w:rFonts w:ascii="Times New Roman" w:hAnsi="Times New Roman"/>
          <w:color w:val="000000"/>
          <w:lang w:val="en-US"/>
        </w:rPr>
        <w:t xml:space="preserve"> and </w:t>
      </w:r>
      <w:proofErr w:type="spellStart"/>
      <w:r>
        <w:rPr>
          <w:rFonts w:ascii="Times New Roman" w:hAnsi="Times New Roman"/>
          <w:i/>
          <w:color w:val="000000"/>
          <w:lang w:val="en-US"/>
        </w:rPr>
        <w:t>Scaptiodes</w:t>
      </w:r>
      <w:proofErr w:type="spellEnd"/>
      <w:r>
        <w:rPr>
          <w:rFonts w:ascii="Times New Roman" w:hAnsi="Times New Roman"/>
          <w:i/>
          <w:color w:val="000000"/>
          <w:lang w:val="en-US"/>
        </w:rPr>
        <w:t xml:space="preserve"> </w:t>
      </w:r>
      <w:proofErr w:type="spellStart"/>
      <w:r>
        <w:rPr>
          <w:rFonts w:ascii="Times New Roman" w:hAnsi="Times New Roman"/>
          <w:color w:val="000000"/>
          <w:lang w:val="en-US"/>
        </w:rPr>
        <w:t>Enderlein</w:t>
      </w:r>
      <w:proofErr w:type="spellEnd"/>
      <w:r>
        <w:rPr>
          <w:rFonts w:ascii="Times New Roman" w:hAnsi="Times New Roman"/>
          <w:color w:val="000000"/>
          <w:lang w:val="en-US"/>
        </w:rPr>
        <w:t xml:space="preserve"> to generic rank based on morphological differences from “</w:t>
      </w:r>
      <w:proofErr w:type="spellStart"/>
      <w:r>
        <w:rPr>
          <w:rFonts w:ascii="Times New Roman" w:hAnsi="Times New Roman"/>
          <w:i/>
          <w:color w:val="000000"/>
          <w:lang w:val="en-US"/>
        </w:rPr>
        <w:t>Dasybasis</w:t>
      </w:r>
      <w:proofErr w:type="spellEnd"/>
      <w:r>
        <w:rPr>
          <w:rFonts w:ascii="Times New Roman" w:hAnsi="Times New Roman"/>
          <w:color w:val="000000"/>
          <w:lang w:val="en-US"/>
        </w:rPr>
        <w:t xml:space="preserve">”, also creating a new genus, </w:t>
      </w:r>
      <w:proofErr w:type="spellStart"/>
      <w:r>
        <w:rPr>
          <w:rFonts w:ascii="Times New Roman" w:hAnsi="Times New Roman"/>
          <w:i/>
          <w:color w:val="000000"/>
          <w:lang w:val="en-US"/>
        </w:rPr>
        <w:t>Acellomyia</w:t>
      </w:r>
      <w:proofErr w:type="spellEnd"/>
      <w:r>
        <w:rPr>
          <w:rFonts w:ascii="Times New Roman" w:hAnsi="Times New Roman"/>
          <w:color w:val="000000"/>
          <w:lang w:val="en-US"/>
        </w:rPr>
        <w:t xml:space="preserve">, to include four species previously in </w:t>
      </w:r>
      <w:proofErr w:type="spellStart"/>
      <w:r>
        <w:rPr>
          <w:rFonts w:ascii="Times New Roman" w:hAnsi="Times New Roman"/>
          <w:i/>
          <w:color w:val="000000"/>
          <w:lang w:val="en-US"/>
        </w:rPr>
        <w:t>Agelanius</w:t>
      </w:r>
      <w:proofErr w:type="spellEnd"/>
      <w:r>
        <w:rPr>
          <w:rFonts w:ascii="Times New Roman" w:hAnsi="Times New Roman"/>
          <w:i/>
          <w:color w:val="000000"/>
          <w:lang w:val="en-US"/>
        </w:rPr>
        <w:t xml:space="preserve"> </w:t>
      </w:r>
      <w:proofErr w:type="spellStart"/>
      <w:r>
        <w:rPr>
          <w:rFonts w:ascii="Times New Roman" w:hAnsi="Times New Roman"/>
          <w:color w:val="000000"/>
          <w:lang w:val="en-US"/>
        </w:rPr>
        <w:t>Rondani</w:t>
      </w:r>
      <w:proofErr w:type="spellEnd"/>
      <w:r>
        <w:rPr>
          <w:rFonts w:ascii="Times New Roman" w:hAnsi="Times New Roman"/>
          <w:color w:val="000000"/>
          <w:lang w:val="en-US"/>
        </w:rPr>
        <w:t xml:space="preserve">. </w:t>
      </w:r>
    </w:p>
    <w:p w14:paraId="30CDC749" w14:textId="77777777" w:rsidR="00886E27" w:rsidRDefault="00886E27">
      <w:pPr>
        <w:spacing w:line="480" w:lineRule="auto"/>
        <w:rPr>
          <w:rFonts w:ascii="Times New Roman" w:hAnsi="Times New Roman"/>
          <w:color w:val="000000"/>
          <w:lang w:val="en-US"/>
        </w:rPr>
      </w:pPr>
    </w:p>
    <w:p w14:paraId="61631150" w14:textId="77777777" w:rsidR="00886E27" w:rsidRDefault="008855EA">
      <w:pPr>
        <w:spacing w:line="480" w:lineRule="auto"/>
        <w:rPr>
          <w:rFonts w:ascii="Times New Roman" w:hAnsi="Times New Roman"/>
          <w:color w:val="FF0000"/>
          <w:lang w:val="en-US"/>
        </w:rPr>
      </w:pPr>
      <w:r>
        <w:rPr>
          <w:rFonts w:ascii="Times New Roman" w:hAnsi="Times New Roman"/>
          <w:color w:val="000000"/>
          <w:lang w:val="en-US"/>
        </w:rPr>
        <w:t>The tree shows that Neotropical “</w:t>
      </w:r>
      <w:proofErr w:type="spellStart"/>
      <w:r>
        <w:rPr>
          <w:rFonts w:ascii="Times New Roman" w:hAnsi="Times New Roman"/>
          <w:i/>
          <w:color w:val="000000"/>
          <w:lang w:val="en-US"/>
        </w:rPr>
        <w:t>Dasybasis</w:t>
      </w:r>
      <w:proofErr w:type="spellEnd"/>
      <w:r>
        <w:rPr>
          <w:rFonts w:ascii="Times New Roman" w:hAnsi="Times New Roman"/>
          <w:i/>
          <w:color w:val="000000"/>
          <w:lang w:val="en-US"/>
        </w:rPr>
        <w:t>”</w:t>
      </w:r>
      <w:r>
        <w:rPr>
          <w:rFonts w:ascii="Times New Roman" w:hAnsi="Times New Roman"/>
          <w:color w:val="000000"/>
          <w:lang w:val="en-US"/>
        </w:rPr>
        <w:t xml:space="preserve"> is a paraphyletic taxon </w:t>
      </w:r>
      <w:proofErr w:type="spellStart"/>
      <w:r>
        <w:rPr>
          <w:rFonts w:ascii="Times New Roman" w:hAnsi="Times New Roman"/>
          <w:i/>
          <w:color w:val="000000"/>
          <w:lang w:val="en-US"/>
        </w:rPr>
        <w:t>Haematopotina</w:t>
      </w:r>
      <w:proofErr w:type="spellEnd"/>
      <w:r>
        <w:rPr>
          <w:rFonts w:ascii="Times New Roman" w:hAnsi="Times New Roman"/>
          <w:color w:val="000000"/>
          <w:lang w:val="en-US"/>
        </w:rPr>
        <w:t xml:space="preserve"> species, </w:t>
      </w:r>
      <w:proofErr w:type="spellStart"/>
      <w:r>
        <w:rPr>
          <w:rFonts w:ascii="Times New Roman" w:hAnsi="Times New Roman"/>
          <w:i/>
          <w:color w:val="000000"/>
          <w:lang w:val="en-US"/>
        </w:rPr>
        <w:t>Scaptiodes</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Enderlein</w:t>
      </w:r>
      <w:proofErr w:type="spellEnd"/>
      <w:r>
        <w:rPr>
          <w:rFonts w:ascii="Times New Roman" w:hAnsi="Times New Roman"/>
          <w:color w:val="000000"/>
          <w:lang w:val="en-US"/>
        </w:rPr>
        <w:t xml:space="preserve">, and </w:t>
      </w:r>
      <w:proofErr w:type="spellStart"/>
      <w:r>
        <w:rPr>
          <w:rFonts w:ascii="Times New Roman" w:hAnsi="Times New Roman"/>
          <w:i/>
          <w:color w:val="000000"/>
          <w:lang w:val="en-US"/>
        </w:rPr>
        <w:t>Stenotabanus</w:t>
      </w:r>
      <w:proofErr w:type="spellEnd"/>
      <w:r>
        <w:rPr>
          <w:rFonts w:ascii="Times New Roman" w:hAnsi="Times New Roman"/>
          <w:i/>
          <w:color w:val="000000"/>
          <w:lang w:val="en-US"/>
        </w:rPr>
        <w:t xml:space="preserve"> (</w:t>
      </w:r>
      <w:proofErr w:type="spellStart"/>
      <w:r>
        <w:rPr>
          <w:rFonts w:ascii="Times New Roman" w:hAnsi="Times New Roman"/>
          <w:i/>
          <w:color w:val="000000"/>
          <w:lang w:val="en-US"/>
        </w:rPr>
        <w:t>Stenotabanus</w:t>
      </w:r>
      <w:proofErr w:type="spellEnd"/>
      <w:r>
        <w:rPr>
          <w:rFonts w:ascii="Times New Roman" w:hAnsi="Times New Roman"/>
          <w:i/>
          <w:color w:val="000000"/>
          <w:lang w:val="en-US"/>
        </w:rPr>
        <w:t xml:space="preserve">) </w:t>
      </w:r>
      <w:proofErr w:type="spellStart"/>
      <w:r>
        <w:rPr>
          <w:rFonts w:ascii="Times New Roman" w:hAnsi="Times New Roman"/>
          <w:i/>
          <w:color w:val="000000"/>
          <w:lang w:val="en-US"/>
        </w:rPr>
        <w:t>sandyi</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Gorayeb</w:t>
      </w:r>
      <w:proofErr w:type="spellEnd"/>
      <w:r>
        <w:rPr>
          <w:rFonts w:ascii="Times New Roman" w:hAnsi="Times New Roman"/>
          <w:color w:val="000000"/>
          <w:lang w:val="en-US"/>
        </w:rPr>
        <w:t xml:space="preserve"> are placed in the “</w:t>
      </w:r>
      <w:proofErr w:type="spellStart"/>
      <w:r>
        <w:rPr>
          <w:rFonts w:ascii="Times New Roman" w:hAnsi="Times New Roman"/>
          <w:i/>
          <w:color w:val="000000"/>
          <w:lang w:val="en-US"/>
        </w:rPr>
        <w:t>Dasybasis</w:t>
      </w:r>
      <w:proofErr w:type="spellEnd"/>
      <w:r>
        <w:rPr>
          <w:rFonts w:ascii="Times New Roman" w:hAnsi="Times New Roman"/>
          <w:i/>
          <w:color w:val="000000"/>
          <w:lang w:val="en-US"/>
        </w:rPr>
        <w:t>”</w:t>
      </w:r>
      <w:r>
        <w:rPr>
          <w:rFonts w:ascii="Times New Roman" w:hAnsi="Times New Roman"/>
          <w:color w:val="000000"/>
          <w:lang w:val="en-US"/>
        </w:rPr>
        <w:t xml:space="preserve"> clade. The resulting cladogram </w:t>
      </w:r>
      <w:r>
        <w:rPr>
          <w:rFonts w:ascii="Times New Roman" w:hAnsi="Times New Roman"/>
          <w:color w:val="FF0000"/>
          <w:lang w:val="en-US"/>
        </w:rPr>
        <w:t>Fig. XXXXX</w:t>
      </w:r>
      <w:r>
        <w:rPr>
          <w:rFonts w:ascii="Times New Roman" w:hAnsi="Times New Roman"/>
          <w:color w:val="000000"/>
          <w:lang w:val="en-US"/>
        </w:rPr>
        <w:t>, shows that species treated as “</w:t>
      </w:r>
      <w:proofErr w:type="spellStart"/>
      <w:r>
        <w:rPr>
          <w:rFonts w:ascii="Times New Roman" w:hAnsi="Times New Roman"/>
          <w:i/>
          <w:color w:val="000000"/>
          <w:lang w:val="en-US"/>
        </w:rPr>
        <w:t>Dasybasis</w:t>
      </w:r>
      <w:proofErr w:type="spellEnd"/>
      <w:r>
        <w:rPr>
          <w:rFonts w:ascii="Times New Roman" w:hAnsi="Times New Roman"/>
          <w:i/>
          <w:color w:val="000000"/>
          <w:lang w:val="en-US"/>
        </w:rPr>
        <w:t>”,</w:t>
      </w:r>
      <w:r>
        <w:rPr>
          <w:rFonts w:ascii="Times New Roman" w:hAnsi="Times New Roman"/>
          <w:color w:val="000000"/>
          <w:lang w:val="en-US"/>
        </w:rPr>
        <w:t xml:space="preserve"> occurring in the Australasian/Oceanian and Neotropical regions, constitute two different monophyletic groups. The clade including the Australasian/Oceanian species used in the analysis (6) is supported by two </w:t>
      </w:r>
      <w:r>
        <w:rPr>
          <w:rFonts w:ascii="Times New Roman" w:hAnsi="Times New Roman"/>
          <w:lang w:val="en-US"/>
        </w:rPr>
        <w:t xml:space="preserve">synapomorphies, apex of </w:t>
      </w:r>
      <w:r>
        <w:rPr>
          <w:rFonts w:ascii="Times New Roman" w:hAnsi="Times New Roman"/>
          <w:color w:val="FF0000"/>
          <w:lang w:val="en-US"/>
        </w:rPr>
        <w:t xml:space="preserve">spermathecal ducts </w:t>
      </w:r>
      <w:proofErr w:type="spellStart"/>
      <w:r>
        <w:rPr>
          <w:rFonts w:ascii="Times New Roman" w:hAnsi="Times New Roman"/>
          <w:color w:val="FF0000"/>
          <w:lang w:val="en-US"/>
        </w:rPr>
        <w:t>xxxx</w:t>
      </w:r>
      <w:proofErr w:type="spellEnd"/>
      <w:r>
        <w:rPr>
          <w:rFonts w:ascii="Times New Roman" w:hAnsi="Times New Roman"/>
          <w:color w:val="FF0000"/>
          <w:lang w:val="en-US"/>
        </w:rPr>
        <w:t xml:space="preserve"> (61:xx)</w:t>
      </w:r>
      <w:r>
        <w:rPr>
          <w:rFonts w:ascii="Times New Roman" w:hAnsi="Times New Roman"/>
          <w:lang w:val="en-US"/>
        </w:rPr>
        <w:t xml:space="preserve">, and lateral projections of </w:t>
      </w:r>
      <w:r>
        <w:rPr>
          <w:rFonts w:ascii="Times New Roman" w:hAnsi="Times New Roman"/>
          <w:color w:val="FF0000"/>
          <w:lang w:val="en-US"/>
        </w:rPr>
        <w:t xml:space="preserve">spermathecal ducts (62:xx), </w:t>
      </w:r>
      <w:r>
        <w:rPr>
          <w:rFonts w:ascii="Times New Roman" w:hAnsi="Times New Roman"/>
          <w:lang w:val="en-US"/>
        </w:rPr>
        <w:t>and</w:t>
      </w:r>
      <w:r>
        <w:rPr>
          <w:rFonts w:ascii="Times New Roman" w:hAnsi="Times New Roman"/>
          <w:color w:val="000000"/>
          <w:lang w:val="en-US"/>
        </w:rPr>
        <w:t xml:space="preserve"> five transformations</w:t>
      </w:r>
      <w:r>
        <w:rPr>
          <w:rFonts w:ascii="Times New Roman" w:hAnsi="Times New Roman"/>
          <w:color w:val="FF0000"/>
          <w:lang w:val="en-US"/>
        </w:rPr>
        <w:t xml:space="preserve">; </w:t>
      </w:r>
      <w:proofErr w:type="spellStart"/>
      <w:r>
        <w:rPr>
          <w:rFonts w:ascii="Times New Roman" w:hAnsi="Times New Roman"/>
          <w:color w:val="FF0000"/>
          <w:lang w:val="en-US"/>
        </w:rPr>
        <w:t>subcallus</w:t>
      </w:r>
      <w:proofErr w:type="spellEnd"/>
      <w:r>
        <w:rPr>
          <w:rFonts w:ascii="Times New Roman" w:hAnsi="Times New Roman"/>
          <w:color w:val="FF0000"/>
          <w:lang w:val="en-US"/>
        </w:rPr>
        <w:t xml:space="preserve"> pilosity </w:t>
      </w:r>
      <w:proofErr w:type="spellStart"/>
      <w:r>
        <w:rPr>
          <w:rFonts w:ascii="Times New Roman" w:hAnsi="Times New Roman"/>
          <w:color w:val="FF0000"/>
          <w:lang w:val="en-US"/>
        </w:rPr>
        <w:t>xxxx</w:t>
      </w:r>
      <w:proofErr w:type="spellEnd"/>
      <w:r>
        <w:rPr>
          <w:rFonts w:ascii="Times New Roman" w:hAnsi="Times New Roman"/>
          <w:color w:val="FF0000"/>
          <w:lang w:val="en-US"/>
        </w:rPr>
        <w:t xml:space="preserve"> (27:xx), scape pilosity </w:t>
      </w:r>
      <w:proofErr w:type="spellStart"/>
      <w:r>
        <w:rPr>
          <w:rFonts w:ascii="Times New Roman" w:hAnsi="Times New Roman"/>
          <w:color w:val="FF0000"/>
          <w:lang w:val="en-US"/>
        </w:rPr>
        <w:t>xxxxx</w:t>
      </w:r>
      <w:proofErr w:type="spellEnd"/>
      <w:r>
        <w:rPr>
          <w:rFonts w:ascii="Times New Roman" w:hAnsi="Times New Roman"/>
          <w:color w:val="FF0000"/>
          <w:lang w:val="en-US"/>
        </w:rPr>
        <w:t xml:space="preserve"> (34:xx), wings </w:t>
      </w:r>
      <w:proofErr w:type="spellStart"/>
      <w:r>
        <w:rPr>
          <w:rFonts w:ascii="Times New Roman" w:hAnsi="Times New Roman"/>
          <w:color w:val="FF0000"/>
          <w:lang w:val="en-US"/>
        </w:rPr>
        <w:t>xxxxxx</w:t>
      </w:r>
      <w:proofErr w:type="spellEnd"/>
      <w:r>
        <w:rPr>
          <w:rFonts w:ascii="Times New Roman" w:hAnsi="Times New Roman"/>
          <w:color w:val="FF0000"/>
          <w:lang w:val="en-US"/>
        </w:rPr>
        <w:t xml:space="preserve"> (48:xx), base of VIII sternite (58:xx), and spermathecal ducts </w:t>
      </w:r>
      <w:proofErr w:type="spellStart"/>
      <w:r>
        <w:rPr>
          <w:rFonts w:ascii="Times New Roman" w:hAnsi="Times New Roman"/>
          <w:color w:val="FF0000"/>
          <w:lang w:val="en-US"/>
        </w:rPr>
        <w:t>xxxxxxx</w:t>
      </w:r>
      <w:proofErr w:type="spellEnd"/>
      <w:r>
        <w:rPr>
          <w:rFonts w:ascii="Times New Roman" w:hAnsi="Times New Roman"/>
          <w:color w:val="FF0000"/>
          <w:lang w:val="en-US"/>
        </w:rPr>
        <w:t xml:space="preserve"> (63:xx).</w:t>
      </w:r>
      <w:r>
        <w:rPr>
          <w:rFonts w:ascii="Times New Roman" w:hAnsi="Times New Roman"/>
          <w:color w:val="000000"/>
          <w:lang w:val="en-US"/>
        </w:rPr>
        <w:t xml:space="preserve"> The clade including the neotropical “</w:t>
      </w:r>
      <w:proofErr w:type="spellStart"/>
      <w:r>
        <w:rPr>
          <w:rFonts w:ascii="Times New Roman" w:hAnsi="Times New Roman"/>
          <w:i/>
          <w:color w:val="000000"/>
          <w:lang w:val="en-US"/>
        </w:rPr>
        <w:t>Dasybasis</w:t>
      </w:r>
      <w:proofErr w:type="spellEnd"/>
      <w:r>
        <w:rPr>
          <w:rFonts w:ascii="Times New Roman" w:hAnsi="Times New Roman"/>
          <w:color w:val="000000"/>
          <w:lang w:val="en-US"/>
        </w:rPr>
        <w:t xml:space="preserve">” species, is considered to be monophyletic and is supported by three transformations: </w:t>
      </w:r>
      <w:r>
        <w:rPr>
          <w:rFonts w:ascii="Times New Roman" w:hAnsi="Times New Roman"/>
          <w:color w:val="FF0000"/>
          <w:lang w:val="en-US"/>
        </w:rPr>
        <w:t xml:space="preserve">median occipital sclerite (3:xx), basal callus </w:t>
      </w:r>
      <w:proofErr w:type="spellStart"/>
      <w:r>
        <w:rPr>
          <w:rFonts w:ascii="Times New Roman" w:hAnsi="Times New Roman"/>
          <w:color w:val="FF0000"/>
          <w:lang w:val="en-US"/>
        </w:rPr>
        <w:t>xxxxxx</w:t>
      </w:r>
      <w:proofErr w:type="spellEnd"/>
      <w:r>
        <w:rPr>
          <w:rFonts w:ascii="Times New Roman" w:hAnsi="Times New Roman"/>
          <w:color w:val="FF0000"/>
          <w:lang w:val="en-US"/>
        </w:rPr>
        <w:t xml:space="preserve"> the eyes (22:xx), and female cerci </w:t>
      </w:r>
      <w:proofErr w:type="spellStart"/>
      <w:r>
        <w:rPr>
          <w:rFonts w:ascii="Times New Roman" w:hAnsi="Times New Roman"/>
          <w:color w:val="FF0000"/>
          <w:lang w:val="en-US"/>
        </w:rPr>
        <w:t>xxxx</w:t>
      </w:r>
      <w:proofErr w:type="spellEnd"/>
      <w:r>
        <w:rPr>
          <w:rFonts w:ascii="Times New Roman" w:hAnsi="Times New Roman"/>
          <w:color w:val="FF0000"/>
          <w:lang w:val="en-US"/>
        </w:rPr>
        <w:t xml:space="preserve"> (57:xx); species are included in different monophyletic clades. </w:t>
      </w:r>
    </w:p>
    <w:p w14:paraId="309C0314" w14:textId="77777777" w:rsidR="00886E27" w:rsidRDefault="00886E27">
      <w:pPr>
        <w:spacing w:line="360" w:lineRule="auto"/>
        <w:rPr>
          <w:color w:val="FF0000"/>
          <w:lang w:val="en-US"/>
        </w:rPr>
      </w:pPr>
    </w:p>
    <w:p w14:paraId="6C2EE803" w14:textId="69FA5F53" w:rsidR="00886E27" w:rsidRPr="00EB56BB" w:rsidRDefault="008855EA">
      <w:pPr>
        <w:spacing w:line="480" w:lineRule="auto"/>
        <w:rPr>
          <w:lang w:val="en-US"/>
        </w:rPr>
      </w:pPr>
      <w:r>
        <w:rPr>
          <w:rFonts w:ascii="Times New Roman" w:hAnsi="Times New Roman"/>
          <w:color w:val="000000"/>
          <w:lang w:val="en-US"/>
        </w:rPr>
        <w:t>The genus “</w:t>
      </w:r>
      <w:proofErr w:type="spellStart"/>
      <w:r>
        <w:rPr>
          <w:rFonts w:ascii="Times New Roman" w:hAnsi="Times New Roman"/>
          <w:i/>
          <w:color w:val="000000"/>
          <w:lang w:val="en-US"/>
        </w:rPr>
        <w:t>Dasybasis</w:t>
      </w:r>
      <w:proofErr w:type="spellEnd"/>
      <w:r>
        <w:rPr>
          <w:rFonts w:ascii="Times New Roman" w:hAnsi="Times New Roman"/>
          <w:i/>
          <w:color w:val="000000"/>
          <w:lang w:val="en-US"/>
        </w:rPr>
        <w:t>”</w:t>
      </w:r>
      <w:r>
        <w:rPr>
          <w:rFonts w:ascii="Times New Roman" w:hAnsi="Times New Roman"/>
          <w:color w:val="000000"/>
          <w:lang w:val="en-US"/>
        </w:rPr>
        <w:t xml:space="preserve"> was erected by </w:t>
      </w:r>
      <w:proofErr w:type="spellStart"/>
      <w:r>
        <w:rPr>
          <w:rFonts w:ascii="Times New Roman" w:hAnsi="Times New Roman"/>
          <w:color w:val="000000"/>
          <w:lang w:val="en-US"/>
        </w:rPr>
        <w:t>Macquart</w:t>
      </w:r>
      <w:proofErr w:type="spellEnd"/>
      <w:r>
        <w:rPr>
          <w:rFonts w:ascii="Times New Roman" w:hAnsi="Times New Roman"/>
          <w:color w:val="000000"/>
          <w:lang w:val="en-US"/>
        </w:rPr>
        <w:t xml:space="preserve"> (1847) as a monotypic genus, to include the Australasian species </w:t>
      </w:r>
      <w:r>
        <w:rPr>
          <w:rFonts w:ascii="Times New Roman" w:hAnsi="Times New Roman"/>
          <w:i/>
          <w:color w:val="000000"/>
          <w:lang w:val="en-US"/>
        </w:rPr>
        <w:t xml:space="preserve">D. </w:t>
      </w:r>
      <w:proofErr w:type="spellStart"/>
      <w:r>
        <w:rPr>
          <w:rFonts w:ascii="Times New Roman" w:hAnsi="Times New Roman"/>
          <w:i/>
          <w:color w:val="000000"/>
          <w:lang w:val="en-US"/>
        </w:rPr>
        <w:t>appendiculata</w:t>
      </w:r>
      <w:proofErr w:type="spellEnd"/>
      <w:r>
        <w:rPr>
          <w:rFonts w:ascii="Times New Roman" w:hAnsi="Times New Roman"/>
          <w:i/>
          <w:color w:val="000000"/>
          <w:lang w:val="en-US"/>
        </w:rPr>
        <w:t xml:space="preserve"> </w:t>
      </w:r>
      <w:proofErr w:type="spellStart"/>
      <w:r>
        <w:rPr>
          <w:rFonts w:ascii="Times New Roman" w:hAnsi="Times New Roman"/>
          <w:color w:val="000000"/>
          <w:lang w:val="en-US"/>
        </w:rPr>
        <w:t>Macquart</w:t>
      </w:r>
      <w:proofErr w:type="spellEnd"/>
      <w:r>
        <w:rPr>
          <w:rFonts w:ascii="Times New Roman" w:hAnsi="Times New Roman"/>
          <w:color w:val="000000"/>
          <w:lang w:val="en-US"/>
        </w:rPr>
        <w:t xml:space="preserve">. The genus exhibits important variation in some characters such as the </w:t>
      </w:r>
      <w:proofErr w:type="spellStart"/>
      <w:r>
        <w:rPr>
          <w:rFonts w:ascii="Times New Roman" w:hAnsi="Times New Roman"/>
          <w:color w:val="000000"/>
          <w:lang w:val="en-US"/>
        </w:rPr>
        <w:t>basicosta</w:t>
      </w:r>
      <w:proofErr w:type="spellEnd"/>
      <w:r>
        <w:rPr>
          <w:rFonts w:ascii="Times New Roman" w:hAnsi="Times New Roman"/>
          <w:color w:val="000000"/>
          <w:lang w:val="en-US"/>
        </w:rPr>
        <w:t xml:space="preserve">, basal callus and color of the integument; and without </w:t>
      </w:r>
      <w:proofErr w:type="gramStart"/>
      <w:r>
        <w:rPr>
          <w:rFonts w:ascii="Times New Roman" w:hAnsi="Times New Roman"/>
          <w:color w:val="000000"/>
          <w:lang w:val="en-US"/>
        </w:rPr>
        <w:t>a  synapomorphy</w:t>
      </w:r>
      <w:proofErr w:type="gramEnd"/>
      <w:r>
        <w:rPr>
          <w:rFonts w:ascii="Times New Roman" w:hAnsi="Times New Roman"/>
          <w:color w:val="000000"/>
          <w:lang w:val="en-US"/>
        </w:rPr>
        <w:t xml:space="preserve"> defining it, </w:t>
      </w:r>
      <w:proofErr w:type="spellStart"/>
      <w:r>
        <w:rPr>
          <w:rFonts w:ascii="Times New Roman" w:hAnsi="Times New Roman"/>
          <w:color w:val="000000"/>
          <w:lang w:val="en-US"/>
        </w:rPr>
        <w:t>suggestING</w:t>
      </w:r>
      <w:proofErr w:type="spellEnd"/>
      <w:r>
        <w:rPr>
          <w:rFonts w:ascii="Times New Roman" w:hAnsi="Times New Roman"/>
          <w:color w:val="000000"/>
          <w:lang w:val="en-US"/>
        </w:rPr>
        <w:t xml:space="preserve"> that MAYBE it COULD BE a paraphyletic taxon. </w:t>
      </w:r>
    </w:p>
    <w:p w14:paraId="5E879B72" w14:textId="77777777" w:rsidR="00886E27" w:rsidRDefault="00886E27">
      <w:pPr>
        <w:spacing w:line="480" w:lineRule="auto"/>
        <w:rPr>
          <w:rFonts w:ascii="Times New Roman" w:hAnsi="Times New Roman"/>
          <w:color w:val="FF0000"/>
          <w:lang w:val="en-US"/>
        </w:rPr>
      </w:pPr>
    </w:p>
    <w:p w14:paraId="13635509" w14:textId="77777777" w:rsidR="00886E27" w:rsidRDefault="008855EA">
      <w:pPr>
        <w:pStyle w:val="ndice"/>
        <w:spacing w:line="480" w:lineRule="auto"/>
        <w:rPr>
          <w:rFonts w:ascii="Times New Roman" w:hAnsi="Times New Roman"/>
          <w:color w:val="000000"/>
          <w:lang w:val="en-US"/>
        </w:rPr>
      </w:pPr>
      <w:r>
        <w:rPr>
          <w:rFonts w:ascii="Times New Roman" w:hAnsi="Times New Roman"/>
          <w:color w:val="000000"/>
          <w:lang w:val="en-US"/>
        </w:rPr>
        <w:t>Our results indicated that “</w:t>
      </w:r>
      <w:proofErr w:type="spellStart"/>
      <w:r>
        <w:rPr>
          <w:rFonts w:ascii="Times New Roman" w:hAnsi="Times New Roman"/>
          <w:i/>
          <w:color w:val="000000"/>
          <w:lang w:val="en-US"/>
        </w:rPr>
        <w:t>Dasybasis</w:t>
      </w:r>
      <w:proofErr w:type="spellEnd"/>
      <w:r>
        <w:rPr>
          <w:rFonts w:ascii="Times New Roman" w:hAnsi="Times New Roman"/>
          <w:color w:val="000000"/>
          <w:lang w:val="en-US"/>
        </w:rPr>
        <w:t xml:space="preserve">” should be restricted to the Australasian/Oceanian </w:t>
      </w:r>
      <w:r>
        <w:rPr>
          <w:rFonts w:ascii="Times New Roman" w:hAnsi="Times New Roman"/>
          <w:color w:val="000000"/>
          <w:lang w:val="en-US"/>
        </w:rPr>
        <w:lastRenderedPageBreak/>
        <w:t>region, leaving the Neotropical species assigned to a different “</w:t>
      </w:r>
      <w:proofErr w:type="spellStart"/>
      <w:r>
        <w:rPr>
          <w:rFonts w:ascii="Times New Roman" w:hAnsi="Times New Roman"/>
          <w:i/>
          <w:color w:val="000000"/>
          <w:lang w:val="en-US"/>
        </w:rPr>
        <w:t>Dasybasis</w:t>
      </w:r>
      <w:proofErr w:type="spellEnd"/>
      <w:r>
        <w:rPr>
          <w:rFonts w:ascii="Times New Roman" w:hAnsi="Times New Roman"/>
          <w:color w:val="000000"/>
          <w:lang w:val="en-US"/>
        </w:rPr>
        <w:t>” taxon.</w:t>
      </w:r>
    </w:p>
    <w:p w14:paraId="64C1EDF8" w14:textId="77777777" w:rsidR="00886E27" w:rsidRDefault="008855EA">
      <w:pPr>
        <w:pStyle w:val="Textoindependiente22"/>
        <w:spacing w:line="480" w:lineRule="auto"/>
        <w:rPr>
          <w:color w:val="000000"/>
        </w:rPr>
      </w:pPr>
      <w:r>
        <w:rPr>
          <w:color w:val="000000"/>
        </w:rPr>
        <w:t>It is clear that species currently included within “</w:t>
      </w:r>
      <w:proofErr w:type="spellStart"/>
      <w:r>
        <w:rPr>
          <w:i/>
          <w:color w:val="000000"/>
        </w:rPr>
        <w:t>Dasybasis</w:t>
      </w:r>
      <w:proofErr w:type="spellEnd"/>
      <w:r>
        <w:rPr>
          <w:i/>
          <w:color w:val="000000"/>
        </w:rPr>
        <w:t xml:space="preserve">” </w:t>
      </w:r>
      <w:r>
        <w:rPr>
          <w:color w:val="000000"/>
        </w:rPr>
        <w:t xml:space="preserve">need an appropriate tool that may clarify this taxon’s classification, due to the high polymorphism within it. It also true that the group is taxonomy, and generally in all </w:t>
      </w:r>
      <w:proofErr w:type="spellStart"/>
      <w:r>
        <w:rPr>
          <w:color w:val="000000"/>
        </w:rPr>
        <w:t>Tabanidae</w:t>
      </w:r>
      <w:proofErr w:type="spellEnd"/>
      <w:r>
        <w:rPr>
          <w:color w:val="000000"/>
        </w:rPr>
        <w:t xml:space="preserve">, is usually just descriptive and not based on cladistic methodology. </w:t>
      </w:r>
    </w:p>
    <w:p w14:paraId="7ED329AB" w14:textId="77777777" w:rsidR="00886E27" w:rsidRDefault="00886E27">
      <w:pPr>
        <w:spacing w:line="480" w:lineRule="auto"/>
        <w:rPr>
          <w:rFonts w:ascii="Times New Roman" w:hAnsi="Times New Roman"/>
          <w:color w:val="FF0000"/>
          <w:lang w:val="en-US"/>
        </w:rPr>
      </w:pPr>
    </w:p>
    <w:p w14:paraId="05F27884" w14:textId="77777777" w:rsidR="00886E27" w:rsidRDefault="008855EA">
      <w:pPr>
        <w:spacing w:line="480" w:lineRule="auto"/>
        <w:rPr>
          <w:rFonts w:ascii="Times New Roman" w:hAnsi="Times New Roman"/>
          <w:color w:val="000000"/>
          <w:lang w:val="en-US"/>
        </w:rPr>
      </w:pPr>
      <w:r>
        <w:rPr>
          <w:rFonts w:ascii="Times New Roman" w:hAnsi="Times New Roman"/>
          <w:color w:val="000000"/>
          <w:lang w:val="en-US"/>
        </w:rPr>
        <w:t xml:space="preserve">The results obtained from our analysis best </w:t>
      </w:r>
      <w:proofErr w:type="spellStart"/>
      <w:r>
        <w:rPr>
          <w:rFonts w:ascii="Times New Roman" w:hAnsi="Times New Roman"/>
          <w:color w:val="000000"/>
          <w:lang w:val="en-US"/>
        </w:rPr>
        <w:t>portrayED</w:t>
      </w:r>
      <w:proofErr w:type="spellEnd"/>
      <w:r>
        <w:rPr>
          <w:rFonts w:ascii="Times New Roman" w:hAnsi="Times New Roman"/>
          <w:color w:val="000000"/>
          <w:lang w:val="en-US"/>
        </w:rPr>
        <w:t xml:space="preserve"> the relationships among them, and the classification proposed, we think, clarifies the appropriate taxonomic treatment. However, we recognize that some relationships are not so well supported, although our hypothesis is an initial framework to work into the genus </w:t>
      </w:r>
      <w:proofErr w:type="spellStart"/>
      <w:r>
        <w:rPr>
          <w:rFonts w:ascii="Times New Roman" w:hAnsi="Times New Roman"/>
          <w:i/>
          <w:color w:val="000000"/>
          <w:lang w:val="en-US"/>
        </w:rPr>
        <w:t>Dasybasis</w:t>
      </w:r>
      <w:proofErr w:type="spellEnd"/>
      <w:r>
        <w:rPr>
          <w:rFonts w:ascii="Times New Roman" w:hAnsi="Times New Roman"/>
          <w:color w:val="000000"/>
          <w:lang w:val="en-US"/>
        </w:rPr>
        <w:t xml:space="preserve"> and allies. The inclusion of new information (for example, characters of immature stages) could be an acid test of our phylogenetic hypothesis, anyway it might take several years to gather this information, for example the immature stages are known only for twelve “</w:t>
      </w:r>
      <w:proofErr w:type="spellStart"/>
      <w:r>
        <w:rPr>
          <w:rFonts w:ascii="Times New Roman" w:hAnsi="Times New Roman"/>
          <w:i/>
          <w:color w:val="000000"/>
          <w:lang w:val="en-US"/>
        </w:rPr>
        <w:t>Dasybasis</w:t>
      </w:r>
      <w:proofErr w:type="spellEnd"/>
      <w:r>
        <w:rPr>
          <w:rFonts w:ascii="Times New Roman" w:hAnsi="Times New Roman"/>
          <w:i/>
          <w:color w:val="000000"/>
          <w:lang w:val="en-US"/>
        </w:rPr>
        <w:t>”</w:t>
      </w:r>
      <w:r>
        <w:rPr>
          <w:rFonts w:ascii="Times New Roman" w:hAnsi="Times New Roman"/>
          <w:color w:val="000000"/>
          <w:lang w:val="en-US"/>
        </w:rPr>
        <w:t xml:space="preserve"> species (González, 2004). Probably, the use of new strategies or methodologies could well resolve appropriately and satisfactorily all our questions.  However, our results and proposed hypotheses provide a basis for future investigations using this methodology and attempt to propose a new classification within </w:t>
      </w:r>
      <w:proofErr w:type="spellStart"/>
      <w:r>
        <w:rPr>
          <w:rFonts w:ascii="Times New Roman" w:hAnsi="Times New Roman"/>
          <w:color w:val="000000"/>
          <w:lang w:val="en-US"/>
        </w:rPr>
        <w:t>Tabanidae</w:t>
      </w:r>
      <w:proofErr w:type="spellEnd"/>
      <w:r>
        <w:rPr>
          <w:rFonts w:ascii="Times New Roman" w:hAnsi="Times New Roman"/>
          <w:color w:val="000000"/>
          <w:lang w:val="en-US"/>
        </w:rPr>
        <w:t>.</w:t>
      </w:r>
    </w:p>
    <w:p w14:paraId="420608F0" w14:textId="77777777" w:rsidR="00886E27" w:rsidRDefault="00886E27">
      <w:pPr>
        <w:spacing w:line="360" w:lineRule="auto"/>
        <w:rPr>
          <w:rFonts w:ascii="Times New Roman" w:hAnsi="Times New Roman"/>
          <w:color w:val="FF0000"/>
          <w:lang w:val="en-US"/>
        </w:rPr>
      </w:pPr>
    </w:p>
    <w:p w14:paraId="7C91C6BC" w14:textId="77777777" w:rsidR="00886E27" w:rsidRDefault="008855EA">
      <w:pPr>
        <w:spacing w:line="480" w:lineRule="auto"/>
        <w:rPr>
          <w:rFonts w:ascii="Times New Roman" w:hAnsi="Times New Roman"/>
          <w:color w:val="000000"/>
          <w:lang w:val="en-US"/>
        </w:rPr>
      </w:pPr>
      <w:r>
        <w:rPr>
          <w:rFonts w:ascii="Times New Roman" w:hAnsi="Times New Roman"/>
          <w:color w:val="000000"/>
          <w:lang w:val="en-US"/>
        </w:rPr>
        <w:t>Based on our results, we propose the creation of seven new genera and the revalidation of two taxa (</w:t>
      </w:r>
      <w:proofErr w:type="spellStart"/>
      <w:r>
        <w:rPr>
          <w:rFonts w:ascii="Times New Roman" w:hAnsi="Times New Roman"/>
          <w:i/>
          <w:color w:val="000000"/>
          <w:lang w:val="en-US"/>
        </w:rPr>
        <w:t>Archiplatius</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Enderlein</w:t>
      </w:r>
      <w:proofErr w:type="spellEnd"/>
      <w:r>
        <w:rPr>
          <w:rFonts w:ascii="Times New Roman" w:hAnsi="Times New Roman"/>
          <w:color w:val="000000"/>
          <w:lang w:val="en-US"/>
        </w:rPr>
        <w:t xml:space="preserve"> and </w:t>
      </w:r>
      <w:proofErr w:type="spellStart"/>
      <w:r>
        <w:rPr>
          <w:rFonts w:ascii="Times New Roman" w:hAnsi="Times New Roman"/>
          <w:i/>
          <w:color w:val="000000"/>
          <w:lang w:val="en-US"/>
        </w:rPr>
        <w:t>Pseudoselasoma</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Brethes</w:t>
      </w:r>
      <w:proofErr w:type="spellEnd"/>
      <w:r>
        <w:rPr>
          <w:rFonts w:ascii="Times New Roman" w:hAnsi="Times New Roman"/>
          <w:color w:val="000000"/>
          <w:lang w:val="en-US"/>
        </w:rPr>
        <w:t>), to include those Neotropical species previously treated as “</w:t>
      </w:r>
      <w:proofErr w:type="spellStart"/>
      <w:r>
        <w:rPr>
          <w:rFonts w:ascii="Times New Roman" w:hAnsi="Times New Roman"/>
          <w:i/>
          <w:color w:val="000000"/>
          <w:lang w:val="en-US"/>
        </w:rPr>
        <w:t>Dasybasis</w:t>
      </w:r>
      <w:proofErr w:type="spellEnd"/>
      <w:r>
        <w:rPr>
          <w:rFonts w:ascii="Times New Roman" w:hAnsi="Times New Roman"/>
          <w:i/>
          <w:color w:val="000000"/>
          <w:lang w:val="en-US"/>
        </w:rPr>
        <w:t>”</w:t>
      </w:r>
      <w:r>
        <w:rPr>
          <w:rFonts w:ascii="Times New Roman" w:hAnsi="Times New Roman"/>
          <w:color w:val="000000"/>
          <w:lang w:val="en-US"/>
        </w:rPr>
        <w:t xml:space="preserve">. Thus, we propose the extension of the </w:t>
      </w:r>
      <w:proofErr w:type="spellStart"/>
      <w:r>
        <w:rPr>
          <w:rFonts w:ascii="Times New Roman" w:hAnsi="Times New Roman"/>
          <w:i/>
          <w:color w:val="000000"/>
          <w:lang w:val="en-US"/>
        </w:rPr>
        <w:t>Haematopotina</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Coscarón</w:t>
      </w:r>
      <w:proofErr w:type="spellEnd"/>
      <w:r>
        <w:rPr>
          <w:rFonts w:ascii="Times New Roman" w:hAnsi="Times New Roman"/>
          <w:color w:val="000000"/>
          <w:lang w:val="en-US"/>
        </w:rPr>
        <w:t xml:space="preserve"> &amp; Philip concept and, therefore, the inclusion of </w:t>
      </w:r>
      <w:r>
        <w:rPr>
          <w:rFonts w:ascii="Times New Roman" w:hAnsi="Times New Roman"/>
          <w:i/>
          <w:color w:val="000000"/>
          <w:lang w:val="en-US"/>
        </w:rPr>
        <w:t xml:space="preserve">H. </w:t>
      </w:r>
      <w:proofErr w:type="spellStart"/>
      <w:r>
        <w:rPr>
          <w:rFonts w:ascii="Times New Roman" w:hAnsi="Times New Roman"/>
          <w:i/>
          <w:color w:val="000000"/>
          <w:lang w:val="en-US"/>
        </w:rPr>
        <w:t>fumifrons</w:t>
      </w:r>
      <w:proofErr w:type="spellEnd"/>
      <w:r>
        <w:rPr>
          <w:rFonts w:ascii="Times New Roman" w:hAnsi="Times New Roman"/>
          <w:i/>
          <w:color w:val="000000"/>
          <w:lang w:val="en-US"/>
        </w:rPr>
        <w:t xml:space="preserve"> </w:t>
      </w:r>
      <w:r>
        <w:rPr>
          <w:rFonts w:ascii="Times New Roman" w:hAnsi="Times New Roman"/>
          <w:color w:val="000000"/>
          <w:lang w:val="en-US"/>
        </w:rPr>
        <w:t>(</w:t>
      </w:r>
      <w:proofErr w:type="spellStart"/>
      <w:r>
        <w:rPr>
          <w:rFonts w:ascii="Times New Roman" w:hAnsi="Times New Roman"/>
          <w:color w:val="000000"/>
          <w:lang w:val="en-US"/>
        </w:rPr>
        <w:t>Coscarón</w:t>
      </w:r>
      <w:proofErr w:type="spellEnd"/>
      <w:r>
        <w:rPr>
          <w:rFonts w:ascii="Times New Roman" w:hAnsi="Times New Roman"/>
          <w:color w:val="000000"/>
          <w:lang w:val="en-US"/>
        </w:rPr>
        <w:t xml:space="preserve"> &amp; Philip) </w:t>
      </w:r>
      <w:proofErr w:type="spellStart"/>
      <w:r>
        <w:rPr>
          <w:rFonts w:ascii="Times New Roman" w:hAnsi="Times New Roman"/>
          <w:i/>
          <w:color w:val="000000"/>
          <w:lang w:val="en-US"/>
        </w:rPr>
        <w:t>comb.n</w:t>
      </w:r>
      <w:proofErr w:type="spellEnd"/>
      <w:r>
        <w:rPr>
          <w:rFonts w:ascii="Times New Roman" w:hAnsi="Times New Roman"/>
          <w:i/>
          <w:color w:val="000000"/>
          <w:lang w:val="en-US"/>
        </w:rPr>
        <w:t xml:space="preserve">., </w:t>
      </w:r>
      <w:r>
        <w:rPr>
          <w:rFonts w:ascii="Times New Roman" w:hAnsi="Times New Roman"/>
          <w:color w:val="000000"/>
          <w:lang w:val="en-US"/>
        </w:rPr>
        <w:t xml:space="preserve">and </w:t>
      </w:r>
      <w:r>
        <w:rPr>
          <w:rFonts w:ascii="Times New Roman" w:hAnsi="Times New Roman"/>
          <w:i/>
          <w:color w:val="000000"/>
          <w:lang w:val="en-US"/>
        </w:rPr>
        <w:t xml:space="preserve">H. </w:t>
      </w:r>
      <w:proofErr w:type="spellStart"/>
      <w:r>
        <w:rPr>
          <w:rFonts w:ascii="Times New Roman" w:hAnsi="Times New Roman"/>
          <w:i/>
          <w:color w:val="000000"/>
          <w:lang w:val="en-US"/>
        </w:rPr>
        <w:t>nigrifrons</w:t>
      </w:r>
      <w:proofErr w:type="spellEnd"/>
      <w:r>
        <w:rPr>
          <w:rFonts w:ascii="Times New Roman" w:hAnsi="Times New Roman"/>
          <w:color w:val="000000"/>
          <w:lang w:val="en-US"/>
        </w:rPr>
        <w:t xml:space="preserve"> (Philippi) </w:t>
      </w:r>
      <w:proofErr w:type="spellStart"/>
      <w:r>
        <w:rPr>
          <w:rFonts w:ascii="Times New Roman" w:hAnsi="Times New Roman"/>
          <w:i/>
          <w:color w:val="000000"/>
          <w:lang w:val="en-US"/>
        </w:rPr>
        <w:t>comb.n</w:t>
      </w:r>
      <w:proofErr w:type="spellEnd"/>
      <w:r>
        <w:rPr>
          <w:rFonts w:ascii="Times New Roman" w:hAnsi="Times New Roman"/>
          <w:i/>
          <w:color w:val="000000"/>
          <w:lang w:val="en-US"/>
        </w:rPr>
        <w:t>.</w:t>
      </w:r>
      <w:r>
        <w:rPr>
          <w:rFonts w:ascii="Times New Roman" w:hAnsi="Times New Roman"/>
          <w:color w:val="000000"/>
          <w:lang w:val="en-US"/>
        </w:rPr>
        <w:t>, previously treated as “</w:t>
      </w:r>
      <w:proofErr w:type="spellStart"/>
      <w:r>
        <w:rPr>
          <w:rFonts w:ascii="Times New Roman" w:hAnsi="Times New Roman"/>
          <w:i/>
          <w:color w:val="000000"/>
          <w:lang w:val="en-US"/>
        </w:rPr>
        <w:t>Dasybasis</w:t>
      </w:r>
      <w:proofErr w:type="spellEnd"/>
      <w:r>
        <w:rPr>
          <w:rFonts w:ascii="Times New Roman" w:hAnsi="Times New Roman"/>
          <w:i/>
          <w:color w:val="000000"/>
          <w:lang w:val="en-US"/>
        </w:rPr>
        <w:t>”</w:t>
      </w:r>
      <w:r>
        <w:rPr>
          <w:rFonts w:ascii="Times New Roman" w:hAnsi="Times New Roman"/>
          <w:color w:val="000000"/>
          <w:lang w:val="en-US"/>
        </w:rPr>
        <w:t>, which form a monophyletic group</w:t>
      </w:r>
      <w:r>
        <w:rPr>
          <w:rFonts w:ascii="Times New Roman" w:hAnsi="Times New Roman"/>
          <w:i/>
          <w:color w:val="000000"/>
          <w:lang w:val="en-US"/>
        </w:rPr>
        <w:t xml:space="preserve">. </w:t>
      </w:r>
    </w:p>
    <w:p w14:paraId="7F821B8B" w14:textId="77777777" w:rsidR="00886E27" w:rsidRDefault="00886E27">
      <w:pPr>
        <w:pStyle w:val="Estilo56"/>
        <w:spacing w:line="480" w:lineRule="auto"/>
        <w:jc w:val="left"/>
        <w:rPr>
          <w:rFonts w:ascii="Times New Roman" w:hAnsi="Times New Roman"/>
          <w:color w:val="000000"/>
          <w:lang w:val="en-US"/>
        </w:rPr>
      </w:pPr>
    </w:p>
    <w:p w14:paraId="3D67B070" w14:textId="77777777" w:rsidR="00886E27" w:rsidRDefault="008855EA">
      <w:pPr>
        <w:spacing w:line="480" w:lineRule="auto"/>
        <w:rPr>
          <w:rFonts w:ascii="Times New Roman" w:hAnsi="Times New Roman"/>
          <w:color w:val="000000"/>
          <w:lang w:val="en-US"/>
        </w:rPr>
      </w:pPr>
      <w:r>
        <w:rPr>
          <w:rFonts w:ascii="Times New Roman" w:hAnsi="Times New Roman"/>
          <w:color w:val="000000"/>
          <w:lang w:val="en-US"/>
        </w:rPr>
        <w:t>This study presents the first phylogenetic analysis of “</w:t>
      </w:r>
      <w:proofErr w:type="spellStart"/>
      <w:r>
        <w:rPr>
          <w:rFonts w:ascii="Times New Roman" w:hAnsi="Times New Roman"/>
          <w:i/>
          <w:color w:val="000000"/>
          <w:lang w:val="en-US"/>
        </w:rPr>
        <w:t>Dasybasis</w:t>
      </w:r>
      <w:proofErr w:type="spellEnd"/>
      <w:r>
        <w:rPr>
          <w:rFonts w:ascii="Times New Roman" w:hAnsi="Times New Roman"/>
          <w:i/>
          <w:color w:val="000000"/>
          <w:lang w:val="en-US"/>
        </w:rPr>
        <w:t>”</w:t>
      </w:r>
      <w:r>
        <w:rPr>
          <w:rFonts w:ascii="Times New Roman" w:hAnsi="Times New Roman"/>
          <w:color w:val="000000"/>
          <w:lang w:val="en-US"/>
        </w:rPr>
        <w:t xml:space="preserve"> and results show how </w:t>
      </w:r>
      <w:r>
        <w:rPr>
          <w:rFonts w:ascii="Times New Roman" w:hAnsi="Times New Roman"/>
          <w:color w:val="000000"/>
          <w:lang w:val="en-US"/>
        </w:rPr>
        <w:lastRenderedPageBreak/>
        <w:t>“conflictive” is the current classification, and it is evident that the traditional classification was only partially based on natural relationships.</w:t>
      </w:r>
    </w:p>
    <w:p w14:paraId="4DE885CA" w14:textId="77777777" w:rsidR="00886E27" w:rsidRDefault="00886E27">
      <w:pPr>
        <w:spacing w:line="480" w:lineRule="auto"/>
        <w:rPr>
          <w:rFonts w:ascii="Times New Roman" w:hAnsi="Times New Roman"/>
          <w:color w:val="000000"/>
          <w:lang w:val="en-US"/>
        </w:rPr>
      </w:pPr>
    </w:p>
    <w:p w14:paraId="6C616CB3" w14:textId="4527E5CB" w:rsidR="00886E27" w:rsidRDefault="008855EA">
      <w:pPr>
        <w:spacing w:line="480" w:lineRule="auto"/>
        <w:rPr>
          <w:rFonts w:ascii="Times New Roman" w:hAnsi="Times New Roman"/>
          <w:color w:val="000000"/>
          <w:lang w:val="en-US"/>
        </w:rPr>
      </w:pPr>
      <w:r>
        <w:rPr>
          <w:rFonts w:ascii="Times New Roman" w:hAnsi="Times New Roman"/>
          <w:color w:val="000000"/>
          <w:lang w:val="en-US"/>
        </w:rPr>
        <w:t xml:space="preserve">The proposed classification is substantially different from what is usually found within </w:t>
      </w:r>
      <w:proofErr w:type="spellStart"/>
      <w:r>
        <w:rPr>
          <w:rFonts w:ascii="Times New Roman" w:hAnsi="Times New Roman"/>
          <w:color w:val="000000"/>
          <w:lang w:val="en-US"/>
        </w:rPr>
        <w:t>Tabanidae</w:t>
      </w:r>
      <w:proofErr w:type="spellEnd"/>
      <w:r>
        <w:rPr>
          <w:rFonts w:ascii="Times New Roman" w:hAnsi="Times New Roman"/>
          <w:color w:val="000000"/>
          <w:lang w:val="en-US"/>
        </w:rPr>
        <w:t xml:space="preserve">, in which genera have a great number of species and in many cases, several subgenera. The recognition of these seven new genera and the expansion of the </w:t>
      </w:r>
      <w:proofErr w:type="spellStart"/>
      <w:r>
        <w:rPr>
          <w:rFonts w:ascii="Times New Roman" w:hAnsi="Times New Roman"/>
          <w:i/>
          <w:color w:val="000000"/>
          <w:lang w:val="en-US"/>
        </w:rPr>
        <w:t>Haematopotina</w:t>
      </w:r>
      <w:proofErr w:type="spellEnd"/>
      <w:r>
        <w:rPr>
          <w:rFonts w:ascii="Times New Roman" w:hAnsi="Times New Roman"/>
          <w:color w:val="000000"/>
          <w:lang w:val="en-US"/>
        </w:rPr>
        <w:t xml:space="preserve"> </w:t>
      </w:r>
      <w:proofErr w:type="spellStart"/>
      <w:r>
        <w:rPr>
          <w:rFonts w:ascii="Times New Roman" w:hAnsi="Times New Roman"/>
          <w:color w:val="000000"/>
          <w:lang w:val="en-US"/>
        </w:rPr>
        <w:t>Coscarón</w:t>
      </w:r>
      <w:proofErr w:type="spellEnd"/>
      <w:r>
        <w:rPr>
          <w:rFonts w:ascii="Times New Roman" w:hAnsi="Times New Roman"/>
          <w:color w:val="000000"/>
          <w:lang w:val="en-US"/>
        </w:rPr>
        <w:t xml:space="preserve"> &amp; Philip concept performed in this study could be problematic for different family specialists. </w:t>
      </w:r>
      <w:r w:rsidR="00597B28">
        <w:rPr>
          <w:rFonts w:ascii="Times New Roman" w:hAnsi="Times New Roman"/>
          <w:color w:val="000000"/>
          <w:lang w:val="en-US"/>
        </w:rPr>
        <w:t>However,</w:t>
      </w:r>
      <w:r>
        <w:rPr>
          <w:rFonts w:ascii="Times New Roman" w:hAnsi="Times New Roman"/>
          <w:color w:val="000000"/>
          <w:lang w:val="en-US"/>
        </w:rPr>
        <w:t xml:space="preserve"> we will have to agree that the use of cladistic hypotheses and their explicit methodology, will help to remove from the classification of the big genera that might be paraphyletic, and that as a result of cladistic analysis, new units can be created. We are aware that there is much work to be done regarding this taxonomic classification and those probably new studies may contribute to making the classification stronger and more stable. </w:t>
      </w:r>
    </w:p>
    <w:p w14:paraId="7093F274" w14:textId="77777777" w:rsidR="00886E27" w:rsidRDefault="00886E27">
      <w:pPr>
        <w:pStyle w:val="ndice"/>
        <w:spacing w:line="480" w:lineRule="auto"/>
        <w:rPr>
          <w:color w:val="FF0000"/>
          <w:lang w:val="en-US"/>
        </w:rPr>
      </w:pPr>
    </w:p>
    <w:p w14:paraId="76C94DD7" w14:textId="77777777" w:rsidR="00886E27" w:rsidRPr="00EB56BB" w:rsidRDefault="008855EA">
      <w:pPr>
        <w:pStyle w:val="ndice"/>
        <w:spacing w:line="480" w:lineRule="auto"/>
        <w:rPr>
          <w:lang w:val="en-US"/>
        </w:rPr>
      </w:pPr>
      <w:proofErr w:type="spellStart"/>
      <w:r w:rsidRPr="00EB56BB">
        <w:rPr>
          <w:lang w:val="en-US"/>
        </w:rPr>
        <w:t>xxxx</w:t>
      </w:r>
      <w:proofErr w:type="spellEnd"/>
    </w:p>
    <w:p w14:paraId="23BC1B22" w14:textId="77777777" w:rsidR="00886E27" w:rsidRDefault="008855EA">
      <w:pPr>
        <w:pStyle w:val="Estilo56"/>
        <w:spacing w:line="360" w:lineRule="auto"/>
        <w:jc w:val="left"/>
        <w:rPr>
          <w:rFonts w:ascii="Times New Roman" w:hAnsi="Times New Roman"/>
          <w:lang w:val="en-US"/>
        </w:rPr>
      </w:pPr>
      <w:r>
        <w:rPr>
          <w:rFonts w:ascii="Times New Roman" w:hAnsi="Times New Roman"/>
          <w:lang w:val="en-US"/>
        </w:rPr>
        <w:t>Acknowledgements</w:t>
      </w:r>
    </w:p>
    <w:p w14:paraId="02699BBB" w14:textId="77777777" w:rsidR="00886E27" w:rsidRDefault="00886E27">
      <w:pPr>
        <w:spacing w:line="360" w:lineRule="auto"/>
        <w:rPr>
          <w:rFonts w:ascii="Times New Roman" w:hAnsi="Times New Roman"/>
          <w:lang w:val="en-US"/>
        </w:rPr>
      </w:pPr>
    </w:p>
    <w:p w14:paraId="28880723" w14:textId="77777777" w:rsidR="00886E27" w:rsidRDefault="008855EA">
      <w:pPr>
        <w:spacing w:line="480" w:lineRule="auto"/>
        <w:rPr>
          <w:rFonts w:ascii="Times New Roman" w:hAnsi="Times New Roman"/>
          <w:lang w:val="en-US"/>
        </w:rPr>
      </w:pPr>
      <w:r>
        <w:rPr>
          <w:rFonts w:ascii="Times New Roman" w:hAnsi="Times New Roman"/>
          <w:lang w:val="en-US"/>
        </w:rPr>
        <w:t xml:space="preserve">We are indebted with the following </w:t>
      </w:r>
      <w:proofErr w:type="spellStart"/>
      <w:r>
        <w:rPr>
          <w:rFonts w:ascii="Times New Roman" w:hAnsi="Times New Roman"/>
          <w:lang w:val="en-US"/>
        </w:rPr>
        <w:t>researchs</w:t>
      </w:r>
      <w:proofErr w:type="spellEnd"/>
      <w:r>
        <w:rPr>
          <w:rFonts w:ascii="Times New Roman" w:hAnsi="Times New Roman"/>
          <w:lang w:val="en-US"/>
        </w:rPr>
        <w:t xml:space="preserve"> who greatly contributed to this work: Dr. John F. Burger (University of New Hampshire, USA), Dr. Jaime </w:t>
      </w:r>
      <w:proofErr w:type="spellStart"/>
      <w:r>
        <w:rPr>
          <w:rFonts w:ascii="Times New Roman" w:hAnsi="Times New Roman"/>
          <w:lang w:val="en-US"/>
        </w:rPr>
        <w:t>Buestán</w:t>
      </w:r>
      <w:proofErr w:type="spellEnd"/>
      <w:r>
        <w:rPr>
          <w:rFonts w:ascii="Times New Roman" w:hAnsi="Times New Roman"/>
          <w:lang w:val="en-US"/>
        </w:rPr>
        <w:t xml:space="preserve"> (Ecuador), Dr. Alejandro Vera.</w:t>
      </w:r>
    </w:p>
    <w:p w14:paraId="05869805" w14:textId="77777777" w:rsidR="00886E27" w:rsidRDefault="00886E27">
      <w:pPr>
        <w:spacing w:line="480" w:lineRule="auto"/>
        <w:rPr>
          <w:rFonts w:ascii="Times New Roman" w:hAnsi="Times New Roman"/>
          <w:b/>
          <w:lang w:val="en-US"/>
        </w:rPr>
      </w:pPr>
    </w:p>
    <w:p w14:paraId="1782BB2E" w14:textId="77777777" w:rsidR="00886E27" w:rsidRDefault="008855EA" w:rsidP="00743E5D">
      <w:pPr>
        <w:pStyle w:val="Ttulo3"/>
        <w:numPr>
          <w:ilvl w:val="0"/>
          <w:numId w:val="0"/>
        </w:numPr>
        <w:tabs>
          <w:tab w:val="left" w:pos="0"/>
        </w:tabs>
        <w:ind w:left="720" w:hanging="720"/>
        <w:rPr>
          <w:lang w:val="en-US"/>
        </w:rPr>
      </w:pPr>
      <w:r>
        <w:rPr>
          <w:lang w:val="en-US"/>
        </w:rPr>
        <w:t>References</w:t>
      </w:r>
    </w:p>
    <w:p w14:paraId="0D539281" w14:textId="77777777" w:rsidR="00886E27" w:rsidRDefault="00886E27">
      <w:pPr>
        <w:rPr>
          <w:rFonts w:ascii="Times New Roman" w:hAnsi="Times New Roman"/>
          <w:b/>
          <w:lang w:val="en-US"/>
        </w:rPr>
      </w:pPr>
    </w:p>
    <w:p w14:paraId="5A281A94" w14:textId="77777777" w:rsidR="00886E27" w:rsidRDefault="008855EA">
      <w:pPr>
        <w:spacing w:line="360" w:lineRule="auto"/>
        <w:ind w:left="2268" w:hanging="2268"/>
        <w:jc w:val="both"/>
        <w:rPr>
          <w:rFonts w:ascii="Times New Roman" w:hAnsi="Times New Roman"/>
          <w:i/>
          <w:lang w:val="en-US"/>
        </w:rPr>
      </w:pPr>
      <w:proofErr w:type="spellStart"/>
      <w:r>
        <w:rPr>
          <w:rFonts w:ascii="Times New Roman" w:hAnsi="Times New Roman"/>
          <w:lang w:val="en-US"/>
        </w:rPr>
        <w:t>Bequaert</w:t>
      </w:r>
      <w:proofErr w:type="spellEnd"/>
      <w:r>
        <w:rPr>
          <w:rFonts w:ascii="Times New Roman" w:hAnsi="Times New Roman"/>
          <w:lang w:val="en-US"/>
        </w:rPr>
        <w:t xml:space="preserve">, J. &amp; S. </w:t>
      </w:r>
      <w:proofErr w:type="spellStart"/>
      <w:r>
        <w:rPr>
          <w:rFonts w:ascii="Times New Roman" w:hAnsi="Times New Roman"/>
          <w:lang w:val="en-US"/>
        </w:rPr>
        <w:t>Renjifo</w:t>
      </w:r>
      <w:proofErr w:type="spellEnd"/>
      <w:r>
        <w:rPr>
          <w:rFonts w:ascii="Times New Roman" w:hAnsi="Times New Roman"/>
          <w:lang w:val="en-US"/>
        </w:rPr>
        <w:t xml:space="preserve"> (1946) The </w:t>
      </w:r>
      <w:proofErr w:type="spellStart"/>
      <w:r>
        <w:rPr>
          <w:rFonts w:ascii="Times New Roman" w:hAnsi="Times New Roman"/>
          <w:lang w:val="en-US"/>
        </w:rPr>
        <w:t>Tabanidae</w:t>
      </w:r>
      <w:proofErr w:type="spellEnd"/>
      <w:r>
        <w:rPr>
          <w:rFonts w:ascii="Times New Roman" w:hAnsi="Times New Roman"/>
          <w:lang w:val="en-US"/>
        </w:rPr>
        <w:t xml:space="preserve"> of Colombia (Diptera). </w:t>
      </w:r>
      <w:r>
        <w:rPr>
          <w:rFonts w:ascii="Times New Roman" w:hAnsi="Times New Roman"/>
          <w:i/>
          <w:lang w:val="en-US"/>
        </w:rPr>
        <w:t>Psyche 53(3-4): 52-86</w:t>
      </w:r>
    </w:p>
    <w:p w14:paraId="4F90970D" w14:textId="77777777" w:rsidR="00886E27" w:rsidRDefault="00886E27">
      <w:pPr>
        <w:ind w:left="2268" w:hanging="2268"/>
        <w:jc w:val="both"/>
        <w:rPr>
          <w:rFonts w:ascii="Times New Roman" w:hAnsi="Times New Roman"/>
          <w:lang w:val="en-US"/>
        </w:rPr>
      </w:pPr>
    </w:p>
    <w:p w14:paraId="78FFAE27" w14:textId="77777777" w:rsidR="00886E27" w:rsidRDefault="008855EA">
      <w:pPr>
        <w:spacing w:line="360" w:lineRule="auto"/>
        <w:ind w:left="2268" w:hanging="2268"/>
        <w:jc w:val="both"/>
        <w:rPr>
          <w:rFonts w:ascii="Times New Roman" w:hAnsi="Times New Roman"/>
          <w:i/>
        </w:rPr>
      </w:pPr>
      <w:proofErr w:type="spellStart"/>
      <w:r>
        <w:rPr>
          <w:rFonts w:ascii="Times New Roman" w:hAnsi="Times New Roman"/>
          <w:lang w:val="en-US"/>
        </w:rPr>
        <w:t>Chainey</w:t>
      </w:r>
      <w:proofErr w:type="spellEnd"/>
      <w:r>
        <w:rPr>
          <w:rFonts w:ascii="Times New Roman" w:hAnsi="Times New Roman"/>
          <w:lang w:val="en-US"/>
        </w:rPr>
        <w:t xml:space="preserve">, J.E., M.R.J. Hall, J.L. </w:t>
      </w:r>
      <w:proofErr w:type="spellStart"/>
      <w:r>
        <w:rPr>
          <w:rFonts w:ascii="Times New Roman" w:hAnsi="Times New Roman"/>
          <w:lang w:val="en-US"/>
        </w:rPr>
        <w:t>Aramayo</w:t>
      </w:r>
      <w:proofErr w:type="spellEnd"/>
      <w:r>
        <w:rPr>
          <w:rFonts w:ascii="Times New Roman" w:hAnsi="Times New Roman"/>
          <w:lang w:val="en-US"/>
        </w:rPr>
        <w:t xml:space="preserve"> &amp; P. </w:t>
      </w:r>
      <w:proofErr w:type="spellStart"/>
      <w:r>
        <w:rPr>
          <w:rFonts w:ascii="Times New Roman" w:hAnsi="Times New Roman"/>
          <w:lang w:val="en-US"/>
        </w:rPr>
        <w:t>Bettella</w:t>
      </w:r>
      <w:proofErr w:type="spellEnd"/>
      <w:r>
        <w:rPr>
          <w:rFonts w:ascii="Times New Roman" w:hAnsi="Times New Roman"/>
          <w:lang w:val="en-US"/>
        </w:rPr>
        <w:t xml:space="preserve"> (1994) A preliminary checklist and key to the genera and subgenera of </w:t>
      </w:r>
      <w:proofErr w:type="spellStart"/>
      <w:r>
        <w:rPr>
          <w:rFonts w:ascii="Times New Roman" w:hAnsi="Times New Roman"/>
          <w:lang w:val="en-US"/>
        </w:rPr>
        <w:t>Tabanidae</w:t>
      </w:r>
      <w:proofErr w:type="spellEnd"/>
      <w:r>
        <w:rPr>
          <w:rFonts w:ascii="Times New Roman" w:hAnsi="Times New Roman"/>
          <w:lang w:val="en-US"/>
        </w:rPr>
        <w:t xml:space="preserve"> (Diptera) of </w:t>
      </w:r>
      <w:r>
        <w:rPr>
          <w:rFonts w:ascii="Times New Roman" w:hAnsi="Times New Roman"/>
          <w:lang w:val="en-US"/>
        </w:rPr>
        <w:lastRenderedPageBreak/>
        <w:t xml:space="preserve">Bolivia with particular reference to Santa Cruz Department. </w:t>
      </w:r>
      <w:proofErr w:type="spellStart"/>
      <w:r>
        <w:rPr>
          <w:rFonts w:ascii="Times New Roman" w:hAnsi="Times New Roman"/>
          <w:i/>
        </w:rPr>
        <w:t>Mem</w:t>
      </w:r>
      <w:proofErr w:type="spellEnd"/>
      <w:r>
        <w:rPr>
          <w:rFonts w:ascii="Times New Roman" w:hAnsi="Times New Roman"/>
          <w:i/>
        </w:rPr>
        <w:t xml:space="preserve"> </w:t>
      </w:r>
      <w:proofErr w:type="spellStart"/>
      <w:r>
        <w:rPr>
          <w:rFonts w:ascii="Times New Roman" w:hAnsi="Times New Roman"/>
          <w:i/>
        </w:rPr>
        <w:t>Inst</w:t>
      </w:r>
      <w:proofErr w:type="spellEnd"/>
      <w:r>
        <w:rPr>
          <w:rFonts w:ascii="Times New Roman" w:hAnsi="Times New Roman"/>
          <w:i/>
        </w:rPr>
        <w:t xml:space="preserve"> Oswaldo Cruz, Río de Janeiro 89(3):321-345</w:t>
      </w:r>
    </w:p>
    <w:p w14:paraId="03C9059C" w14:textId="77777777" w:rsidR="00886E27" w:rsidRDefault="00886E27">
      <w:pPr>
        <w:jc w:val="both"/>
        <w:rPr>
          <w:rFonts w:ascii="Times New Roman" w:hAnsi="Times New Roman"/>
        </w:rPr>
      </w:pPr>
    </w:p>
    <w:p w14:paraId="51E8D377" w14:textId="1D4A8B2B" w:rsidR="00886E27" w:rsidRDefault="008855EA">
      <w:pPr>
        <w:spacing w:line="360" w:lineRule="auto"/>
        <w:ind w:left="2268" w:hanging="2268"/>
        <w:jc w:val="both"/>
        <w:rPr>
          <w:rFonts w:ascii="Times New Roman" w:hAnsi="Times New Roman"/>
          <w:i/>
        </w:rPr>
      </w:pPr>
      <w:proofErr w:type="spellStart"/>
      <w:r>
        <w:rPr>
          <w:rFonts w:ascii="Times New Roman" w:hAnsi="Times New Roman"/>
        </w:rPr>
        <w:t>Coscarón</w:t>
      </w:r>
      <w:proofErr w:type="spellEnd"/>
      <w:r>
        <w:rPr>
          <w:rFonts w:ascii="Times New Roman" w:hAnsi="Times New Roman"/>
        </w:rPr>
        <w:t xml:space="preserve">, S. (1961) Notas sobre </w:t>
      </w:r>
      <w:proofErr w:type="spellStart"/>
      <w:r>
        <w:rPr>
          <w:rFonts w:ascii="Times New Roman" w:hAnsi="Times New Roman"/>
        </w:rPr>
        <w:t>tabánidos</w:t>
      </w:r>
      <w:proofErr w:type="spellEnd"/>
      <w:r>
        <w:rPr>
          <w:rFonts w:ascii="Times New Roman" w:hAnsi="Times New Roman"/>
        </w:rPr>
        <w:t xml:space="preserve"> argentinos I. </w:t>
      </w:r>
      <w:proofErr w:type="spellStart"/>
      <w:r>
        <w:rPr>
          <w:rFonts w:ascii="Times New Roman" w:hAnsi="Times New Roman"/>
          <w:i/>
        </w:rPr>
        <w:t>Dasybasis</w:t>
      </w:r>
      <w:proofErr w:type="spellEnd"/>
      <w:r>
        <w:rPr>
          <w:rFonts w:ascii="Times New Roman" w:hAnsi="Times New Roman"/>
          <w:i/>
        </w:rPr>
        <w:t xml:space="preserve"> </w:t>
      </w:r>
      <w:proofErr w:type="spellStart"/>
      <w:r>
        <w:rPr>
          <w:rFonts w:ascii="Times New Roman" w:hAnsi="Times New Roman"/>
          <w:i/>
        </w:rPr>
        <w:t>patagonica</w:t>
      </w:r>
      <w:proofErr w:type="spellEnd"/>
      <w:r>
        <w:rPr>
          <w:rFonts w:ascii="Times New Roman" w:hAnsi="Times New Roman"/>
          <w:i/>
        </w:rPr>
        <w:t xml:space="preserve"> </w:t>
      </w:r>
      <w:r>
        <w:rPr>
          <w:rFonts w:ascii="Times New Roman" w:hAnsi="Times New Roman"/>
        </w:rPr>
        <w:t>(</w:t>
      </w:r>
      <w:proofErr w:type="spellStart"/>
      <w:r>
        <w:rPr>
          <w:rFonts w:ascii="Times New Roman" w:hAnsi="Times New Roman"/>
        </w:rPr>
        <w:t>Enderlein</w:t>
      </w:r>
      <w:proofErr w:type="spellEnd"/>
      <w:r>
        <w:rPr>
          <w:rFonts w:ascii="Times New Roman" w:hAnsi="Times New Roman"/>
        </w:rPr>
        <w:t xml:space="preserve">). </w:t>
      </w:r>
      <w:proofErr w:type="spellStart"/>
      <w:r>
        <w:rPr>
          <w:rFonts w:ascii="Times New Roman" w:hAnsi="Times New Roman"/>
        </w:rPr>
        <w:t>Redescripción</w:t>
      </w:r>
      <w:proofErr w:type="spellEnd"/>
      <w:r>
        <w:rPr>
          <w:rFonts w:ascii="Times New Roman" w:hAnsi="Times New Roman"/>
        </w:rPr>
        <w:t xml:space="preserve"> de la hembra y descripción del </w:t>
      </w:r>
      <w:proofErr w:type="spellStart"/>
      <w:r>
        <w:rPr>
          <w:rFonts w:ascii="Times New Roman" w:hAnsi="Times New Roman"/>
        </w:rPr>
        <w:t>alotipo</w:t>
      </w:r>
      <w:proofErr w:type="spellEnd"/>
      <w:r>
        <w:rPr>
          <w:rFonts w:ascii="Times New Roman" w:hAnsi="Times New Roman"/>
        </w:rPr>
        <w:t xml:space="preserve">. </w:t>
      </w:r>
      <w:proofErr w:type="spellStart"/>
      <w:r>
        <w:rPr>
          <w:rFonts w:ascii="Times New Roman" w:hAnsi="Times New Roman"/>
          <w:i/>
        </w:rPr>
        <w:t>Fac</w:t>
      </w:r>
      <w:proofErr w:type="spellEnd"/>
      <w:r>
        <w:rPr>
          <w:rFonts w:ascii="Times New Roman" w:hAnsi="Times New Roman"/>
          <w:i/>
        </w:rPr>
        <w:t xml:space="preserve"> </w:t>
      </w:r>
      <w:proofErr w:type="spellStart"/>
      <w:r>
        <w:rPr>
          <w:rFonts w:ascii="Times New Roman" w:hAnsi="Times New Roman"/>
          <w:i/>
        </w:rPr>
        <w:t>Cienc</w:t>
      </w:r>
      <w:proofErr w:type="spellEnd"/>
      <w:r>
        <w:rPr>
          <w:rFonts w:ascii="Times New Roman" w:hAnsi="Times New Roman"/>
          <w:i/>
        </w:rPr>
        <w:t xml:space="preserve"> </w:t>
      </w:r>
      <w:proofErr w:type="spellStart"/>
      <w:r>
        <w:rPr>
          <w:rFonts w:ascii="Times New Roman" w:hAnsi="Times New Roman"/>
          <w:i/>
        </w:rPr>
        <w:t>Nat</w:t>
      </w:r>
      <w:proofErr w:type="spellEnd"/>
      <w:r>
        <w:rPr>
          <w:rFonts w:ascii="Times New Roman" w:hAnsi="Times New Roman"/>
          <w:i/>
        </w:rPr>
        <w:t xml:space="preserve"> y Mus La Plata Notas del Museo (tomo20),</w:t>
      </w:r>
      <w:r w:rsidR="00257F65">
        <w:rPr>
          <w:rFonts w:ascii="Times New Roman" w:hAnsi="Times New Roman"/>
          <w:i/>
        </w:rPr>
        <w:t xml:space="preserve"> </w:t>
      </w:r>
      <w:r>
        <w:rPr>
          <w:rFonts w:ascii="Times New Roman" w:hAnsi="Times New Roman"/>
          <w:i/>
        </w:rPr>
        <w:t>Zool 192:43-55</w:t>
      </w:r>
    </w:p>
    <w:p w14:paraId="6C0552FF" w14:textId="77777777" w:rsidR="00886E27" w:rsidRDefault="00886E27">
      <w:pPr>
        <w:spacing w:line="360" w:lineRule="auto"/>
        <w:jc w:val="both"/>
        <w:rPr>
          <w:rFonts w:ascii="Times New Roman" w:hAnsi="Times New Roman"/>
          <w:i/>
        </w:rPr>
      </w:pPr>
    </w:p>
    <w:p w14:paraId="234DE784" w14:textId="77777777" w:rsidR="00886E27" w:rsidRDefault="008855EA">
      <w:pPr>
        <w:spacing w:line="360" w:lineRule="auto"/>
        <w:ind w:left="2268" w:hanging="2268"/>
        <w:jc w:val="both"/>
        <w:rPr>
          <w:rFonts w:ascii="Times New Roman" w:hAnsi="Times New Roman"/>
          <w:i/>
          <w:lang w:val="es-CL"/>
        </w:rPr>
      </w:pPr>
      <w:proofErr w:type="spellStart"/>
      <w:r>
        <w:rPr>
          <w:rFonts w:ascii="Times New Roman" w:hAnsi="Times New Roman"/>
        </w:rPr>
        <w:t>Coscarón</w:t>
      </w:r>
      <w:proofErr w:type="spellEnd"/>
      <w:r>
        <w:rPr>
          <w:rFonts w:ascii="Times New Roman" w:hAnsi="Times New Roman"/>
        </w:rPr>
        <w:t xml:space="preserve">, S. (1962a). Notas sobre </w:t>
      </w:r>
      <w:proofErr w:type="spellStart"/>
      <w:r>
        <w:rPr>
          <w:rFonts w:ascii="Times New Roman" w:hAnsi="Times New Roman"/>
        </w:rPr>
        <w:t>tabánidos</w:t>
      </w:r>
      <w:proofErr w:type="spellEnd"/>
      <w:r>
        <w:rPr>
          <w:rFonts w:ascii="Times New Roman" w:hAnsi="Times New Roman"/>
        </w:rPr>
        <w:t xml:space="preserve"> argentinos</w:t>
      </w:r>
      <w:r>
        <w:rPr>
          <w:rFonts w:ascii="Times New Roman" w:hAnsi="Times New Roman"/>
          <w:i/>
        </w:rPr>
        <w:t xml:space="preserve"> </w:t>
      </w:r>
      <w:r>
        <w:rPr>
          <w:rFonts w:ascii="Times New Roman" w:hAnsi="Times New Roman"/>
        </w:rPr>
        <w:t xml:space="preserve">II. Sobre 2 especies nuevas de </w:t>
      </w:r>
      <w:proofErr w:type="spellStart"/>
      <w:r>
        <w:rPr>
          <w:rFonts w:ascii="Times New Roman" w:hAnsi="Times New Roman"/>
          <w:i/>
        </w:rPr>
        <w:t>Dasybasis</w:t>
      </w:r>
      <w:proofErr w:type="spellEnd"/>
      <w:r>
        <w:rPr>
          <w:rFonts w:ascii="Times New Roman" w:hAnsi="Times New Roman"/>
          <w:i/>
        </w:rPr>
        <w:t xml:space="preserve"> </w:t>
      </w:r>
      <w:r>
        <w:rPr>
          <w:rFonts w:ascii="Times New Roman" w:hAnsi="Times New Roman"/>
        </w:rPr>
        <w:t xml:space="preserve">halladas en la zona del Lago Fontana (Chubut). </w:t>
      </w:r>
      <w:proofErr w:type="spellStart"/>
      <w:r>
        <w:rPr>
          <w:rFonts w:ascii="Times New Roman" w:hAnsi="Times New Roman"/>
          <w:i/>
          <w:lang w:val="es-CL"/>
        </w:rPr>
        <w:t>An</w:t>
      </w:r>
      <w:proofErr w:type="spellEnd"/>
      <w:r>
        <w:rPr>
          <w:rFonts w:ascii="Times New Roman" w:hAnsi="Times New Roman"/>
          <w:i/>
          <w:lang w:val="es-CL"/>
        </w:rPr>
        <w:t xml:space="preserve"> </w:t>
      </w:r>
      <w:proofErr w:type="spellStart"/>
      <w:r>
        <w:rPr>
          <w:rFonts w:ascii="Times New Roman" w:hAnsi="Times New Roman"/>
          <w:i/>
          <w:lang w:val="es-CL"/>
        </w:rPr>
        <w:t>Inst</w:t>
      </w:r>
      <w:proofErr w:type="spellEnd"/>
      <w:r>
        <w:rPr>
          <w:rFonts w:ascii="Times New Roman" w:hAnsi="Times New Roman"/>
          <w:i/>
          <w:lang w:val="es-CL"/>
        </w:rPr>
        <w:t xml:space="preserve"> </w:t>
      </w:r>
      <w:proofErr w:type="spellStart"/>
      <w:r>
        <w:rPr>
          <w:rFonts w:ascii="Times New Roman" w:hAnsi="Times New Roman"/>
          <w:i/>
          <w:lang w:val="es-CL"/>
        </w:rPr>
        <w:t>Nac</w:t>
      </w:r>
      <w:proofErr w:type="spellEnd"/>
      <w:r>
        <w:rPr>
          <w:rFonts w:ascii="Times New Roman" w:hAnsi="Times New Roman"/>
          <w:i/>
          <w:lang w:val="es-CL"/>
        </w:rPr>
        <w:t xml:space="preserve"> </w:t>
      </w:r>
      <w:proofErr w:type="spellStart"/>
      <w:r>
        <w:rPr>
          <w:rFonts w:ascii="Times New Roman" w:hAnsi="Times New Roman"/>
          <w:i/>
          <w:lang w:val="es-CL"/>
        </w:rPr>
        <w:t>Microbiol</w:t>
      </w:r>
      <w:proofErr w:type="spellEnd"/>
      <w:r>
        <w:rPr>
          <w:rFonts w:ascii="Times New Roman" w:hAnsi="Times New Roman"/>
          <w:i/>
          <w:lang w:val="es-CL"/>
        </w:rPr>
        <w:t xml:space="preserve"> 1:41-50</w:t>
      </w:r>
    </w:p>
    <w:p w14:paraId="7EB77590" w14:textId="77777777" w:rsidR="00886E27" w:rsidRDefault="00886E27">
      <w:pPr>
        <w:spacing w:line="360" w:lineRule="auto"/>
        <w:jc w:val="both"/>
        <w:rPr>
          <w:rFonts w:ascii="Times New Roman" w:hAnsi="Times New Roman"/>
          <w:i/>
          <w:lang w:val="es-CL"/>
        </w:rPr>
      </w:pPr>
    </w:p>
    <w:p w14:paraId="5F260182" w14:textId="77777777" w:rsidR="00886E27" w:rsidRDefault="008855EA">
      <w:pPr>
        <w:spacing w:line="360" w:lineRule="auto"/>
        <w:ind w:left="2268" w:hanging="2268"/>
        <w:jc w:val="both"/>
        <w:rPr>
          <w:rFonts w:ascii="Times New Roman" w:hAnsi="Times New Roman"/>
          <w:i/>
          <w:lang w:val="es-CL"/>
        </w:rPr>
      </w:pPr>
      <w:proofErr w:type="spellStart"/>
      <w:r>
        <w:rPr>
          <w:rFonts w:ascii="Times New Roman" w:hAnsi="Times New Roman"/>
        </w:rPr>
        <w:t>Coscarón</w:t>
      </w:r>
      <w:proofErr w:type="spellEnd"/>
      <w:r>
        <w:rPr>
          <w:rFonts w:ascii="Times New Roman" w:hAnsi="Times New Roman"/>
        </w:rPr>
        <w:t xml:space="preserve">, S. (1962b) Notas sobre </w:t>
      </w:r>
      <w:proofErr w:type="spellStart"/>
      <w:r>
        <w:rPr>
          <w:rFonts w:ascii="Times New Roman" w:hAnsi="Times New Roman"/>
        </w:rPr>
        <w:t>tabánidos</w:t>
      </w:r>
      <w:proofErr w:type="spellEnd"/>
      <w:r>
        <w:rPr>
          <w:rFonts w:ascii="Times New Roman" w:hAnsi="Times New Roman"/>
        </w:rPr>
        <w:t xml:space="preserve"> argentinos III. Los </w:t>
      </w:r>
      <w:proofErr w:type="spellStart"/>
      <w:r>
        <w:rPr>
          <w:rFonts w:ascii="Times New Roman" w:hAnsi="Times New Roman"/>
        </w:rPr>
        <w:t>tabánidos</w:t>
      </w:r>
      <w:proofErr w:type="spellEnd"/>
      <w:r>
        <w:rPr>
          <w:rFonts w:ascii="Times New Roman" w:hAnsi="Times New Roman"/>
        </w:rPr>
        <w:t xml:space="preserve"> de Patagonia y Tierra del Fuego. </w:t>
      </w:r>
      <w:proofErr w:type="spellStart"/>
      <w:r>
        <w:rPr>
          <w:rFonts w:ascii="Times New Roman" w:hAnsi="Times New Roman"/>
          <w:i/>
          <w:lang w:val="es-CL"/>
        </w:rPr>
        <w:t>An</w:t>
      </w:r>
      <w:proofErr w:type="spellEnd"/>
      <w:r>
        <w:rPr>
          <w:rFonts w:ascii="Times New Roman" w:hAnsi="Times New Roman"/>
          <w:i/>
          <w:lang w:val="es-CL"/>
        </w:rPr>
        <w:t xml:space="preserve"> </w:t>
      </w:r>
      <w:proofErr w:type="spellStart"/>
      <w:r>
        <w:rPr>
          <w:rFonts w:ascii="Times New Roman" w:hAnsi="Times New Roman"/>
          <w:i/>
          <w:lang w:val="es-CL"/>
        </w:rPr>
        <w:t>Inst</w:t>
      </w:r>
      <w:proofErr w:type="spellEnd"/>
      <w:r>
        <w:rPr>
          <w:rFonts w:ascii="Times New Roman" w:hAnsi="Times New Roman"/>
          <w:i/>
          <w:lang w:val="es-CL"/>
        </w:rPr>
        <w:t xml:space="preserve"> </w:t>
      </w:r>
      <w:proofErr w:type="spellStart"/>
      <w:r>
        <w:rPr>
          <w:rFonts w:ascii="Times New Roman" w:hAnsi="Times New Roman"/>
          <w:i/>
          <w:lang w:val="es-CL"/>
        </w:rPr>
        <w:t>Nac</w:t>
      </w:r>
      <w:proofErr w:type="spellEnd"/>
      <w:r>
        <w:rPr>
          <w:rFonts w:ascii="Times New Roman" w:hAnsi="Times New Roman"/>
          <w:i/>
          <w:lang w:val="es-CL"/>
        </w:rPr>
        <w:t xml:space="preserve"> </w:t>
      </w:r>
      <w:proofErr w:type="spellStart"/>
      <w:r>
        <w:rPr>
          <w:rFonts w:ascii="Times New Roman" w:hAnsi="Times New Roman"/>
          <w:i/>
          <w:lang w:val="es-CL"/>
        </w:rPr>
        <w:t>Microbiol</w:t>
      </w:r>
      <w:proofErr w:type="spellEnd"/>
      <w:r>
        <w:rPr>
          <w:rFonts w:ascii="Times New Roman" w:hAnsi="Times New Roman"/>
          <w:i/>
          <w:lang w:val="es-CL"/>
        </w:rPr>
        <w:t xml:space="preserve"> 1:51-58</w:t>
      </w:r>
    </w:p>
    <w:p w14:paraId="5014BD28" w14:textId="77777777" w:rsidR="00886E27" w:rsidRDefault="00886E27">
      <w:pPr>
        <w:spacing w:line="360" w:lineRule="auto"/>
        <w:jc w:val="both"/>
        <w:rPr>
          <w:rFonts w:ascii="Times New Roman" w:hAnsi="Times New Roman"/>
          <w:i/>
          <w:lang w:val="es-CL"/>
        </w:rPr>
      </w:pPr>
    </w:p>
    <w:p w14:paraId="46A974B5" w14:textId="77777777" w:rsidR="00886E27" w:rsidRDefault="008855EA">
      <w:pPr>
        <w:spacing w:line="360" w:lineRule="auto"/>
        <w:ind w:left="2268" w:hanging="2268"/>
        <w:jc w:val="both"/>
        <w:rPr>
          <w:rFonts w:ascii="Times New Roman" w:hAnsi="Times New Roman"/>
          <w:i/>
        </w:rPr>
      </w:pPr>
      <w:proofErr w:type="spellStart"/>
      <w:r>
        <w:rPr>
          <w:rFonts w:ascii="Times New Roman" w:hAnsi="Times New Roman"/>
        </w:rPr>
        <w:t>Coscarón</w:t>
      </w:r>
      <w:proofErr w:type="spellEnd"/>
      <w:r>
        <w:rPr>
          <w:rFonts w:ascii="Times New Roman" w:hAnsi="Times New Roman"/>
        </w:rPr>
        <w:t xml:space="preserve">, S. (1969) Notas sobre </w:t>
      </w:r>
      <w:proofErr w:type="spellStart"/>
      <w:r>
        <w:rPr>
          <w:rFonts w:ascii="Times New Roman" w:hAnsi="Times New Roman"/>
        </w:rPr>
        <w:t>tabánidos</w:t>
      </w:r>
      <w:proofErr w:type="spellEnd"/>
      <w:r>
        <w:rPr>
          <w:rFonts w:ascii="Times New Roman" w:hAnsi="Times New Roman"/>
        </w:rPr>
        <w:t xml:space="preserve"> argentinos VIII. </w:t>
      </w:r>
      <w:proofErr w:type="spellStart"/>
      <w:r>
        <w:rPr>
          <w:rFonts w:ascii="Times New Roman" w:hAnsi="Times New Roman"/>
          <w:i/>
        </w:rPr>
        <w:t>Dasybasis</w:t>
      </w:r>
      <w:proofErr w:type="spellEnd"/>
      <w:r>
        <w:rPr>
          <w:rFonts w:ascii="Times New Roman" w:hAnsi="Times New Roman"/>
          <w:i/>
        </w:rPr>
        <w:t xml:space="preserve"> colla </w:t>
      </w:r>
      <w:r>
        <w:rPr>
          <w:rFonts w:ascii="Times New Roman" w:hAnsi="Times New Roman"/>
        </w:rPr>
        <w:t xml:space="preserve">una nueva especie de tábano hallado en la puna argentina. </w:t>
      </w:r>
      <w:proofErr w:type="spellStart"/>
      <w:r>
        <w:rPr>
          <w:rFonts w:ascii="Times New Roman" w:hAnsi="Times New Roman"/>
          <w:i/>
        </w:rPr>
        <w:t>Neotropica</w:t>
      </w:r>
      <w:proofErr w:type="spellEnd"/>
      <w:r>
        <w:rPr>
          <w:rFonts w:ascii="Times New Roman" w:hAnsi="Times New Roman"/>
          <w:i/>
        </w:rPr>
        <w:t xml:space="preserve"> 15(46):115-118</w:t>
      </w:r>
    </w:p>
    <w:p w14:paraId="6DEF210A" w14:textId="77777777" w:rsidR="00886E27" w:rsidRDefault="00886E27">
      <w:pPr>
        <w:pStyle w:val="Estilo52"/>
        <w:spacing w:line="240" w:lineRule="auto"/>
        <w:rPr>
          <w:rFonts w:ascii="Times New Roman" w:hAnsi="Times New Roman"/>
        </w:rPr>
      </w:pPr>
    </w:p>
    <w:p w14:paraId="09D35BF2" w14:textId="77777777" w:rsidR="00886E27" w:rsidRDefault="008855EA">
      <w:pPr>
        <w:spacing w:line="360" w:lineRule="auto"/>
        <w:ind w:left="2268" w:hanging="2268"/>
        <w:jc w:val="both"/>
        <w:rPr>
          <w:rFonts w:ascii="Times New Roman" w:hAnsi="Times New Roman"/>
          <w:i/>
        </w:rPr>
      </w:pPr>
      <w:proofErr w:type="spellStart"/>
      <w:r>
        <w:rPr>
          <w:rFonts w:ascii="Times New Roman" w:hAnsi="Times New Roman"/>
        </w:rPr>
        <w:t>Coscarón</w:t>
      </w:r>
      <w:proofErr w:type="spellEnd"/>
      <w:r>
        <w:rPr>
          <w:rFonts w:ascii="Times New Roman" w:hAnsi="Times New Roman"/>
        </w:rPr>
        <w:t xml:space="preserve">, S. (1972) Datos adicionales sobre taxonomía y distribución del género </w:t>
      </w:r>
      <w:proofErr w:type="spellStart"/>
      <w:r>
        <w:rPr>
          <w:rFonts w:ascii="Times New Roman" w:hAnsi="Times New Roman"/>
          <w:i/>
        </w:rPr>
        <w:t>Dasybasis</w:t>
      </w:r>
      <w:proofErr w:type="spellEnd"/>
      <w:r>
        <w:rPr>
          <w:rFonts w:ascii="Times New Roman" w:hAnsi="Times New Roman"/>
          <w:i/>
        </w:rPr>
        <w:t xml:space="preserve"> </w:t>
      </w:r>
      <w:proofErr w:type="spellStart"/>
      <w:r>
        <w:rPr>
          <w:rFonts w:ascii="Times New Roman" w:hAnsi="Times New Roman"/>
        </w:rPr>
        <w:t>Macquart</w:t>
      </w:r>
      <w:proofErr w:type="spellEnd"/>
      <w:r>
        <w:rPr>
          <w:rFonts w:ascii="Times New Roman" w:hAnsi="Times New Roman"/>
        </w:rPr>
        <w:t xml:space="preserve"> en la Región Neotropical. </w:t>
      </w:r>
      <w:r>
        <w:rPr>
          <w:rFonts w:ascii="Times New Roman" w:hAnsi="Times New Roman"/>
          <w:i/>
        </w:rPr>
        <w:t xml:space="preserve">Ann. 1 </w:t>
      </w:r>
      <w:proofErr w:type="spellStart"/>
      <w:r>
        <w:rPr>
          <w:rFonts w:ascii="Times New Roman" w:hAnsi="Times New Roman"/>
          <w:i/>
        </w:rPr>
        <w:t>Congr</w:t>
      </w:r>
      <w:proofErr w:type="spellEnd"/>
      <w:r>
        <w:rPr>
          <w:rFonts w:ascii="Times New Roman" w:hAnsi="Times New Roman"/>
          <w:i/>
        </w:rPr>
        <w:t xml:space="preserve"> </w:t>
      </w:r>
      <w:proofErr w:type="spellStart"/>
      <w:r>
        <w:rPr>
          <w:rFonts w:ascii="Times New Roman" w:hAnsi="Times New Roman"/>
          <w:i/>
        </w:rPr>
        <w:t>Latinoamerica</w:t>
      </w:r>
      <w:proofErr w:type="spellEnd"/>
      <w:r>
        <w:rPr>
          <w:rFonts w:ascii="Times New Roman" w:hAnsi="Times New Roman"/>
          <w:i/>
        </w:rPr>
        <w:t xml:space="preserve"> </w:t>
      </w:r>
      <w:proofErr w:type="spellStart"/>
      <w:r>
        <w:rPr>
          <w:rFonts w:ascii="Times New Roman" w:hAnsi="Times New Roman"/>
          <w:i/>
        </w:rPr>
        <w:t>Ent</w:t>
      </w:r>
      <w:proofErr w:type="spellEnd"/>
      <w:r>
        <w:rPr>
          <w:rFonts w:ascii="Times New Roman" w:hAnsi="Times New Roman"/>
          <w:i/>
        </w:rPr>
        <w:t xml:space="preserve">. </w:t>
      </w:r>
      <w:proofErr w:type="spellStart"/>
      <w:r>
        <w:rPr>
          <w:rFonts w:ascii="Times New Roman" w:hAnsi="Times New Roman"/>
          <w:i/>
        </w:rPr>
        <w:t>Rev</w:t>
      </w:r>
      <w:proofErr w:type="spellEnd"/>
      <w:r>
        <w:rPr>
          <w:rFonts w:ascii="Times New Roman" w:hAnsi="Times New Roman"/>
          <w:i/>
        </w:rPr>
        <w:t xml:space="preserve"> </w:t>
      </w:r>
      <w:proofErr w:type="gramStart"/>
      <w:r>
        <w:rPr>
          <w:rFonts w:ascii="Times New Roman" w:hAnsi="Times New Roman"/>
          <w:i/>
        </w:rPr>
        <w:t>Peruana</w:t>
      </w:r>
      <w:proofErr w:type="gramEnd"/>
      <w:r>
        <w:rPr>
          <w:rFonts w:ascii="Times New Roman" w:hAnsi="Times New Roman"/>
          <w:i/>
        </w:rPr>
        <w:t xml:space="preserve"> </w:t>
      </w:r>
      <w:proofErr w:type="spellStart"/>
      <w:r>
        <w:rPr>
          <w:rFonts w:ascii="Times New Roman" w:hAnsi="Times New Roman"/>
          <w:i/>
        </w:rPr>
        <w:t>Ent</w:t>
      </w:r>
      <w:proofErr w:type="spellEnd"/>
      <w:r>
        <w:rPr>
          <w:rFonts w:ascii="Times New Roman" w:hAnsi="Times New Roman"/>
          <w:i/>
        </w:rPr>
        <w:t xml:space="preserve"> 15(1):67-71</w:t>
      </w:r>
    </w:p>
    <w:p w14:paraId="0C7B0831" w14:textId="77777777" w:rsidR="00886E27" w:rsidRDefault="00886E27">
      <w:pPr>
        <w:spacing w:line="360" w:lineRule="auto"/>
        <w:jc w:val="both"/>
        <w:rPr>
          <w:rFonts w:ascii="Times New Roman" w:hAnsi="Times New Roman"/>
          <w:i/>
        </w:rPr>
      </w:pPr>
    </w:p>
    <w:p w14:paraId="66F5F8E5" w14:textId="77777777" w:rsidR="00886E27" w:rsidRDefault="008855EA">
      <w:pPr>
        <w:spacing w:line="360" w:lineRule="auto"/>
        <w:ind w:left="2268" w:hanging="2268"/>
        <w:jc w:val="both"/>
        <w:rPr>
          <w:rFonts w:ascii="Times New Roman" w:hAnsi="Times New Roman"/>
          <w:i/>
          <w:lang w:val="en-US"/>
        </w:rPr>
      </w:pPr>
      <w:proofErr w:type="spellStart"/>
      <w:r>
        <w:rPr>
          <w:rFonts w:ascii="Times New Roman" w:hAnsi="Times New Roman"/>
        </w:rPr>
        <w:t>Coscarón</w:t>
      </w:r>
      <w:proofErr w:type="spellEnd"/>
      <w:r>
        <w:rPr>
          <w:rFonts w:ascii="Times New Roman" w:hAnsi="Times New Roman"/>
        </w:rPr>
        <w:t xml:space="preserve">, S. (1974) Notas sobre </w:t>
      </w:r>
      <w:proofErr w:type="spellStart"/>
      <w:r>
        <w:rPr>
          <w:rFonts w:ascii="Times New Roman" w:hAnsi="Times New Roman"/>
        </w:rPr>
        <w:t>tabánidos</w:t>
      </w:r>
      <w:proofErr w:type="spellEnd"/>
      <w:r>
        <w:rPr>
          <w:rFonts w:ascii="Times New Roman" w:hAnsi="Times New Roman"/>
        </w:rPr>
        <w:t xml:space="preserve"> argentinos</w:t>
      </w:r>
      <w:r>
        <w:rPr>
          <w:rFonts w:ascii="Times New Roman" w:hAnsi="Times New Roman"/>
          <w:i/>
        </w:rPr>
        <w:t xml:space="preserve"> </w:t>
      </w:r>
      <w:r>
        <w:rPr>
          <w:rFonts w:ascii="Times New Roman" w:hAnsi="Times New Roman"/>
        </w:rPr>
        <w:t>XII. Especies nuevas (del género)</w:t>
      </w:r>
      <w:r>
        <w:rPr>
          <w:rFonts w:ascii="Times New Roman" w:hAnsi="Times New Roman"/>
          <w:i/>
        </w:rPr>
        <w:t xml:space="preserve"> </w:t>
      </w:r>
      <w:proofErr w:type="spellStart"/>
      <w:r>
        <w:rPr>
          <w:rFonts w:ascii="Times New Roman" w:hAnsi="Times New Roman"/>
          <w:i/>
        </w:rPr>
        <w:t>Dasybasis</w:t>
      </w:r>
      <w:proofErr w:type="spellEnd"/>
      <w:r>
        <w:rPr>
          <w:rFonts w:ascii="Times New Roman" w:hAnsi="Times New Roman"/>
          <w:i/>
        </w:rPr>
        <w:t xml:space="preserve"> </w:t>
      </w:r>
      <w:proofErr w:type="spellStart"/>
      <w:proofErr w:type="gramStart"/>
      <w:r>
        <w:rPr>
          <w:rFonts w:ascii="Times New Roman" w:hAnsi="Times New Roman"/>
        </w:rPr>
        <w:t>Macq</w:t>
      </w:r>
      <w:proofErr w:type="spellEnd"/>
      <w:r>
        <w:rPr>
          <w:rFonts w:ascii="Times New Roman" w:hAnsi="Times New Roman"/>
        </w:rPr>
        <w:t>..</w:t>
      </w:r>
      <w:proofErr w:type="gramEnd"/>
      <w:r>
        <w:rPr>
          <w:rFonts w:ascii="Times New Roman" w:hAnsi="Times New Roman"/>
        </w:rPr>
        <w:t xml:space="preserve"> </w:t>
      </w:r>
      <w:proofErr w:type="spellStart"/>
      <w:r>
        <w:rPr>
          <w:rFonts w:ascii="Times New Roman" w:hAnsi="Times New Roman"/>
          <w:i/>
          <w:lang w:val="en-US"/>
        </w:rPr>
        <w:t>Neotropica</w:t>
      </w:r>
      <w:proofErr w:type="spellEnd"/>
      <w:r>
        <w:rPr>
          <w:rFonts w:ascii="Times New Roman" w:hAnsi="Times New Roman"/>
          <w:i/>
          <w:lang w:val="en-US"/>
        </w:rPr>
        <w:t xml:space="preserve"> 20(63):129-132</w:t>
      </w:r>
    </w:p>
    <w:p w14:paraId="055A52C5" w14:textId="77777777" w:rsidR="00886E27" w:rsidRDefault="00886E27">
      <w:pPr>
        <w:spacing w:line="360" w:lineRule="auto"/>
        <w:jc w:val="both"/>
        <w:rPr>
          <w:rFonts w:ascii="Times New Roman" w:hAnsi="Times New Roman"/>
          <w:i/>
          <w:lang w:val="en-US"/>
        </w:rPr>
      </w:pPr>
    </w:p>
    <w:p w14:paraId="7526006B" w14:textId="77777777" w:rsidR="00886E27" w:rsidRDefault="008855EA">
      <w:pPr>
        <w:spacing w:line="360" w:lineRule="auto"/>
        <w:ind w:left="2268" w:hanging="2268"/>
        <w:jc w:val="both"/>
        <w:rPr>
          <w:rFonts w:ascii="Times New Roman" w:hAnsi="Times New Roman"/>
          <w:i/>
        </w:rPr>
      </w:pPr>
      <w:proofErr w:type="spellStart"/>
      <w:r>
        <w:rPr>
          <w:rFonts w:ascii="Times New Roman" w:hAnsi="Times New Roman"/>
          <w:lang w:val="en-US"/>
        </w:rPr>
        <w:t>Coscarón</w:t>
      </w:r>
      <w:proofErr w:type="spellEnd"/>
      <w:r>
        <w:rPr>
          <w:rFonts w:ascii="Times New Roman" w:hAnsi="Times New Roman"/>
          <w:lang w:val="en-US"/>
        </w:rPr>
        <w:t xml:space="preserve">, S. (1989) A new species of </w:t>
      </w:r>
      <w:proofErr w:type="spellStart"/>
      <w:r>
        <w:rPr>
          <w:rFonts w:ascii="Times New Roman" w:hAnsi="Times New Roman"/>
          <w:i/>
          <w:lang w:val="en-US"/>
        </w:rPr>
        <w:t>Dasybasis</w:t>
      </w:r>
      <w:proofErr w:type="spellEnd"/>
      <w:r>
        <w:rPr>
          <w:rFonts w:ascii="Times New Roman" w:hAnsi="Times New Roman"/>
          <w:i/>
          <w:lang w:val="en-US"/>
        </w:rPr>
        <w:t xml:space="preserve"> </w:t>
      </w:r>
      <w:proofErr w:type="spellStart"/>
      <w:r>
        <w:rPr>
          <w:rFonts w:ascii="Times New Roman" w:hAnsi="Times New Roman"/>
          <w:lang w:val="en-US"/>
        </w:rPr>
        <w:t>Macquart</w:t>
      </w:r>
      <w:proofErr w:type="spellEnd"/>
      <w:r>
        <w:rPr>
          <w:rFonts w:ascii="Times New Roman" w:hAnsi="Times New Roman"/>
          <w:lang w:val="en-US"/>
        </w:rPr>
        <w:t xml:space="preserve"> from NW of Argentina. </w:t>
      </w:r>
      <w:proofErr w:type="spellStart"/>
      <w:r>
        <w:rPr>
          <w:rFonts w:ascii="Times New Roman" w:hAnsi="Times New Roman"/>
          <w:i/>
        </w:rPr>
        <w:t>Mem</w:t>
      </w:r>
      <w:proofErr w:type="spellEnd"/>
      <w:r>
        <w:rPr>
          <w:rFonts w:ascii="Times New Roman" w:hAnsi="Times New Roman"/>
          <w:i/>
        </w:rPr>
        <w:t xml:space="preserve"> </w:t>
      </w:r>
      <w:proofErr w:type="spellStart"/>
      <w:r>
        <w:rPr>
          <w:rFonts w:ascii="Times New Roman" w:hAnsi="Times New Roman"/>
          <w:i/>
        </w:rPr>
        <w:t>Inst</w:t>
      </w:r>
      <w:proofErr w:type="spellEnd"/>
      <w:r>
        <w:rPr>
          <w:rFonts w:ascii="Times New Roman" w:hAnsi="Times New Roman"/>
          <w:i/>
        </w:rPr>
        <w:t xml:space="preserve"> Oswaldo Cruz, Río de Janeiro 84, </w:t>
      </w:r>
      <w:proofErr w:type="spellStart"/>
      <w:r>
        <w:rPr>
          <w:rFonts w:ascii="Times New Roman" w:hAnsi="Times New Roman"/>
          <w:i/>
        </w:rPr>
        <w:t>suppl</w:t>
      </w:r>
      <w:proofErr w:type="spellEnd"/>
      <w:r>
        <w:rPr>
          <w:rFonts w:ascii="Times New Roman" w:hAnsi="Times New Roman"/>
          <w:i/>
        </w:rPr>
        <w:t xml:space="preserve"> IV:125-128 </w:t>
      </w:r>
    </w:p>
    <w:p w14:paraId="4DEAF332" w14:textId="77777777" w:rsidR="00886E27" w:rsidRDefault="00886E27">
      <w:pPr>
        <w:ind w:left="2268" w:hanging="2268"/>
        <w:rPr>
          <w:rFonts w:ascii="Times New Roman" w:hAnsi="Times New Roman"/>
        </w:rPr>
      </w:pPr>
    </w:p>
    <w:p w14:paraId="49809569" w14:textId="77777777" w:rsidR="00886E27" w:rsidRDefault="008855EA">
      <w:pPr>
        <w:spacing w:line="360" w:lineRule="auto"/>
        <w:ind w:left="1985" w:hanging="1985"/>
        <w:rPr>
          <w:rFonts w:ascii="Times New Roman" w:hAnsi="Times New Roman"/>
        </w:rPr>
      </w:pPr>
      <w:proofErr w:type="spellStart"/>
      <w:r>
        <w:rPr>
          <w:rFonts w:ascii="Times New Roman" w:hAnsi="Times New Roman"/>
        </w:rPr>
        <w:t>Coscarón</w:t>
      </w:r>
      <w:proofErr w:type="spellEnd"/>
      <w:r>
        <w:rPr>
          <w:rFonts w:ascii="Times New Roman" w:hAnsi="Times New Roman"/>
        </w:rPr>
        <w:t xml:space="preserve">, S. &amp; González, C.R. (1991) </w:t>
      </w:r>
      <w:proofErr w:type="spellStart"/>
      <w:r>
        <w:rPr>
          <w:rFonts w:ascii="Times New Roman" w:hAnsi="Times New Roman"/>
        </w:rPr>
        <w:t>Tabanidae</w:t>
      </w:r>
      <w:proofErr w:type="spellEnd"/>
      <w:r>
        <w:rPr>
          <w:rFonts w:ascii="Times New Roman" w:hAnsi="Times New Roman"/>
        </w:rPr>
        <w:t xml:space="preserve"> de Chile: Lista de especies y clave para los géneros conocidos de Chile (</w:t>
      </w:r>
      <w:proofErr w:type="spellStart"/>
      <w:r>
        <w:rPr>
          <w:rFonts w:ascii="Times New Roman" w:hAnsi="Times New Roman"/>
        </w:rPr>
        <w:t>Diptera</w:t>
      </w:r>
      <w:proofErr w:type="spellEnd"/>
      <w:r>
        <w:rPr>
          <w:rFonts w:ascii="Times New Roman" w:hAnsi="Times New Roman"/>
        </w:rPr>
        <w:t xml:space="preserve">: </w:t>
      </w:r>
      <w:proofErr w:type="spellStart"/>
      <w:r>
        <w:rPr>
          <w:rFonts w:ascii="Times New Roman" w:hAnsi="Times New Roman"/>
        </w:rPr>
        <w:t>Tabanidae</w:t>
      </w:r>
      <w:proofErr w:type="spellEnd"/>
      <w:r>
        <w:rPr>
          <w:rFonts w:ascii="Times New Roman" w:hAnsi="Times New Roman"/>
        </w:rPr>
        <w:t xml:space="preserve">). </w:t>
      </w:r>
      <w:r>
        <w:rPr>
          <w:rFonts w:ascii="Times New Roman" w:hAnsi="Times New Roman"/>
          <w:i/>
        </w:rPr>
        <w:t>Acta Entomológica Chilena,</w:t>
      </w:r>
      <w:r>
        <w:rPr>
          <w:rFonts w:ascii="Times New Roman" w:hAnsi="Times New Roman"/>
        </w:rPr>
        <w:t xml:space="preserve"> </w:t>
      </w:r>
      <w:r>
        <w:rPr>
          <w:rFonts w:ascii="Times New Roman" w:hAnsi="Times New Roman"/>
          <w:b/>
        </w:rPr>
        <w:t>16</w:t>
      </w:r>
      <w:r>
        <w:rPr>
          <w:rFonts w:ascii="Times New Roman" w:hAnsi="Times New Roman"/>
        </w:rPr>
        <w:t>, 125-150.</w:t>
      </w:r>
    </w:p>
    <w:p w14:paraId="64F0CB96" w14:textId="77777777" w:rsidR="00886E27" w:rsidRDefault="00886E27">
      <w:pPr>
        <w:spacing w:line="360" w:lineRule="auto"/>
        <w:ind w:left="1985" w:hanging="1985"/>
        <w:rPr>
          <w:rFonts w:ascii="Times New Roman" w:hAnsi="Times New Roman"/>
        </w:rPr>
      </w:pPr>
    </w:p>
    <w:p w14:paraId="04BF2FA8" w14:textId="77777777" w:rsidR="00886E27" w:rsidRDefault="008855EA">
      <w:pPr>
        <w:spacing w:line="360" w:lineRule="auto"/>
        <w:ind w:left="1985" w:hanging="1985"/>
        <w:rPr>
          <w:rFonts w:ascii="Times New Roman" w:hAnsi="Times New Roman"/>
        </w:rPr>
      </w:pPr>
      <w:proofErr w:type="spellStart"/>
      <w:r>
        <w:rPr>
          <w:rFonts w:ascii="Times New Roman" w:hAnsi="Times New Roman"/>
        </w:rPr>
        <w:t>Coscarón</w:t>
      </w:r>
      <w:proofErr w:type="spellEnd"/>
      <w:r>
        <w:rPr>
          <w:rFonts w:ascii="Times New Roman" w:hAnsi="Times New Roman"/>
        </w:rPr>
        <w:t xml:space="preserve">, S. &amp; </w:t>
      </w:r>
      <w:proofErr w:type="spellStart"/>
      <w:r>
        <w:rPr>
          <w:rFonts w:ascii="Times New Roman" w:hAnsi="Times New Roman"/>
        </w:rPr>
        <w:t>Papavero</w:t>
      </w:r>
      <w:proofErr w:type="spellEnd"/>
      <w:r>
        <w:rPr>
          <w:rFonts w:ascii="Times New Roman" w:hAnsi="Times New Roman"/>
        </w:rPr>
        <w:t xml:space="preserve">, N. (2009) Catalogue </w:t>
      </w:r>
      <w:proofErr w:type="spellStart"/>
      <w:r>
        <w:rPr>
          <w:rFonts w:ascii="Times New Roman" w:hAnsi="Times New Roman"/>
        </w:rPr>
        <w:t>of</w:t>
      </w:r>
      <w:proofErr w:type="spellEnd"/>
      <w:r>
        <w:rPr>
          <w:rFonts w:ascii="Times New Roman" w:hAnsi="Times New Roman"/>
        </w:rPr>
        <w:t xml:space="preserve"> Neotropical </w:t>
      </w:r>
      <w:proofErr w:type="spellStart"/>
      <w:r>
        <w:rPr>
          <w:rFonts w:ascii="Times New Roman" w:hAnsi="Times New Roman"/>
        </w:rPr>
        <w:t>Diptera</w:t>
      </w:r>
      <w:proofErr w:type="spellEnd"/>
      <w:r>
        <w:rPr>
          <w:rFonts w:ascii="Times New Roman" w:hAnsi="Times New Roman"/>
        </w:rPr>
        <w:t xml:space="preserve">. </w:t>
      </w:r>
      <w:proofErr w:type="spellStart"/>
      <w:r>
        <w:rPr>
          <w:rFonts w:ascii="Times New Roman" w:hAnsi="Times New Roman"/>
        </w:rPr>
        <w:t>Tabanidae</w:t>
      </w:r>
      <w:proofErr w:type="spellEnd"/>
      <w:r>
        <w:rPr>
          <w:rFonts w:ascii="Times New Roman" w:hAnsi="Times New Roman"/>
        </w:rPr>
        <w:t xml:space="preserve">. Neotropical </w:t>
      </w:r>
      <w:proofErr w:type="spellStart"/>
      <w:r>
        <w:rPr>
          <w:rFonts w:ascii="Times New Roman" w:hAnsi="Times New Roman"/>
        </w:rPr>
        <w:t>Diptera</w:t>
      </w:r>
      <w:proofErr w:type="spellEnd"/>
      <w:r>
        <w:rPr>
          <w:rFonts w:ascii="Times New Roman" w:hAnsi="Times New Roman"/>
        </w:rPr>
        <w:t>, 16, 1–199.</w:t>
      </w:r>
    </w:p>
    <w:p w14:paraId="359404AB" w14:textId="77777777" w:rsidR="00886E27" w:rsidRDefault="008855EA">
      <w:pPr>
        <w:spacing w:line="360" w:lineRule="auto"/>
        <w:ind w:left="1985" w:hanging="1985"/>
        <w:rPr>
          <w:rFonts w:ascii="Times New Roman" w:hAnsi="Times New Roman"/>
        </w:rPr>
      </w:pPr>
      <w:r>
        <w:rPr>
          <w:rFonts w:ascii="Times New Roman" w:hAnsi="Times New Roman"/>
        </w:rPr>
        <w:lastRenderedPageBreak/>
        <w:t xml:space="preserve">                                 http://dx.doi.org/10.1590/s0085-56262012005000042</w:t>
      </w:r>
    </w:p>
    <w:p w14:paraId="0A83D649" w14:textId="77777777" w:rsidR="00886E27" w:rsidRDefault="00886E27">
      <w:pPr>
        <w:spacing w:line="360" w:lineRule="auto"/>
        <w:ind w:left="2268" w:hanging="2268"/>
        <w:rPr>
          <w:rFonts w:ascii="Times New Roman" w:hAnsi="Times New Roman"/>
        </w:rPr>
      </w:pPr>
    </w:p>
    <w:p w14:paraId="7EC070E7" w14:textId="77777777" w:rsidR="00886E27" w:rsidRDefault="008855EA">
      <w:pPr>
        <w:spacing w:line="360" w:lineRule="auto"/>
        <w:ind w:left="2268" w:hanging="2268"/>
        <w:rPr>
          <w:rFonts w:ascii="Times New Roman" w:hAnsi="Times New Roman"/>
          <w:i/>
        </w:rPr>
      </w:pPr>
      <w:proofErr w:type="spellStart"/>
      <w:r>
        <w:rPr>
          <w:rFonts w:ascii="Times New Roman" w:hAnsi="Times New Roman"/>
          <w:lang w:val="es-CO"/>
        </w:rPr>
        <w:t>Coscarón</w:t>
      </w:r>
      <w:proofErr w:type="spellEnd"/>
      <w:r>
        <w:rPr>
          <w:rFonts w:ascii="Times New Roman" w:hAnsi="Times New Roman"/>
          <w:lang w:val="es-CO"/>
        </w:rPr>
        <w:t xml:space="preserve">, S. &amp; Philip, C.B. (1967). </w:t>
      </w:r>
      <w:r>
        <w:rPr>
          <w:rFonts w:ascii="Times New Roman" w:hAnsi="Times New Roman"/>
        </w:rPr>
        <w:t xml:space="preserve">Revisión del género </w:t>
      </w:r>
      <w:proofErr w:type="spellStart"/>
      <w:r>
        <w:rPr>
          <w:rFonts w:ascii="Times New Roman" w:hAnsi="Times New Roman"/>
          <w:i/>
        </w:rPr>
        <w:t>Dasybasis</w:t>
      </w:r>
      <w:proofErr w:type="spellEnd"/>
      <w:r>
        <w:rPr>
          <w:rFonts w:ascii="Times New Roman" w:hAnsi="Times New Roman"/>
        </w:rPr>
        <w:t xml:space="preserve"> </w:t>
      </w:r>
      <w:proofErr w:type="spellStart"/>
      <w:r>
        <w:rPr>
          <w:rFonts w:ascii="Times New Roman" w:hAnsi="Times New Roman"/>
        </w:rPr>
        <w:t>Macquart</w:t>
      </w:r>
      <w:proofErr w:type="spellEnd"/>
      <w:r>
        <w:rPr>
          <w:rFonts w:ascii="Times New Roman" w:hAnsi="Times New Roman"/>
        </w:rPr>
        <w:t xml:space="preserve"> en la región neotropical (</w:t>
      </w:r>
      <w:proofErr w:type="spellStart"/>
      <w:r>
        <w:rPr>
          <w:rFonts w:ascii="Times New Roman" w:hAnsi="Times New Roman"/>
        </w:rPr>
        <w:t>Diptera</w:t>
      </w:r>
      <w:proofErr w:type="spellEnd"/>
      <w:r>
        <w:rPr>
          <w:rFonts w:ascii="Times New Roman" w:hAnsi="Times New Roman"/>
        </w:rPr>
        <w:t xml:space="preserve">: </w:t>
      </w:r>
      <w:proofErr w:type="spellStart"/>
      <w:r>
        <w:rPr>
          <w:rFonts w:ascii="Times New Roman" w:hAnsi="Times New Roman"/>
        </w:rPr>
        <w:t>Tabanidae</w:t>
      </w:r>
      <w:proofErr w:type="spellEnd"/>
      <w:r>
        <w:rPr>
          <w:rFonts w:ascii="Times New Roman" w:hAnsi="Times New Roman"/>
        </w:rPr>
        <w:t xml:space="preserve">). </w:t>
      </w:r>
      <w:r>
        <w:rPr>
          <w:rFonts w:ascii="Times New Roman" w:hAnsi="Times New Roman"/>
          <w:i/>
        </w:rPr>
        <w:t xml:space="preserve">Revista del Museo Argentino de Ciencias Naturales “Bernardino Rivadavia”, Entomología, </w:t>
      </w:r>
      <w:r>
        <w:rPr>
          <w:rFonts w:ascii="Times New Roman" w:hAnsi="Times New Roman"/>
          <w:b/>
        </w:rPr>
        <w:t>2</w:t>
      </w:r>
      <w:r>
        <w:rPr>
          <w:rFonts w:ascii="Times New Roman" w:hAnsi="Times New Roman"/>
          <w:i/>
        </w:rPr>
        <w:t>, 15-226</w:t>
      </w:r>
    </w:p>
    <w:p w14:paraId="37B84B93" w14:textId="77777777" w:rsidR="00886E27" w:rsidRDefault="00886E27">
      <w:pPr>
        <w:spacing w:line="360" w:lineRule="auto"/>
        <w:ind w:left="2268" w:hanging="2268"/>
        <w:rPr>
          <w:rFonts w:ascii="Times New Roman" w:hAnsi="Times New Roman"/>
          <w:i/>
        </w:rPr>
      </w:pPr>
    </w:p>
    <w:p w14:paraId="34381168" w14:textId="77777777" w:rsidR="00886E27" w:rsidRDefault="008855EA">
      <w:pPr>
        <w:pStyle w:val="Normal1"/>
        <w:spacing w:line="480" w:lineRule="auto"/>
        <w:ind w:left="1134" w:hanging="1132"/>
        <w:jc w:val="both"/>
        <w:rPr>
          <w:szCs w:val="24"/>
        </w:rPr>
      </w:pPr>
      <w:r>
        <w:rPr>
          <w:szCs w:val="24"/>
        </w:rPr>
        <w:t xml:space="preserve">Cumming, J.M. &amp; Wood, D.M. (2009) Adult morphology and terminology. In B.V. Brown </w:t>
      </w:r>
      <w:r>
        <w:rPr>
          <w:i/>
          <w:szCs w:val="24"/>
        </w:rPr>
        <w:t xml:space="preserve">et al. </w:t>
      </w:r>
      <w:r>
        <w:rPr>
          <w:szCs w:val="24"/>
        </w:rPr>
        <w:t xml:space="preserve">(eds). </w:t>
      </w:r>
      <w:r>
        <w:rPr>
          <w:i/>
          <w:iCs/>
          <w:szCs w:val="24"/>
        </w:rPr>
        <w:t>Manual of Central American Diptera Volume 1.</w:t>
      </w:r>
      <w:r>
        <w:rPr>
          <w:szCs w:val="24"/>
        </w:rPr>
        <w:t xml:space="preserve"> NRC Research Press, Ottawa, Ontario, Canada 714 pp. pp. 9–50.</w:t>
      </w:r>
    </w:p>
    <w:p w14:paraId="660095CD" w14:textId="77777777" w:rsidR="00886E27" w:rsidRDefault="00886E27">
      <w:pPr>
        <w:spacing w:line="360" w:lineRule="auto"/>
        <w:ind w:left="2268" w:hanging="2268"/>
        <w:rPr>
          <w:rFonts w:ascii="Times New Roman" w:hAnsi="Times New Roman"/>
          <w:lang w:val="en-US"/>
        </w:rPr>
      </w:pPr>
    </w:p>
    <w:p w14:paraId="3F7FBD34" w14:textId="77777777" w:rsidR="00886E27" w:rsidRDefault="00886E27">
      <w:pPr>
        <w:spacing w:line="360" w:lineRule="auto"/>
        <w:rPr>
          <w:rFonts w:ascii="Times New Roman" w:hAnsi="Times New Roman"/>
          <w:lang w:val="en-US"/>
        </w:rPr>
      </w:pPr>
    </w:p>
    <w:p w14:paraId="228A44AA" w14:textId="77777777" w:rsidR="00886E27" w:rsidRDefault="008855EA">
      <w:pPr>
        <w:pStyle w:val="Estilo48"/>
        <w:spacing w:line="360" w:lineRule="auto"/>
        <w:ind w:left="2268" w:hanging="2268"/>
        <w:jc w:val="left"/>
        <w:rPr>
          <w:rFonts w:ascii="Times New Roman" w:hAnsi="Times New Roman"/>
        </w:rPr>
      </w:pPr>
      <w:r>
        <w:rPr>
          <w:rFonts w:ascii="Times New Roman" w:hAnsi="Times New Roman"/>
        </w:rPr>
        <w:t xml:space="preserve">Daniels, G. (1989) Family </w:t>
      </w:r>
      <w:proofErr w:type="spellStart"/>
      <w:r>
        <w:rPr>
          <w:rFonts w:ascii="Times New Roman" w:hAnsi="Times New Roman"/>
        </w:rPr>
        <w:t>Tabanidae</w:t>
      </w:r>
      <w:proofErr w:type="spellEnd"/>
      <w:r>
        <w:rPr>
          <w:rFonts w:ascii="Times New Roman" w:hAnsi="Times New Roman"/>
        </w:rPr>
        <w:t xml:space="preserve">. In: N.L. </w:t>
      </w:r>
      <w:proofErr w:type="spellStart"/>
      <w:r>
        <w:rPr>
          <w:rFonts w:ascii="Times New Roman" w:hAnsi="Times New Roman"/>
        </w:rPr>
        <w:t>Evenhuis</w:t>
      </w:r>
      <w:proofErr w:type="spellEnd"/>
      <w:r>
        <w:rPr>
          <w:rFonts w:ascii="Times New Roman" w:hAnsi="Times New Roman"/>
        </w:rPr>
        <w:t xml:space="preserve"> (Ed.) </w:t>
      </w:r>
      <w:r>
        <w:rPr>
          <w:rFonts w:ascii="Times New Roman" w:hAnsi="Times New Roman"/>
          <w:i/>
        </w:rPr>
        <w:t>Catalog of the Diptera of the Australasian and Oceanian Regions</w:t>
      </w:r>
      <w:r>
        <w:rPr>
          <w:rFonts w:ascii="Times New Roman" w:hAnsi="Times New Roman"/>
        </w:rPr>
        <w:t>. Honolulu and Leiden. Bishop Museum Press &amp; E.J. Brill. pp. 277-294.</w:t>
      </w:r>
    </w:p>
    <w:p w14:paraId="2D790041" w14:textId="77777777" w:rsidR="00886E27" w:rsidRDefault="00886E27">
      <w:pPr>
        <w:ind w:left="2268" w:hanging="2268"/>
        <w:jc w:val="both"/>
        <w:rPr>
          <w:rFonts w:ascii="Times New Roman" w:hAnsi="Times New Roman"/>
          <w:lang w:val="en-US"/>
        </w:rPr>
      </w:pPr>
    </w:p>
    <w:p w14:paraId="160B96EE" w14:textId="77777777" w:rsidR="00886E27" w:rsidRDefault="008855EA">
      <w:pPr>
        <w:spacing w:line="480" w:lineRule="auto"/>
        <w:ind w:left="2268" w:hanging="2268"/>
        <w:jc w:val="both"/>
        <w:rPr>
          <w:rFonts w:ascii="Times New Roman" w:hAnsi="Times New Roman"/>
          <w:i/>
          <w:lang w:val="en-US"/>
        </w:rPr>
      </w:pPr>
      <w:proofErr w:type="spellStart"/>
      <w:r>
        <w:rPr>
          <w:rFonts w:ascii="Times New Roman" w:hAnsi="Times New Roman"/>
          <w:lang w:val="en-US"/>
        </w:rPr>
        <w:t>Enderlein</w:t>
      </w:r>
      <w:proofErr w:type="spellEnd"/>
      <w:r>
        <w:rPr>
          <w:rFonts w:ascii="Times New Roman" w:hAnsi="Times New Roman"/>
          <w:lang w:val="en-US"/>
        </w:rPr>
        <w:t xml:space="preserve">, G. (1925) </w:t>
      </w:r>
      <w:proofErr w:type="spellStart"/>
      <w:r>
        <w:rPr>
          <w:rFonts w:ascii="Times New Roman" w:hAnsi="Times New Roman"/>
          <w:lang w:val="en-US"/>
        </w:rPr>
        <w:t>Studien</w:t>
      </w:r>
      <w:proofErr w:type="spellEnd"/>
      <w:r>
        <w:rPr>
          <w:rFonts w:ascii="Times New Roman" w:hAnsi="Times New Roman"/>
          <w:lang w:val="en-US"/>
        </w:rPr>
        <w:t xml:space="preserve"> an </w:t>
      </w:r>
      <w:proofErr w:type="spellStart"/>
      <w:r>
        <w:rPr>
          <w:rFonts w:ascii="Times New Roman" w:hAnsi="Times New Roman"/>
          <w:lang w:val="en-US"/>
        </w:rPr>
        <w:t>blutsaugenden</w:t>
      </w:r>
      <w:proofErr w:type="spellEnd"/>
      <w:r>
        <w:rPr>
          <w:rFonts w:ascii="Times New Roman" w:hAnsi="Times New Roman"/>
          <w:lang w:val="en-US"/>
        </w:rPr>
        <w:t xml:space="preserve"> </w:t>
      </w:r>
      <w:proofErr w:type="spellStart"/>
      <w:r>
        <w:rPr>
          <w:rFonts w:ascii="Times New Roman" w:hAnsi="Times New Roman"/>
          <w:lang w:val="en-US"/>
        </w:rPr>
        <w:t>Insekten</w:t>
      </w:r>
      <w:proofErr w:type="spellEnd"/>
      <w:r>
        <w:rPr>
          <w:rFonts w:ascii="Times New Roman" w:hAnsi="Times New Roman"/>
          <w:lang w:val="en-US"/>
        </w:rPr>
        <w:t xml:space="preserve"> I. </w:t>
      </w:r>
      <w:proofErr w:type="spellStart"/>
      <w:r>
        <w:rPr>
          <w:rFonts w:ascii="Times New Roman" w:hAnsi="Times New Roman"/>
          <w:lang w:val="en-US"/>
        </w:rPr>
        <w:t>Grundlagen</w:t>
      </w:r>
      <w:proofErr w:type="spellEnd"/>
      <w:r>
        <w:rPr>
          <w:rFonts w:ascii="Times New Roman" w:hAnsi="Times New Roman"/>
          <w:lang w:val="en-US"/>
        </w:rPr>
        <w:t xml:space="preserve"> </w:t>
      </w:r>
      <w:proofErr w:type="spellStart"/>
      <w:r>
        <w:rPr>
          <w:rFonts w:ascii="Times New Roman" w:hAnsi="Times New Roman"/>
          <w:lang w:val="en-US"/>
        </w:rPr>
        <w:t>eines</w:t>
      </w:r>
      <w:proofErr w:type="spellEnd"/>
      <w:r>
        <w:rPr>
          <w:rFonts w:ascii="Times New Roman" w:hAnsi="Times New Roman"/>
          <w:lang w:val="en-US"/>
        </w:rPr>
        <w:t xml:space="preserve"> </w:t>
      </w:r>
      <w:proofErr w:type="spellStart"/>
      <w:r>
        <w:rPr>
          <w:rFonts w:ascii="Times New Roman" w:hAnsi="Times New Roman"/>
          <w:lang w:val="en-US"/>
        </w:rPr>
        <w:t>neuen</w:t>
      </w:r>
      <w:proofErr w:type="spellEnd"/>
      <w:r>
        <w:rPr>
          <w:rFonts w:ascii="Times New Roman" w:hAnsi="Times New Roman"/>
          <w:lang w:val="en-US"/>
        </w:rPr>
        <w:t xml:space="preserve"> Systems der </w:t>
      </w:r>
      <w:proofErr w:type="spellStart"/>
      <w:r>
        <w:rPr>
          <w:rFonts w:ascii="Times New Roman" w:hAnsi="Times New Roman"/>
          <w:lang w:val="en-US"/>
        </w:rPr>
        <w:t>Tabaniden</w:t>
      </w:r>
      <w:proofErr w:type="spellEnd"/>
      <w:r>
        <w:rPr>
          <w:rFonts w:ascii="Times New Roman" w:hAnsi="Times New Roman"/>
          <w:lang w:val="en-US"/>
        </w:rPr>
        <w:t xml:space="preserve">. </w:t>
      </w:r>
      <w:r>
        <w:rPr>
          <w:rFonts w:ascii="Times New Roman" w:hAnsi="Times New Roman"/>
          <w:i/>
          <w:lang w:val="en-US"/>
        </w:rPr>
        <w:t xml:space="preserve">Mitt </w:t>
      </w:r>
      <w:proofErr w:type="spellStart"/>
      <w:r>
        <w:rPr>
          <w:rFonts w:ascii="Times New Roman" w:hAnsi="Times New Roman"/>
          <w:i/>
          <w:lang w:val="en-US"/>
        </w:rPr>
        <w:t>Zool</w:t>
      </w:r>
      <w:proofErr w:type="spellEnd"/>
      <w:r>
        <w:rPr>
          <w:rFonts w:ascii="Times New Roman" w:hAnsi="Times New Roman"/>
          <w:i/>
          <w:lang w:val="en-US"/>
        </w:rPr>
        <w:t xml:space="preserve"> Mus Berlin 11(2):255-409, figs.</w:t>
      </w:r>
    </w:p>
    <w:p w14:paraId="55A9EFB7" w14:textId="77777777" w:rsidR="00886E27" w:rsidRDefault="00886E27">
      <w:pPr>
        <w:pStyle w:val="Estilo48"/>
        <w:spacing w:line="360" w:lineRule="auto"/>
        <w:jc w:val="left"/>
        <w:rPr>
          <w:rFonts w:ascii="Times New Roman" w:hAnsi="Times New Roman"/>
        </w:rPr>
      </w:pPr>
    </w:p>
    <w:p w14:paraId="735E35B7" w14:textId="77777777" w:rsidR="00886E27" w:rsidRDefault="008855EA">
      <w:pPr>
        <w:pStyle w:val="Estilo48"/>
        <w:ind w:left="2268" w:hanging="2268"/>
        <w:jc w:val="left"/>
        <w:rPr>
          <w:rFonts w:ascii="Times New Roman" w:hAnsi="Times New Roman"/>
        </w:rPr>
      </w:pPr>
      <w:r>
        <w:rPr>
          <w:rFonts w:ascii="Times New Roman" w:hAnsi="Times New Roman"/>
        </w:rPr>
        <w:t xml:space="preserve">Fairchild, G.B. (1969) Notes on Neotropical </w:t>
      </w:r>
      <w:proofErr w:type="spellStart"/>
      <w:r>
        <w:rPr>
          <w:rFonts w:ascii="Times New Roman" w:hAnsi="Times New Roman"/>
        </w:rPr>
        <w:t>Tabanidae</w:t>
      </w:r>
      <w:proofErr w:type="spellEnd"/>
      <w:r>
        <w:rPr>
          <w:rFonts w:ascii="Times New Roman" w:hAnsi="Times New Roman"/>
        </w:rPr>
        <w:t xml:space="preserve"> XII. Classification and distribution, with keys to genera and subgenera. </w:t>
      </w:r>
      <w:proofErr w:type="spellStart"/>
      <w:r>
        <w:rPr>
          <w:rFonts w:ascii="Times New Roman" w:hAnsi="Times New Roman"/>
          <w:i/>
        </w:rPr>
        <w:t>Arquivos</w:t>
      </w:r>
      <w:proofErr w:type="spellEnd"/>
      <w:r>
        <w:rPr>
          <w:rFonts w:ascii="Times New Roman" w:hAnsi="Times New Roman"/>
          <w:i/>
        </w:rPr>
        <w:t xml:space="preserve"> do </w:t>
      </w:r>
      <w:proofErr w:type="spellStart"/>
      <w:r>
        <w:rPr>
          <w:rFonts w:ascii="Times New Roman" w:hAnsi="Times New Roman"/>
          <w:i/>
        </w:rPr>
        <w:t>Zoología</w:t>
      </w:r>
      <w:proofErr w:type="spellEnd"/>
      <w:r>
        <w:rPr>
          <w:rFonts w:ascii="Times New Roman" w:hAnsi="Times New Roman"/>
          <w:i/>
        </w:rPr>
        <w:t>,</w:t>
      </w:r>
      <w:r>
        <w:rPr>
          <w:rFonts w:ascii="Times New Roman" w:hAnsi="Times New Roman"/>
        </w:rPr>
        <w:t xml:space="preserve"> </w:t>
      </w:r>
      <w:r>
        <w:rPr>
          <w:rFonts w:ascii="Times New Roman" w:hAnsi="Times New Roman"/>
          <w:b/>
        </w:rPr>
        <w:t>17</w:t>
      </w:r>
      <w:r>
        <w:rPr>
          <w:rFonts w:ascii="Times New Roman" w:hAnsi="Times New Roman"/>
        </w:rPr>
        <w:t>, 199-255.</w:t>
      </w:r>
    </w:p>
    <w:p w14:paraId="003F9F73" w14:textId="77777777" w:rsidR="00886E27" w:rsidRDefault="00886E27">
      <w:pPr>
        <w:pStyle w:val="Estilo48"/>
        <w:jc w:val="left"/>
        <w:rPr>
          <w:rFonts w:ascii="Times New Roman" w:hAnsi="Times New Roman"/>
        </w:rPr>
      </w:pPr>
    </w:p>
    <w:p w14:paraId="23D4BCE5" w14:textId="77777777" w:rsidR="00886E27" w:rsidRDefault="008855EA">
      <w:pPr>
        <w:spacing w:line="480" w:lineRule="auto"/>
        <w:ind w:left="2268" w:hanging="2268"/>
        <w:rPr>
          <w:rFonts w:ascii="Times New Roman" w:hAnsi="Times New Roman"/>
          <w:lang w:val="en-US"/>
        </w:rPr>
      </w:pPr>
      <w:r>
        <w:rPr>
          <w:rFonts w:ascii="Times New Roman" w:hAnsi="Times New Roman"/>
          <w:lang w:val="en-US"/>
        </w:rPr>
        <w:t xml:space="preserve">Fairchild, G.B. (1971) Family </w:t>
      </w:r>
      <w:proofErr w:type="spellStart"/>
      <w:r>
        <w:rPr>
          <w:rFonts w:ascii="Times New Roman" w:hAnsi="Times New Roman"/>
          <w:lang w:val="en-US"/>
        </w:rPr>
        <w:t>Tabanidae</w:t>
      </w:r>
      <w:proofErr w:type="spellEnd"/>
      <w:r>
        <w:rPr>
          <w:rFonts w:ascii="Times New Roman" w:hAnsi="Times New Roman"/>
          <w:lang w:val="en-US"/>
        </w:rPr>
        <w:t xml:space="preserve">, fascicle 28, pp. 1-163 I N. Papavero (Ed.). </w:t>
      </w:r>
      <w:r>
        <w:rPr>
          <w:rFonts w:ascii="Times New Roman" w:hAnsi="Times New Roman"/>
          <w:i/>
          <w:lang w:val="en-US"/>
        </w:rPr>
        <w:t>A Catalog of the Diptera of the Americas south of the United States.</w:t>
      </w:r>
      <w:r>
        <w:rPr>
          <w:rFonts w:ascii="Times New Roman" w:hAnsi="Times New Roman"/>
          <w:lang w:val="en-US"/>
        </w:rPr>
        <w:t xml:space="preserve"> </w:t>
      </w:r>
      <w:proofErr w:type="spellStart"/>
      <w:r>
        <w:rPr>
          <w:rFonts w:ascii="Times New Roman" w:hAnsi="Times New Roman"/>
          <w:lang w:val="en-US"/>
        </w:rPr>
        <w:t>Museu</w:t>
      </w:r>
      <w:proofErr w:type="spellEnd"/>
      <w:r>
        <w:rPr>
          <w:rFonts w:ascii="Times New Roman" w:hAnsi="Times New Roman"/>
          <w:lang w:val="en-US"/>
        </w:rPr>
        <w:t xml:space="preserve"> </w:t>
      </w:r>
      <w:proofErr w:type="spellStart"/>
      <w:r>
        <w:rPr>
          <w:rFonts w:ascii="Times New Roman" w:hAnsi="Times New Roman"/>
          <w:lang w:val="en-US"/>
        </w:rPr>
        <w:t>Zoologia</w:t>
      </w:r>
      <w:proofErr w:type="spellEnd"/>
      <w:r>
        <w:rPr>
          <w:rFonts w:ascii="Times New Roman" w:hAnsi="Times New Roman"/>
          <w:lang w:val="en-US"/>
        </w:rPr>
        <w:t>, Univ. Sao Paulo.</w:t>
      </w:r>
    </w:p>
    <w:p w14:paraId="335F66EC" w14:textId="77777777" w:rsidR="00886E27" w:rsidRDefault="00886E27">
      <w:pPr>
        <w:spacing w:line="480" w:lineRule="auto"/>
        <w:ind w:left="1985" w:hanging="1985"/>
        <w:rPr>
          <w:rFonts w:ascii="Times New Roman" w:hAnsi="Times New Roman"/>
          <w:lang w:val="en-US"/>
        </w:rPr>
      </w:pPr>
    </w:p>
    <w:p w14:paraId="6DFC49C4" w14:textId="77777777" w:rsidR="00886E27" w:rsidRDefault="008855EA">
      <w:pPr>
        <w:spacing w:line="480" w:lineRule="auto"/>
        <w:ind w:left="2268" w:hanging="2268"/>
        <w:rPr>
          <w:rFonts w:ascii="Times New Roman" w:hAnsi="Times New Roman"/>
          <w:lang w:val="es-CL"/>
        </w:rPr>
      </w:pPr>
      <w:r>
        <w:rPr>
          <w:rFonts w:ascii="Times New Roman" w:hAnsi="Times New Roman"/>
          <w:lang w:val="en-US"/>
        </w:rPr>
        <w:t xml:space="preserve">Fairchild, G.B. and Burger, J.F. (1994) A Catalog of the </w:t>
      </w:r>
      <w:proofErr w:type="spellStart"/>
      <w:r>
        <w:rPr>
          <w:rFonts w:ascii="Times New Roman" w:hAnsi="Times New Roman"/>
          <w:lang w:val="en-US"/>
        </w:rPr>
        <w:t>Tabanidae</w:t>
      </w:r>
      <w:proofErr w:type="spellEnd"/>
      <w:r>
        <w:rPr>
          <w:rFonts w:ascii="Times New Roman" w:hAnsi="Times New Roman"/>
          <w:lang w:val="en-US"/>
        </w:rPr>
        <w:t xml:space="preserve"> (Diptera) of the </w:t>
      </w:r>
      <w:r>
        <w:rPr>
          <w:rFonts w:ascii="Times New Roman" w:hAnsi="Times New Roman"/>
          <w:lang w:val="en-US"/>
        </w:rPr>
        <w:lastRenderedPageBreak/>
        <w:t xml:space="preserve">Americas South of the United States. </w:t>
      </w:r>
      <w:proofErr w:type="spellStart"/>
      <w:r>
        <w:rPr>
          <w:rFonts w:ascii="Times New Roman" w:hAnsi="Times New Roman"/>
          <w:i/>
          <w:lang w:val="es-CL"/>
        </w:rPr>
        <w:t>Memoirs</w:t>
      </w:r>
      <w:proofErr w:type="spellEnd"/>
      <w:r>
        <w:rPr>
          <w:rFonts w:ascii="Times New Roman" w:hAnsi="Times New Roman"/>
          <w:i/>
          <w:lang w:val="es-CL"/>
        </w:rPr>
        <w:t xml:space="preserve"> </w:t>
      </w:r>
      <w:proofErr w:type="spellStart"/>
      <w:r>
        <w:rPr>
          <w:rFonts w:ascii="Times New Roman" w:hAnsi="Times New Roman"/>
          <w:i/>
          <w:lang w:val="es-CL"/>
        </w:rPr>
        <w:t>of</w:t>
      </w:r>
      <w:proofErr w:type="spellEnd"/>
      <w:r>
        <w:rPr>
          <w:rFonts w:ascii="Times New Roman" w:hAnsi="Times New Roman"/>
          <w:i/>
          <w:lang w:val="es-CL"/>
        </w:rPr>
        <w:t xml:space="preserve"> </w:t>
      </w:r>
      <w:proofErr w:type="spellStart"/>
      <w:r>
        <w:rPr>
          <w:rFonts w:ascii="Times New Roman" w:hAnsi="Times New Roman"/>
          <w:i/>
          <w:lang w:val="es-CL"/>
        </w:rPr>
        <w:t>the</w:t>
      </w:r>
      <w:proofErr w:type="spellEnd"/>
      <w:r>
        <w:rPr>
          <w:rFonts w:ascii="Times New Roman" w:hAnsi="Times New Roman"/>
          <w:i/>
          <w:lang w:val="es-CL"/>
        </w:rPr>
        <w:t xml:space="preserve"> American </w:t>
      </w:r>
      <w:proofErr w:type="spellStart"/>
      <w:r>
        <w:rPr>
          <w:rFonts w:ascii="Times New Roman" w:hAnsi="Times New Roman"/>
          <w:i/>
          <w:lang w:val="es-CL"/>
        </w:rPr>
        <w:t>Entomological</w:t>
      </w:r>
      <w:proofErr w:type="spellEnd"/>
      <w:r>
        <w:rPr>
          <w:rFonts w:ascii="Times New Roman" w:hAnsi="Times New Roman"/>
          <w:i/>
          <w:lang w:val="es-CL"/>
        </w:rPr>
        <w:t xml:space="preserve"> </w:t>
      </w:r>
      <w:proofErr w:type="spellStart"/>
      <w:r>
        <w:rPr>
          <w:rFonts w:ascii="Times New Roman" w:hAnsi="Times New Roman"/>
          <w:i/>
          <w:lang w:val="es-CL"/>
        </w:rPr>
        <w:t>Institute</w:t>
      </w:r>
      <w:proofErr w:type="spellEnd"/>
      <w:r>
        <w:rPr>
          <w:rFonts w:ascii="Times New Roman" w:hAnsi="Times New Roman"/>
          <w:i/>
          <w:lang w:val="es-CL"/>
        </w:rPr>
        <w:t>,</w:t>
      </w:r>
      <w:r>
        <w:rPr>
          <w:rFonts w:ascii="Times New Roman" w:hAnsi="Times New Roman"/>
          <w:lang w:val="es-CL"/>
        </w:rPr>
        <w:t xml:space="preserve"> </w:t>
      </w:r>
      <w:r>
        <w:rPr>
          <w:rFonts w:ascii="Times New Roman" w:hAnsi="Times New Roman"/>
          <w:b/>
          <w:lang w:val="es-CL"/>
        </w:rPr>
        <w:t>55</w:t>
      </w:r>
      <w:r>
        <w:rPr>
          <w:rFonts w:ascii="Times New Roman" w:hAnsi="Times New Roman"/>
          <w:lang w:val="es-CL"/>
        </w:rPr>
        <w:t xml:space="preserve">, 249 </w:t>
      </w:r>
      <w:proofErr w:type="spellStart"/>
      <w:r>
        <w:rPr>
          <w:rFonts w:ascii="Times New Roman" w:hAnsi="Times New Roman"/>
          <w:lang w:val="es-CL"/>
        </w:rPr>
        <w:t>pp</w:t>
      </w:r>
      <w:proofErr w:type="spellEnd"/>
    </w:p>
    <w:p w14:paraId="02A6E2D6" w14:textId="77777777" w:rsidR="00886E27" w:rsidRDefault="00886E27">
      <w:pPr>
        <w:spacing w:line="480" w:lineRule="auto"/>
        <w:ind w:left="1985" w:hanging="1985"/>
        <w:rPr>
          <w:rFonts w:ascii="Times New Roman" w:hAnsi="Times New Roman"/>
          <w:lang w:val="es-CL"/>
        </w:rPr>
      </w:pPr>
    </w:p>
    <w:p w14:paraId="5758DE51" w14:textId="77777777" w:rsidR="00886E27" w:rsidRDefault="008855EA">
      <w:pPr>
        <w:spacing w:line="480" w:lineRule="auto"/>
        <w:ind w:left="2268" w:hanging="2268"/>
        <w:rPr>
          <w:rFonts w:ascii="Times New Roman" w:hAnsi="Times New Roman"/>
          <w:i/>
        </w:rPr>
      </w:pPr>
      <w:r>
        <w:rPr>
          <w:rFonts w:ascii="Times New Roman" w:hAnsi="Times New Roman"/>
        </w:rPr>
        <w:t xml:space="preserve">Fairchild, G.B. &amp; L.A. León (1986) Lista provisional de </w:t>
      </w:r>
      <w:proofErr w:type="spellStart"/>
      <w:r>
        <w:rPr>
          <w:rFonts w:ascii="Times New Roman" w:hAnsi="Times New Roman"/>
        </w:rPr>
        <w:t>Tabanidae</w:t>
      </w:r>
      <w:proofErr w:type="spellEnd"/>
      <w:r>
        <w:rPr>
          <w:rFonts w:ascii="Times New Roman" w:hAnsi="Times New Roman"/>
        </w:rPr>
        <w:t xml:space="preserve"> (</w:t>
      </w:r>
      <w:proofErr w:type="spellStart"/>
      <w:r>
        <w:rPr>
          <w:rFonts w:ascii="Times New Roman" w:hAnsi="Times New Roman"/>
        </w:rPr>
        <w:t>Diptera</w:t>
      </w:r>
      <w:proofErr w:type="spellEnd"/>
      <w:r>
        <w:rPr>
          <w:rFonts w:ascii="Times New Roman" w:hAnsi="Times New Roman"/>
        </w:rPr>
        <w:t xml:space="preserve">) del Ecuador. </w:t>
      </w:r>
      <w:proofErr w:type="spellStart"/>
      <w:r>
        <w:rPr>
          <w:rFonts w:ascii="Times New Roman" w:hAnsi="Times New Roman"/>
          <w:i/>
        </w:rPr>
        <w:t>Public</w:t>
      </w:r>
      <w:proofErr w:type="spellEnd"/>
      <w:r>
        <w:rPr>
          <w:rFonts w:ascii="Times New Roman" w:hAnsi="Times New Roman"/>
          <w:i/>
        </w:rPr>
        <w:t xml:space="preserve"> Mus Ecuatoriano </w:t>
      </w:r>
      <w:proofErr w:type="spellStart"/>
      <w:r>
        <w:rPr>
          <w:rFonts w:ascii="Times New Roman" w:hAnsi="Times New Roman"/>
          <w:i/>
        </w:rPr>
        <w:t>Cienc</w:t>
      </w:r>
      <w:proofErr w:type="spellEnd"/>
      <w:r>
        <w:rPr>
          <w:rFonts w:ascii="Times New Roman" w:hAnsi="Times New Roman"/>
          <w:i/>
        </w:rPr>
        <w:t xml:space="preserve"> </w:t>
      </w:r>
      <w:proofErr w:type="spellStart"/>
      <w:r>
        <w:rPr>
          <w:rFonts w:ascii="Times New Roman" w:hAnsi="Times New Roman"/>
          <w:i/>
        </w:rPr>
        <w:t>Nat</w:t>
      </w:r>
      <w:proofErr w:type="spellEnd"/>
      <w:r>
        <w:rPr>
          <w:rFonts w:ascii="Times New Roman" w:hAnsi="Times New Roman"/>
          <w:i/>
        </w:rPr>
        <w:t>, serie Revista 5:97-122</w:t>
      </w:r>
    </w:p>
    <w:p w14:paraId="0755BA93" w14:textId="77777777" w:rsidR="00886E27" w:rsidRDefault="00886E27">
      <w:pPr>
        <w:spacing w:line="480" w:lineRule="auto"/>
        <w:ind w:left="1985" w:hanging="1985"/>
        <w:rPr>
          <w:rFonts w:ascii="Times New Roman" w:hAnsi="Times New Roman"/>
        </w:rPr>
      </w:pPr>
    </w:p>
    <w:p w14:paraId="7EE34827" w14:textId="77777777" w:rsidR="00886E27" w:rsidRDefault="008855EA">
      <w:pPr>
        <w:spacing w:line="480" w:lineRule="auto"/>
        <w:ind w:left="2268" w:hanging="2268"/>
        <w:rPr>
          <w:rFonts w:ascii="Times New Roman" w:hAnsi="Times New Roman"/>
          <w:lang w:val="en-US"/>
        </w:rPr>
      </w:pPr>
      <w:proofErr w:type="spellStart"/>
      <w:r>
        <w:rPr>
          <w:rFonts w:ascii="Times New Roman" w:hAnsi="Times New Roman"/>
          <w:lang w:val="es-CL"/>
        </w:rPr>
        <w:t>Fang</w:t>
      </w:r>
      <w:proofErr w:type="spellEnd"/>
      <w:r>
        <w:rPr>
          <w:rFonts w:ascii="Times New Roman" w:hAnsi="Times New Roman"/>
          <w:lang w:val="es-CL"/>
        </w:rPr>
        <w:t xml:space="preserve">, Q.Q., S. </w:t>
      </w:r>
      <w:proofErr w:type="spellStart"/>
      <w:r>
        <w:rPr>
          <w:rFonts w:ascii="Times New Roman" w:hAnsi="Times New Roman"/>
          <w:lang w:val="es-CL"/>
        </w:rPr>
        <w:t>McKeever</w:t>
      </w:r>
      <w:proofErr w:type="spellEnd"/>
      <w:r>
        <w:rPr>
          <w:rFonts w:ascii="Times New Roman" w:hAnsi="Times New Roman"/>
          <w:lang w:val="es-CL"/>
        </w:rPr>
        <w:t xml:space="preserve"> &amp; F.E. French (1999). </w:t>
      </w:r>
      <w:r>
        <w:rPr>
          <w:rFonts w:ascii="Times New Roman" w:hAnsi="Times New Roman"/>
          <w:lang w:val="en-US"/>
        </w:rPr>
        <w:t xml:space="preserve">Cladistic analysis of Tabanids (Diptera: </w:t>
      </w:r>
      <w:proofErr w:type="spellStart"/>
      <w:r>
        <w:rPr>
          <w:rFonts w:ascii="Times New Roman" w:hAnsi="Times New Roman"/>
          <w:lang w:val="en-US"/>
        </w:rPr>
        <w:t>Tabanidae</w:t>
      </w:r>
      <w:proofErr w:type="spellEnd"/>
      <w:r>
        <w:rPr>
          <w:rFonts w:ascii="Times New Roman" w:hAnsi="Times New Roman"/>
          <w:lang w:val="en-US"/>
        </w:rPr>
        <w:t>) using microscopic characters of the mouthparts.</w:t>
      </w:r>
      <w:r>
        <w:rPr>
          <w:rFonts w:ascii="Times New Roman" w:hAnsi="Times New Roman"/>
          <w:i/>
          <w:lang w:val="en-US"/>
        </w:rPr>
        <w:t xml:space="preserve"> Memoirs on Entomology, International,</w:t>
      </w:r>
      <w:r>
        <w:rPr>
          <w:rFonts w:ascii="Times New Roman" w:hAnsi="Times New Roman"/>
          <w:lang w:val="en-US"/>
        </w:rPr>
        <w:t xml:space="preserve"> </w:t>
      </w:r>
      <w:r>
        <w:rPr>
          <w:rFonts w:ascii="Times New Roman" w:hAnsi="Times New Roman"/>
          <w:b/>
          <w:lang w:val="en-US"/>
        </w:rPr>
        <w:t>14</w:t>
      </w:r>
      <w:r>
        <w:rPr>
          <w:rFonts w:ascii="Times New Roman" w:hAnsi="Times New Roman"/>
          <w:lang w:val="en-US"/>
        </w:rPr>
        <w:t>, 355-366.</w:t>
      </w:r>
    </w:p>
    <w:p w14:paraId="70540D8E" w14:textId="77777777" w:rsidR="00886E27" w:rsidRDefault="008855EA">
      <w:pPr>
        <w:spacing w:line="480" w:lineRule="auto"/>
        <w:ind w:left="2268" w:hanging="2268"/>
        <w:rPr>
          <w:rFonts w:ascii="Times New Roman" w:hAnsi="Times New Roman"/>
          <w:lang w:val="en-US"/>
        </w:rPr>
      </w:pPr>
      <w:proofErr w:type="spellStart"/>
      <w:r>
        <w:rPr>
          <w:rFonts w:ascii="Times New Roman" w:hAnsi="Times New Roman"/>
          <w:lang w:val="en-US"/>
        </w:rPr>
        <w:t>Goloboff</w:t>
      </w:r>
      <w:proofErr w:type="spellEnd"/>
      <w:r>
        <w:rPr>
          <w:rFonts w:ascii="Times New Roman" w:hAnsi="Times New Roman"/>
          <w:lang w:val="en-US"/>
        </w:rPr>
        <w:t xml:space="preserve">, P.A. (1993) Estimating character weights during tree search. </w:t>
      </w:r>
      <w:r>
        <w:rPr>
          <w:rFonts w:ascii="Times New Roman" w:hAnsi="Times New Roman"/>
          <w:i/>
          <w:lang w:val="en-US"/>
        </w:rPr>
        <w:t xml:space="preserve">Cladistics </w:t>
      </w:r>
      <w:r>
        <w:rPr>
          <w:rFonts w:ascii="Times New Roman" w:hAnsi="Times New Roman"/>
          <w:lang w:val="en-US"/>
        </w:rPr>
        <w:t>9, 83-91.</w:t>
      </w:r>
    </w:p>
    <w:p w14:paraId="6398F77F" w14:textId="77777777" w:rsidR="00886E27" w:rsidRDefault="008855EA">
      <w:pPr>
        <w:spacing w:line="480" w:lineRule="auto"/>
        <w:ind w:left="2268" w:hanging="2268"/>
        <w:rPr>
          <w:rFonts w:ascii="Times New Roman" w:hAnsi="Times New Roman"/>
          <w:lang w:val="en-US"/>
        </w:rPr>
      </w:pPr>
      <w:proofErr w:type="spellStart"/>
      <w:r>
        <w:rPr>
          <w:rFonts w:ascii="Times New Roman" w:hAnsi="Times New Roman"/>
          <w:lang w:val="en-US"/>
        </w:rPr>
        <w:t>Goloboff</w:t>
      </w:r>
      <w:proofErr w:type="spellEnd"/>
      <w:r>
        <w:rPr>
          <w:rFonts w:ascii="Times New Roman" w:hAnsi="Times New Roman"/>
          <w:lang w:val="en-US"/>
        </w:rPr>
        <w:t xml:space="preserve">, P.A. (1997). Self-weighted optimization: tree searches and character state reconstruction under implied transformation cost. </w:t>
      </w:r>
      <w:r>
        <w:rPr>
          <w:rFonts w:ascii="Times New Roman" w:hAnsi="Times New Roman"/>
          <w:i/>
          <w:lang w:val="en-US"/>
        </w:rPr>
        <w:t>Cladistics</w:t>
      </w:r>
      <w:r>
        <w:rPr>
          <w:rFonts w:ascii="Times New Roman" w:hAnsi="Times New Roman"/>
          <w:lang w:val="en-US"/>
        </w:rPr>
        <w:t xml:space="preserve"> 13, 225-245.</w:t>
      </w:r>
    </w:p>
    <w:p w14:paraId="7E5BA72A" w14:textId="77777777" w:rsidR="00886E27" w:rsidRDefault="00886E27">
      <w:pPr>
        <w:spacing w:line="480" w:lineRule="auto"/>
        <w:ind w:left="2268" w:hanging="2268"/>
        <w:rPr>
          <w:rFonts w:ascii="Times New Roman" w:hAnsi="Times New Roman"/>
          <w:lang w:val="en-US"/>
        </w:rPr>
      </w:pPr>
    </w:p>
    <w:p w14:paraId="1D28E2E8" w14:textId="77777777" w:rsidR="00886E27" w:rsidRDefault="008855EA">
      <w:pPr>
        <w:pStyle w:val="Textoindependiente23"/>
        <w:spacing w:line="480" w:lineRule="auto"/>
      </w:pPr>
      <w:proofErr w:type="spellStart"/>
      <w:r>
        <w:t>Goloboff</w:t>
      </w:r>
      <w:proofErr w:type="spellEnd"/>
      <w:r>
        <w:t xml:space="preserve">, P. A. &amp; Farris, J. S. (2001) Methods for quick consensus estimation. </w:t>
      </w:r>
      <w:r>
        <w:rPr>
          <w:i/>
        </w:rPr>
        <w:t>Cladistics</w:t>
      </w:r>
      <w:r>
        <w:t xml:space="preserve"> 17: 526-534.</w:t>
      </w:r>
    </w:p>
    <w:p w14:paraId="4495A071" w14:textId="77777777" w:rsidR="00886E27" w:rsidRDefault="00886E27">
      <w:pPr>
        <w:spacing w:line="480" w:lineRule="auto"/>
        <w:ind w:left="2268" w:hanging="2268"/>
        <w:rPr>
          <w:rFonts w:ascii="Times New Roman" w:hAnsi="Times New Roman"/>
          <w:lang w:val="en-US"/>
        </w:rPr>
      </w:pPr>
    </w:p>
    <w:p w14:paraId="3B38F7CD" w14:textId="77777777" w:rsidR="00886E27" w:rsidRDefault="008855EA">
      <w:pPr>
        <w:spacing w:line="480" w:lineRule="auto"/>
        <w:ind w:left="2268" w:hanging="2268"/>
        <w:rPr>
          <w:rFonts w:ascii="Times New Roman" w:hAnsi="Times New Roman"/>
          <w:lang w:val="en-US"/>
        </w:rPr>
      </w:pPr>
      <w:proofErr w:type="spellStart"/>
      <w:r>
        <w:rPr>
          <w:rFonts w:ascii="Times New Roman" w:hAnsi="Times New Roman"/>
          <w:lang w:val="en-US"/>
        </w:rPr>
        <w:t>Goloboff</w:t>
      </w:r>
      <w:proofErr w:type="spellEnd"/>
      <w:r>
        <w:rPr>
          <w:rFonts w:ascii="Times New Roman" w:hAnsi="Times New Roman"/>
          <w:lang w:val="en-US"/>
        </w:rPr>
        <w:t xml:space="preserve">, P. A., Farris, J. S. &amp; Nixon, K. (2006) T. N. T: Tree Analysis Using New Technology, Version 1.0. Program and documentation, available from </w:t>
      </w:r>
      <w:r>
        <w:rPr>
          <w:rStyle w:val="Hipervnculo1"/>
          <w:rFonts w:ascii="Times New Roman" w:hAnsi="Times New Roman"/>
          <w:lang w:val="en-US"/>
        </w:rPr>
        <w:t>www.zmuck.dk/public/phylogeny/TNT</w:t>
      </w:r>
    </w:p>
    <w:p w14:paraId="13874AC4" w14:textId="77777777" w:rsidR="00886E27" w:rsidRDefault="008855EA">
      <w:pPr>
        <w:spacing w:line="480" w:lineRule="auto"/>
        <w:ind w:left="2268" w:hanging="2268"/>
        <w:rPr>
          <w:rFonts w:ascii="Times New Roman" w:hAnsi="Times New Roman"/>
          <w:lang w:val="en-US"/>
        </w:rPr>
      </w:pPr>
      <w:r>
        <w:rPr>
          <w:rFonts w:ascii="Times New Roman" w:hAnsi="Times New Roman"/>
          <w:lang w:val="en-US"/>
        </w:rPr>
        <w:t xml:space="preserve">González, C.R. (1999) Revision of southern Neotropical genera related to </w:t>
      </w:r>
      <w:proofErr w:type="spellStart"/>
      <w:r>
        <w:rPr>
          <w:rFonts w:ascii="Times New Roman" w:hAnsi="Times New Roman"/>
          <w:i/>
          <w:lang w:val="en-US"/>
        </w:rPr>
        <w:t>Dasybasis</w:t>
      </w:r>
      <w:proofErr w:type="spellEnd"/>
      <w:r>
        <w:rPr>
          <w:rFonts w:ascii="Times New Roman" w:hAnsi="Times New Roman"/>
          <w:i/>
          <w:lang w:val="en-US"/>
        </w:rPr>
        <w:t xml:space="preserve"> </w:t>
      </w:r>
      <w:proofErr w:type="spellStart"/>
      <w:r>
        <w:rPr>
          <w:rFonts w:ascii="Times New Roman" w:hAnsi="Times New Roman"/>
          <w:lang w:val="en-US"/>
        </w:rPr>
        <w:t>Macquart</w:t>
      </w:r>
      <w:proofErr w:type="spellEnd"/>
      <w:r>
        <w:rPr>
          <w:rFonts w:ascii="Times New Roman" w:hAnsi="Times New Roman"/>
          <w:lang w:val="en-US"/>
        </w:rPr>
        <w:t xml:space="preserve">, 1847 (Diptera: </w:t>
      </w:r>
      <w:proofErr w:type="spellStart"/>
      <w:r>
        <w:rPr>
          <w:rFonts w:ascii="Times New Roman" w:hAnsi="Times New Roman"/>
          <w:lang w:val="en-US"/>
        </w:rPr>
        <w:t>Tabanidae</w:t>
      </w:r>
      <w:proofErr w:type="spellEnd"/>
      <w:r>
        <w:rPr>
          <w:rFonts w:ascii="Times New Roman" w:hAnsi="Times New Roman"/>
          <w:lang w:val="en-US"/>
        </w:rPr>
        <w:t xml:space="preserve">: </w:t>
      </w:r>
      <w:proofErr w:type="spellStart"/>
      <w:r>
        <w:rPr>
          <w:rFonts w:ascii="Times New Roman" w:hAnsi="Times New Roman"/>
          <w:lang w:val="en-US"/>
        </w:rPr>
        <w:t>Diachlorini</w:t>
      </w:r>
      <w:proofErr w:type="spellEnd"/>
      <w:r>
        <w:rPr>
          <w:rFonts w:ascii="Times New Roman" w:hAnsi="Times New Roman"/>
          <w:lang w:val="en-US"/>
        </w:rPr>
        <w:t xml:space="preserve">). </w:t>
      </w:r>
      <w:r>
        <w:rPr>
          <w:rFonts w:ascii="Times New Roman" w:hAnsi="Times New Roman"/>
          <w:i/>
          <w:lang w:val="en-US"/>
        </w:rPr>
        <w:t xml:space="preserve">Memoirs on </w:t>
      </w:r>
      <w:r>
        <w:rPr>
          <w:rFonts w:ascii="Times New Roman" w:hAnsi="Times New Roman"/>
          <w:i/>
          <w:lang w:val="en-US"/>
        </w:rPr>
        <w:lastRenderedPageBreak/>
        <w:t>Entomology, International,</w:t>
      </w:r>
      <w:r>
        <w:rPr>
          <w:rFonts w:ascii="Times New Roman" w:hAnsi="Times New Roman"/>
          <w:lang w:val="en-US"/>
        </w:rPr>
        <w:t xml:space="preserve"> </w:t>
      </w:r>
      <w:r>
        <w:rPr>
          <w:rFonts w:ascii="Times New Roman" w:hAnsi="Times New Roman"/>
          <w:b/>
          <w:lang w:val="en-US"/>
        </w:rPr>
        <w:t>14</w:t>
      </w:r>
      <w:r>
        <w:rPr>
          <w:rFonts w:ascii="Times New Roman" w:hAnsi="Times New Roman"/>
          <w:lang w:val="en-US"/>
        </w:rPr>
        <w:t>, 137-194.</w:t>
      </w:r>
    </w:p>
    <w:p w14:paraId="484C0C22" w14:textId="77777777" w:rsidR="00886E27" w:rsidRDefault="00886E27">
      <w:pPr>
        <w:tabs>
          <w:tab w:val="left" w:pos="426"/>
          <w:tab w:val="left" w:pos="2127"/>
        </w:tabs>
        <w:spacing w:line="480" w:lineRule="auto"/>
        <w:ind w:left="2127" w:hanging="2127"/>
        <w:jc w:val="both"/>
        <w:rPr>
          <w:rFonts w:ascii="Times New Roman" w:hAnsi="Times New Roman"/>
          <w:lang w:val="en-US"/>
        </w:rPr>
      </w:pPr>
    </w:p>
    <w:p w14:paraId="287A4068" w14:textId="77777777" w:rsidR="00886E27" w:rsidRDefault="008855EA">
      <w:pPr>
        <w:tabs>
          <w:tab w:val="left" w:pos="426"/>
          <w:tab w:val="left" w:pos="2268"/>
        </w:tabs>
        <w:spacing w:line="480" w:lineRule="auto"/>
        <w:ind w:left="2127" w:hanging="2127"/>
        <w:jc w:val="both"/>
        <w:rPr>
          <w:rFonts w:ascii="Times New Roman" w:hAnsi="Times New Roman"/>
          <w:lang w:val="en-US"/>
        </w:rPr>
      </w:pPr>
      <w:r>
        <w:rPr>
          <w:rFonts w:ascii="Times New Roman" w:hAnsi="Times New Roman"/>
          <w:lang w:val="en-US"/>
        </w:rPr>
        <w:t xml:space="preserve">González, C.R. (2000) </w:t>
      </w:r>
      <w:proofErr w:type="spellStart"/>
      <w:r>
        <w:rPr>
          <w:rFonts w:ascii="Times New Roman" w:hAnsi="Times New Roman"/>
          <w:i/>
          <w:lang w:val="en-US"/>
        </w:rPr>
        <w:t>Dasybasis</w:t>
      </w:r>
      <w:proofErr w:type="spellEnd"/>
      <w:r>
        <w:rPr>
          <w:rFonts w:ascii="Times New Roman" w:hAnsi="Times New Roman"/>
          <w:i/>
          <w:lang w:val="en-US"/>
        </w:rPr>
        <w:t xml:space="preserve"> </w:t>
      </w:r>
      <w:proofErr w:type="spellStart"/>
      <w:r>
        <w:rPr>
          <w:rFonts w:ascii="Times New Roman" w:hAnsi="Times New Roman"/>
          <w:i/>
          <w:lang w:val="en-US"/>
        </w:rPr>
        <w:t>elquiensis</w:t>
      </w:r>
      <w:proofErr w:type="spellEnd"/>
      <w:r>
        <w:rPr>
          <w:rFonts w:ascii="Times New Roman" w:hAnsi="Times New Roman"/>
          <w:i/>
          <w:lang w:val="en-US"/>
        </w:rPr>
        <w:t xml:space="preserve">, </w:t>
      </w:r>
      <w:r>
        <w:rPr>
          <w:rFonts w:ascii="Times New Roman" w:hAnsi="Times New Roman"/>
          <w:lang w:val="en-US"/>
        </w:rPr>
        <w:t xml:space="preserve">a new species of horse fly from northern Chile. (Diptera: </w:t>
      </w:r>
      <w:proofErr w:type="spellStart"/>
      <w:r>
        <w:rPr>
          <w:rFonts w:ascii="Times New Roman" w:hAnsi="Times New Roman"/>
          <w:lang w:val="en-US"/>
        </w:rPr>
        <w:t>Tabanidae</w:t>
      </w:r>
      <w:proofErr w:type="spellEnd"/>
      <w:r>
        <w:rPr>
          <w:rFonts w:ascii="Times New Roman" w:hAnsi="Times New Roman"/>
          <w:lang w:val="en-US"/>
        </w:rPr>
        <w:t xml:space="preserve">: </w:t>
      </w:r>
      <w:proofErr w:type="spellStart"/>
      <w:r>
        <w:rPr>
          <w:rFonts w:ascii="Times New Roman" w:hAnsi="Times New Roman"/>
          <w:lang w:val="en-US"/>
        </w:rPr>
        <w:t>Diachlorini</w:t>
      </w:r>
      <w:proofErr w:type="spellEnd"/>
      <w:r>
        <w:rPr>
          <w:rFonts w:ascii="Times New Roman" w:hAnsi="Times New Roman"/>
          <w:lang w:val="en-US"/>
        </w:rPr>
        <w:t xml:space="preserve">). </w:t>
      </w:r>
      <w:proofErr w:type="spellStart"/>
      <w:r>
        <w:rPr>
          <w:rFonts w:ascii="Times New Roman" w:hAnsi="Times New Roman"/>
          <w:i/>
          <w:lang w:val="en-US"/>
        </w:rPr>
        <w:t>Memórias</w:t>
      </w:r>
      <w:proofErr w:type="spellEnd"/>
      <w:r>
        <w:rPr>
          <w:rFonts w:ascii="Times New Roman" w:hAnsi="Times New Roman"/>
          <w:i/>
          <w:lang w:val="en-US"/>
        </w:rPr>
        <w:t xml:space="preserve"> do Instituto Oswaldo Cruz,</w:t>
      </w:r>
      <w:r>
        <w:rPr>
          <w:rFonts w:ascii="Times New Roman" w:hAnsi="Times New Roman"/>
          <w:lang w:val="en-US"/>
        </w:rPr>
        <w:t xml:space="preserve"> 95(5),629-632</w:t>
      </w:r>
    </w:p>
    <w:p w14:paraId="75059744" w14:textId="77777777" w:rsidR="00886E27" w:rsidRDefault="00886E27">
      <w:pPr>
        <w:spacing w:line="480" w:lineRule="auto"/>
        <w:rPr>
          <w:rFonts w:ascii="Times New Roman" w:hAnsi="Times New Roman"/>
          <w:lang w:val="en-US"/>
        </w:rPr>
      </w:pPr>
    </w:p>
    <w:p w14:paraId="72890276" w14:textId="77777777" w:rsidR="00886E27" w:rsidRDefault="008855EA">
      <w:pPr>
        <w:spacing w:line="480" w:lineRule="auto"/>
        <w:ind w:left="2127" w:hanging="2127"/>
        <w:rPr>
          <w:rFonts w:ascii="Times New Roman" w:hAnsi="Times New Roman"/>
          <w:i/>
          <w:lang w:val="en-US"/>
        </w:rPr>
      </w:pPr>
      <w:r>
        <w:rPr>
          <w:rFonts w:ascii="Times New Roman" w:hAnsi="Times New Roman"/>
          <w:lang w:val="en-US"/>
        </w:rPr>
        <w:t xml:space="preserve">González, C.R. (2004) The immature stages of </w:t>
      </w:r>
      <w:proofErr w:type="spellStart"/>
      <w:r>
        <w:rPr>
          <w:rFonts w:ascii="Times New Roman" w:hAnsi="Times New Roman"/>
          <w:i/>
          <w:lang w:val="en-US"/>
        </w:rPr>
        <w:t>Dasybasis</w:t>
      </w:r>
      <w:proofErr w:type="spellEnd"/>
      <w:r>
        <w:rPr>
          <w:rFonts w:ascii="Times New Roman" w:hAnsi="Times New Roman"/>
          <w:i/>
          <w:lang w:val="en-US"/>
        </w:rPr>
        <w:t xml:space="preserve"> (</w:t>
      </w:r>
      <w:proofErr w:type="spellStart"/>
      <w:r>
        <w:rPr>
          <w:rFonts w:ascii="Times New Roman" w:hAnsi="Times New Roman"/>
          <w:i/>
          <w:lang w:val="en-US"/>
        </w:rPr>
        <w:t>Dasybasis</w:t>
      </w:r>
      <w:proofErr w:type="spellEnd"/>
      <w:r>
        <w:rPr>
          <w:rFonts w:ascii="Times New Roman" w:hAnsi="Times New Roman"/>
          <w:i/>
          <w:lang w:val="en-US"/>
        </w:rPr>
        <w:t xml:space="preserve">) </w:t>
      </w:r>
      <w:proofErr w:type="spellStart"/>
      <w:r>
        <w:rPr>
          <w:rFonts w:ascii="Times New Roman" w:hAnsi="Times New Roman"/>
          <w:i/>
          <w:lang w:val="en-US"/>
        </w:rPr>
        <w:t>pruinivitta</w:t>
      </w:r>
      <w:proofErr w:type="spellEnd"/>
      <w:r>
        <w:rPr>
          <w:rFonts w:ascii="Times New Roman" w:hAnsi="Times New Roman"/>
          <w:i/>
          <w:lang w:val="en-US"/>
        </w:rPr>
        <w:t xml:space="preserve"> </w:t>
      </w:r>
      <w:r>
        <w:rPr>
          <w:rFonts w:ascii="Times New Roman" w:hAnsi="Times New Roman"/>
          <w:lang w:val="en-US"/>
        </w:rPr>
        <w:t>(</w:t>
      </w:r>
      <w:proofErr w:type="spellStart"/>
      <w:r>
        <w:rPr>
          <w:rFonts w:ascii="Times New Roman" w:hAnsi="Times New Roman"/>
          <w:lang w:val="en-US"/>
        </w:rPr>
        <w:t>Kröber</w:t>
      </w:r>
      <w:proofErr w:type="spellEnd"/>
      <w:r>
        <w:rPr>
          <w:rFonts w:ascii="Times New Roman" w:hAnsi="Times New Roman"/>
          <w:lang w:val="en-US"/>
        </w:rPr>
        <w:t xml:space="preserve">), from Central Chile (Diptera: </w:t>
      </w:r>
      <w:proofErr w:type="spellStart"/>
      <w:r>
        <w:rPr>
          <w:rFonts w:ascii="Times New Roman" w:hAnsi="Times New Roman"/>
          <w:lang w:val="en-US"/>
        </w:rPr>
        <w:t>Tabanidae</w:t>
      </w:r>
      <w:proofErr w:type="spellEnd"/>
      <w:r>
        <w:rPr>
          <w:rFonts w:ascii="Times New Roman" w:hAnsi="Times New Roman"/>
          <w:lang w:val="en-US"/>
        </w:rPr>
        <w:t xml:space="preserve">). </w:t>
      </w:r>
      <w:proofErr w:type="spellStart"/>
      <w:r>
        <w:rPr>
          <w:rFonts w:ascii="Times New Roman" w:hAnsi="Times New Roman"/>
          <w:i/>
          <w:lang w:val="en-US"/>
        </w:rPr>
        <w:t>Zootaxa</w:t>
      </w:r>
      <w:proofErr w:type="spellEnd"/>
      <w:r>
        <w:rPr>
          <w:rFonts w:ascii="Times New Roman" w:hAnsi="Times New Roman"/>
          <w:i/>
          <w:lang w:val="en-US"/>
        </w:rPr>
        <w:t>,</w:t>
      </w:r>
    </w:p>
    <w:p w14:paraId="0D306554" w14:textId="77777777" w:rsidR="00886E27" w:rsidRDefault="008855EA">
      <w:pPr>
        <w:spacing w:line="480" w:lineRule="auto"/>
        <w:ind w:left="2127" w:hanging="2127"/>
        <w:rPr>
          <w:rFonts w:ascii="Times New Roman" w:hAnsi="Times New Roman"/>
          <w:lang w:val="en-US"/>
        </w:rPr>
      </w:pPr>
      <w:r>
        <w:rPr>
          <w:rFonts w:ascii="Times New Roman" w:hAnsi="Times New Roman"/>
          <w:lang w:val="en-US"/>
        </w:rPr>
        <w:t xml:space="preserve"> </w:t>
      </w:r>
      <w:r>
        <w:rPr>
          <w:rFonts w:ascii="Times New Roman" w:hAnsi="Times New Roman"/>
          <w:lang w:val="en-US"/>
        </w:rPr>
        <w:tab/>
        <w:t>573,1-7</w:t>
      </w:r>
    </w:p>
    <w:p w14:paraId="14ABEFC1" w14:textId="77777777" w:rsidR="00886E27" w:rsidRDefault="008855EA">
      <w:pPr>
        <w:spacing w:line="480" w:lineRule="auto"/>
        <w:ind w:left="1985" w:hanging="1985"/>
        <w:jc w:val="both"/>
        <w:rPr>
          <w:rFonts w:ascii="Times New Roman" w:hAnsi="Times New Roman"/>
          <w:i/>
          <w:lang w:val="en-US"/>
        </w:rPr>
      </w:pPr>
      <w:r>
        <w:rPr>
          <w:rFonts w:ascii="Times New Roman" w:hAnsi="Times New Roman"/>
          <w:lang w:val="en-US"/>
        </w:rPr>
        <w:t xml:space="preserve">Hine, J.S. (1920) Descriptions of horse flies from Middle America I. </w:t>
      </w:r>
      <w:r>
        <w:rPr>
          <w:rFonts w:ascii="Times New Roman" w:hAnsi="Times New Roman"/>
          <w:i/>
          <w:lang w:val="en-US"/>
        </w:rPr>
        <w:t>Ohio Jour Sci 20(6):185-192</w:t>
      </w:r>
    </w:p>
    <w:p w14:paraId="23198759" w14:textId="77777777" w:rsidR="00886E27" w:rsidRDefault="00886E27">
      <w:pPr>
        <w:spacing w:line="480" w:lineRule="auto"/>
        <w:ind w:left="1980" w:hanging="1980"/>
        <w:rPr>
          <w:rFonts w:ascii="Times New Roman" w:hAnsi="Times New Roman"/>
          <w:lang w:val="en-US"/>
        </w:rPr>
      </w:pPr>
    </w:p>
    <w:p w14:paraId="256A18B5" w14:textId="77777777" w:rsidR="00886E27" w:rsidRDefault="008855EA">
      <w:pPr>
        <w:spacing w:line="480" w:lineRule="auto"/>
        <w:ind w:left="1980" w:hanging="1980"/>
        <w:rPr>
          <w:rFonts w:ascii="Times New Roman" w:hAnsi="Times New Roman"/>
          <w:lang w:val="es-CL"/>
        </w:rPr>
      </w:pPr>
      <w:proofErr w:type="spellStart"/>
      <w:r>
        <w:rPr>
          <w:rFonts w:ascii="Times New Roman" w:hAnsi="Times New Roman"/>
          <w:lang w:val="en-US"/>
        </w:rPr>
        <w:t>Kröber</w:t>
      </w:r>
      <w:proofErr w:type="spellEnd"/>
      <w:r>
        <w:rPr>
          <w:rFonts w:ascii="Times New Roman" w:hAnsi="Times New Roman"/>
          <w:lang w:val="en-US"/>
        </w:rPr>
        <w:t xml:space="preserve">, O. (1930) </w:t>
      </w:r>
      <w:proofErr w:type="spellStart"/>
      <w:r>
        <w:rPr>
          <w:rFonts w:ascii="Times New Roman" w:hAnsi="Times New Roman"/>
          <w:lang w:val="en-US"/>
        </w:rPr>
        <w:t>Tabanidae</w:t>
      </w:r>
      <w:proofErr w:type="spellEnd"/>
      <w:r>
        <w:rPr>
          <w:rFonts w:ascii="Times New Roman" w:hAnsi="Times New Roman"/>
          <w:lang w:val="en-US"/>
        </w:rPr>
        <w:t xml:space="preserve">, pp. 106-161 In Diptera of Patagonia and South Chile. </w:t>
      </w:r>
      <w:r>
        <w:rPr>
          <w:rFonts w:ascii="Times New Roman" w:hAnsi="Times New Roman"/>
          <w:lang w:val="es-CL"/>
        </w:rPr>
        <w:t xml:space="preserve">British </w:t>
      </w:r>
      <w:proofErr w:type="spellStart"/>
      <w:r>
        <w:rPr>
          <w:rFonts w:ascii="Times New Roman" w:hAnsi="Times New Roman"/>
          <w:lang w:val="es-CL"/>
        </w:rPr>
        <w:t>Museum</w:t>
      </w:r>
      <w:proofErr w:type="spellEnd"/>
      <w:r>
        <w:rPr>
          <w:rFonts w:ascii="Times New Roman" w:hAnsi="Times New Roman"/>
          <w:lang w:val="es-CL"/>
        </w:rPr>
        <w:t xml:space="preserve"> (Natural </w:t>
      </w:r>
      <w:proofErr w:type="spellStart"/>
      <w:r>
        <w:rPr>
          <w:rFonts w:ascii="Times New Roman" w:hAnsi="Times New Roman"/>
          <w:lang w:val="es-CL"/>
        </w:rPr>
        <w:t>History</w:t>
      </w:r>
      <w:proofErr w:type="spellEnd"/>
      <w:r>
        <w:rPr>
          <w:rFonts w:ascii="Times New Roman" w:hAnsi="Times New Roman"/>
          <w:lang w:val="es-CL"/>
        </w:rPr>
        <w:t xml:space="preserve">), </w:t>
      </w:r>
      <w:r>
        <w:rPr>
          <w:rFonts w:ascii="Times New Roman" w:hAnsi="Times New Roman"/>
          <w:b/>
          <w:lang w:val="es-CL"/>
        </w:rPr>
        <w:t>5(2)</w:t>
      </w:r>
      <w:r>
        <w:rPr>
          <w:rFonts w:ascii="Times New Roman" w:hAnsi="Times New Roman"/>
          <w:lang w:val="es-CL"/>
        </w:rPr>
        <w:t>, 197 pp.</w:t>
      </w:r>
    </w:p>
    <w:p w14:paraId="72429425" w14:textId="77777777" w:rsidR="00886E27" w:rsidRDefault="00886E27">
      <w:pPr>
        <w:spacing w:line="480" w:lineRule="auto"/>
        <w:ind w:left="1980" w:hanging="1980"/>
        <w:rPr>
          <w:rFonts w:ascii="Times New Roman" w:hAnsi="Times New Roman"/>
        </w:rPr>
      </w:pPr>
    </w:p>
    <w:p w14:paraId="7F3A38B6" w14:textId="77777777" w:rsidR="00886E27" w:rsidRDefault="008855EA">
      <w:pPr>
        <w:spacing w:line="480" w:lineRule="auto"/>
        <w:ind w:left="1980" w:hanging="1980"/>
        <w:rPr>
          <w:rFonts w:ascii="Times New Roman" w:hAnsi="Times New Roman"/>
          <w:lang w:val="en-US"/>
        </w:rPr>
      </w:pPr>
      <w:proofErr w:type="spellStart"/>
      <w:r>
        <w:rPr>
          <w:rFonts w:ascii="Times New Roman" w:hAnsi="Times New Roman"/>
        </w:rPr>
        <w:t>Kröber</w:t>
      </w:r>
      <w:proofErr w:type="spellEnd"/>
      <w:r>
        <w:rPr>
          <w:rFonts w:ascii="Times New Roman" w:hAnsi="Times New Roman"/>
        </w:rPr>
        <w:t xml:space="preserve">, O. (1934) Catalogo dos </w:t>
      </w:r>
      <w:proofErr w:type="spellStart"/>
      <w:r>
        <w:rPr>
          <w:rFonts w:ascii="Times New Roman" w:hAnsi="Times New Roman"/>
        </w:rPr>
        <w:t>Tabanidae</w:t>
      </w:r>
      <w:proofErr w:type="spellEnd"/>
      <w:r>
        <w:rPr>
          <w:rFonts w:ascii="Times New Roman" w:hAnsi="Times New Roman"/>
        </w:rPr>
        <w:t xml:space="preserve"> da </w:t>
      </w:r>
      <w:proofErr w:type="spellStart"/>
      <w:r>
        <w:rPr>
          <w:rFonts w:ascii="Times New Roman" w:hAnsi="Times New Roman"/>
        </w:rPr>
        <w:t>America</w:t>
      </w:r>
      <w:proofErr w:type="spellEnd"/>
      <w:r>
        <w:rPr>
          <w:rFonts w:ascii="Times New Roman" w:hAnsi="Times New Roman"/>
        </w:rPr>
        <w:t xml:space="preserve"> do Sul e Central, </w:t>
      </w:r>
      <w:proofErr w:type="spellStart"/>
      <w:r>
        <w:rPr>
          <w:rFonts w:ascii="Times New Roman" w:hAnsi="Times New Roman"/>
        </w:rPr>
        <w:t>incluindo</w:t>
      </w:r>
      <w:proofErr w:type="spellEnd"/>
      <w:r>
        <w:rPr>
          <w:rFonts w:ascii="Times New Roman" w:hAnsi="Times New Roman"/>
        </w:rPr>
        <w:t xml:space="preserve"> o </w:t>
      </w:r>
      <w:proofErr w:type="spellStart"/>
      <w:r>
        <w:rPr>
          <w:rFonts w:ascii="Times New Roman" w:hAnsi="Times New Roman"/>
        </w:rPr>
        <w:t>Mexico</w:t>
      </w:r>
      <w:proofErr w:type="spellEnd"/>
      <w:r>
        <w:rPr>
          <w:rFonts w:ascii="Times New Roman" w:hAnsi="Times New Roman"/>
        </w:rPr>
        <w:t xml:space="preserve"> e as </w:t>
      </w:r>
      <w:proofErr w:type="spellStart"/>
      <w:r>
        <w:rPr>
          <w:rFonts w:ascii="Times New Roman" w:hAnsi="Times New Roman"/>
        </w:rPr>
        <w:t>Antilhas</w:t>
      </w:r>
      <w:proofErr w:type="spellEnd"/>
      <w:r>
        <w:rPr>
          <w:rFonts w:ascii="Times New Roman" w:hAnsi="Times New Roman"/>
        </w:rPr>
        <w:t xml:space="preserve">. </w:t>
      </w:r>
      <w:proofErr w:type="spellStart"/>
      <w:r>
        <w:rPr>
          <w:rFonts w:ascii="Times New Roman" w:hAnsi="Times New Roman"/>
          <w:i/>
          <w:lang w:val="en-US"/>
        </w:rPr>
        <w:t>Revista</w:t>
      </w:r>
      <w:proofErr w:type="spellEnd"/>
      <w:r>
        <w:rPr>
          <w:rFonts w:ascii="Times New Roman" w:hAnsi="Times New Roman"/>
          <w:i/>
          <w:lang w:val="en-US"/>
        </w:rPr>
        <w:t xml:space="preserve"> do </w:t>
      </w:r>
      <w:proofErr w:type="spellStart"/>
      <w:r>
        <w:rPr>
          <w:rFonts w:ascii="Times New Roman" w:hAnsi="Times New Roman"/>
          <w:i/>
          <w:lang w:val="en-US"/>
        </w:rPr>
        <w:t>Entomologia</w:t>
      </w:r>
      <w:proofErr w:type="spellEnd"/>
      <w:r>
        <w:rPr>
          <w:rFonts w:ascii="Times New Roman" w:hAnsi="Times New Roman"/>
          <w:lang w:val="en-US"/>
        </w:rPr>
        <w:t xml:space="preserve">, Río de Janeiro, </w:t>
      </w:r>
      <w:r>
        <w:rPr>
          <w:rFonts w:ascii="Times New Roman" w:hAnsi="Times New Roman"/>
          <w:b/>
          <w:lang w:val="en-US"/>
        </w:rPr>
        <w:t>4</w:t>
      </w:r>
      <w:r>
        <w:rPr>
          <w:rFonts w:ascii="Times New Roman" w:hAnsi="Times New Roman"/>
          <w:lang w:val="en-US"/>
        </w:rPr>
        <w:t>, 222-276; 292-333</w:t>
      </w:r>
    </w:p>
    <w:p w14:paraId="779EA642" w14:textId="77777777" w:rsidR="00886E27" w:rsidRDefault="00886E27">
      <w:pPr>
        <w:spacing w:line="480" w:lineRule="auto"/>
        <w:ind w:left="1980" w:hanging="1980"/>
        <w:rPr>
          <w:rFonts w:ascii="Times New Roman" w:hAnsi="Times New Roman"/>
          <w:lang w:val="en-US"/>
        </w:rPr>
      </w:pPr>
    </w:p>
    <w:p w14:paraId="1C5D33D4" w14:textId="77777777" w:rsidR="00886E27" w:rsidRDefault="008855EA">
      <w:pPr>
        <w:spacing w:line="480" w:lineRule="auto"/>
        <w:ind w:left="1980" w:hanging="1980"/>
        <w:rPr>
          <w:rFonts w:ascii="Times New Roman" w:hAnsi="Times New Roman"/>
          <w:lang w:val="en-US"/>
        </w:rPr>
      </w:pPr>
      <w:r>
        <w:rPr>
          <w:rFonts w:ascii="Times New Roman" w:hAnsi="Times New Roman"/>
          <w:lang w:val="en-US"/>
        </w:rPr>
        <w:t xml:space="preserve">Lessard BD, Cameron SL, Bayless KM, </w:t>
      </w:r>
      <w:proofErr w:type="spellStart"/>
      <w:r>
        <w:rPr>
          <w:rFonts w:ascii="Times New Roman" w:hAnsi="Times New Roman"/>
          <w:lang w:val="en-US"/>
        </w:rPr>
        <w:t>Weigmann</w:t>
      </w:r>
      <w:proofErr w:type="spellEnd"/>
      <w:r>
        <w:rPr>
          <w:rFonts w:ascii="Times New Roman" w:hAnsi="Times New Roman"/>
          <w:lang w:val="en-US"/>
        </w:rPr>
        <w:t xml:space="preserve"> BM, </w:t>
      </w:r>
      <w:proofErr w:type="spellStart"/>
      <w:r>
        <w:rPr>
          <w:rFonts w:ascii="Times New Roman" w:hAnsi="Times New Roman"/>
          <w:lang w:val="en-US"/>
        </w:rPr>
        <w:t>Yeates</w:t>
      </w:r>
      <w:proofErr w:type="spellEnd"/>
      <w:r>
        <w:rPr>
          <w:rFonts w:ascii="Times New Roman" w:hAnsi="Times New Roman"/>
          <w:lang w:val="en-US"/>
        </w:rPr>
        <w:t xml:space="preserve"> DK (2013) The evolution and biogeography of the austral horse fly tribe </w:t>
      </w:r>
      <w:proofErr w:type="spellStart"/>
      <w:r>
        <w:rPr>
          <w:rFonts w:ascii="Times New Roman" w:hAnsi="Times New Roman"/>
          <w:lang w:val="en-US"/>
        </w:rPr>
        <w:t>Scionini</w:t>
      </w:r>
      <w:proofErr w:type="spellEnd"/>
      <w:r>
        <w:rPr>
          <w:rFonts w:ascii="Times New Roman" w:hAnsi="Times New Roman"/>
          <w:lang w:val="en-US"/>
        </w:rPr>
        <w:t xml:space="preserve"> (Diptera: </w:t>
      </w:r>
      <w:proofErr w:type="spellStart"/>
      <w:r>
        <w:rPr>
          <w:rFonts w:ascii="Times New Roman" w:hAnsi="Times New Roman"/>
          <w:lang w:val="en-US"/>
        </w:rPr>
        <w:t>Tabanidae</w:t>
      </w:r>
      <w:proofErr w:type="spellEnd"/>
      <w:r>
        <w:rPr>
          <w:rFonts w:ascii="Times New Roman" w:hAnsi="Times New Roman"/>
          <w:lang w:val="en-US"/>
        </w:rPr>
        <w:t xml:space="preserve">: </w:t>
      </w:r>
      <w:proofErr w:type="spellStart"/>
      <w:r>
        <w:rPr>
          <w:rFonts w:ascii="Times New Roman" w:hAnsi="Times New Roman"/>
          <w:lang w:val="en-US"/>
        </w:rPr>
        <w:t>Pangoniinae</w:t>
      </w:r>
      <w:proofErr w:type="spellEnd"/>
      <w:r>
        <w:rPr>
          <w:rFonts w:ascii="Times New Roman" w:hAnsi="Times New Roman"/>
          <w:lang w:val="en-US"/>
        </w:rPr>
        <w:t xml:space="preserve">) inferred from multiple mitochondrial and nuclear genes. Mol </w:t>
      </w:r>
      <w:proofErr w:type="spellStart"/>
      <w:r>
        <w:rPr>
          <w:rFonts w:ascii="Times New Roman" w:hAnsi="Times New Roman"/>
          <w:lang w:val="en-US"/>
        </w:rPr>
        <w:t>Phylogenet</w:t>
      </w:r>
      <w:proofErr w:type="spellEnd"/>
      <w:r>
        <w:rPr>
          <w:rFonts w:ascii="Times New Roman" w:hAnsi="Times New Roman"/>
          <w:lang w:val="en-US"/>
        </w:rPr>
        <w:t xml:space="preserve"> </w:t>
      </w:r>
      <w:proofErr w:type="spellStart"/>
      <w:r>
        <w:rPr>
          <w:rFonts w:ascii="Times New Roman" w:hAnsi="Times New Roman"/>
          <w:lang w:val="en-US"/>
        </w:rPr>
        <w:t>Evol</w:t>
      </w:r>
      <w:proofErr w:type="spellEnd"/>
      <w:r>
        <w:rPr>
          <w:rFonts w:ascii="Times New Roman" w:hAnsi="Times New Roman"/>
          <w:lang w:val="en-US"/>
        </w:rPr>
        <w:t xml:space="preserve"> 68: 516–540.</w:t>
      </w:r>
    </w:p>
    <w:p w14:paraId="3E9A1D9D" w14:textId="77777777" w:rsidR="00886E27" w:rsidRDefault="00886E27">
      <w:pPr>
        <w:spacing w:line="480" w:lineRule="auto"/>
        <w:ind w:left="1985" w:hanging="1985"/>
        <w:rPr>
          <w:rFonts w:ascii="Times New Roman" w:hAnsi="Times New Roman"/>
          <w:lang w:val="en-US"/>
        </w:rPr>
      </w:pPr>
    </w:p>
    <w:p w14:paraId="396EE275" w14:textId="77777777" w:rsidR="00886E27" w:rsidRDefault="008855EA">
      <w:pPr>
        <w:spacing w:line="480" w:lineRule="auto"/>
        <w:ind w:left="1985" w:hanging="1985"/>
        <w:rPr>
          <w:rFonts w:ascii="Times New Roman" w:hAnsi="Times New Roman"/>
          <w:lang w:val="en-US"/>
        </w:rPr>
      </w:pPr>
      <w:proofErr w:type="spellStart"/>
      <w:r>
        <w:rPr>
          <w:rFonts w:ascii="Times New Roman" w:hAnsi="Times New Roman"/>
          <w:lang w:val="en-US"/>
        </w:rPr>
        <w:lastRenderedPageBreak/>
        <w:t>Lopardo</w:t>
      </w:r>
      <w:proofErr w:type="spellEnd"/>
      <w:r>
        <w:rPr>
          <w:rFonts w:ascii="Times New Roman" w:hAnsi="Times New Roman"/>
          <w:lang w:val="en-US"/>
        </w:rPr>
        <w:t xml:space="preserve">, L. (2005) Phylogenetic revision of the spider genus </w:t>
      </w:r>
      <w:proofErr w:type="spellStart"/>
      <w:r>
        <w:rPr>
          <w:rFonts w:ascii="Times New Roman" w:hAnsi="Times New Roman"/>
          <w:i/>
          <w:lang w:val="en-US"/>
        </w:rPr>
        <w:t>Negayan</w:t>
      </w:r>
      <w:proofErr w:type="spellEnd"/>
      <w:r>
        <w:rPr>
          <w:rFonts w:ascii="Times New Roman" w:hAnsi="Times New Roman"/>
          <w:i/>
          <w:lang w:val="en-US"/>
        </w:rPr>
        <w:t xml:space="preserve"> </w:t>
      </w:r>
      <w:r>
        <w:rPr>
          <w:rFonts w:ascii="Times New Roman" w:hAnsi="Times New Roman"/>
          <w:lang w:val="en-US"/>
        </w:rPr>
        <w:t xml:space="preserve">(Araneae, </w:t>
      </w:r>
      <w:proofErr w:type="spellStart"/>
      <w:r>
        <w:rPr>
          <w:rFonts w:ascii="Times New Roman" w:hAnsi="Times New Roman"/>
          <w:lang w:val="en-US"/>
        </w:rPr>
        <w:t>Anyphaenidae</w:t>
      </w:r>
      <w:proofErr w:type="spellEnd"/>
      <w:r>
        <w:rPr>
          <w:rFonts w:ascii="Times New Roman" w:hAnsi="Times New Roman"/>
          <w:lang w:val="en-US"/>
        </w:rPr>
        <w:t xml:space="preserve">, </w:t>
      </w:r>
      <w:proofErr w:type="spellStart"/>
      <w:r>
        <w:rPr>
          <w:rFonts w:ascii="Times New Roman" w:hAnsi="Times New Roman"/>
          <w:lang w:val="en-US"/>
        </w:rPr>
        <w:t>Amaurobioidinae</w:t>
      </w:r>
      <w:proofErr w:type="spellEnd"/>
      <w:r>
        <w:rPr>
          <w:rFonts w:ascii="Times New Roman" w:hAnsi="Times New Roman"/>
          <w:lang w:val="en-US"/>
        </w:rPr>
        <w:t xml:space="preserve">). </w:t>
      </w:r>
      <w:proofErr w:type="spellStart"/>
      <w:r>
        <w:rPr>
          <w:rFonts w:ascii="Times New Roman" w:hAnsi="Times New Roman"/>
          <w:i/>
          <w:lang w:val="en-US"/>
        </w:rPr>
        <w:t>Zoologica</w:t>
      </w:r>
      <w:proofErr w:type="spellEnd"/>
      <w:r>
        <w:rPr>
          <w:rFonts w:ascii="Times New Roman" w:hAnsi="Times New Roman"/>
          <w:i/>
          <w:lang w:val="en-US"/>
        </w:rPr>
        <w:t xml:space="preserve"> Scripta</w:t>
      </w:r>
      <w:r>
        <w:rPr>
          <w:rFonts w:ascii="Times New Roman" w:hAnsi="Times New Roman"/>
          <w:lang w:val="en-US"/>
        </w:rPr>
        <w:t xml:space="preserve"> 34(3): 245-277.</w:t>
      </w:r>
    </w:p>
    <w:p w14:paraId="6DF274D9" w14:textId="77777777" w:rsidR="00886E27" w:rsidRDefault="00886E27">
      <w:pPr>
        <w:spacing w:line="480" w:lineRule="auto"/>
        <w:ind w:left="1985" w:hanging="1985"/>
        <w:rPr>
          <w:rFonts w:ascii="Times New Roman" w:hAnsi="Times New Roman"/>
          <w:lang w:val="en-US"/>
        </w:rPr>
      </w:pPr>
    </w:p>
    <w:p w14:paraId="09799A94" w14:textId="77777777" w:rsidR="00886E27" w:rsidRDefault="008855EA">
      <w:pPr>
        <w:spacing w:line="480" w:lineRule="auto"/>
        <w:ind w:left="1985" w:hanging="1985"/>
        <w:rPr>
          <w:rFonts w:ascii="Times New Roman" w:hAnsi="Times New Roman"/>
          <w:lang w:val="en-US"/>
        </w:rPr>
      </w:pPr>
      <w:proofErr w:type="spellStart"/>
      <w:r>
        <w:rPr>
          <w:rFonts w:ascii="Times New Roman" w:hAnsi="Times New Roman"/>
          <w:lang w:val="en-US"/>
        </w:rPr>
        <w:t>Mackerras</w:t>
      </w:r>
      <w:proofErr w:type="spellEnd"/>
      <w:r>
        <w:rPr>
          <w:rFonts w:ascii="Times New Roman" w:hAnsi="Times New Roman"/>
          <w:lang w:val="en-US"/>
        </w:rPr>
        <w:t xml:space="preserve">, I.M. (1954) The classification and distribution of </w:t>
      </w:r>
      <w:proofErr w:type="spellStart"/>
      <w:r>
        <w:rPr>
          <w:rFonts w:ascii="Times New Roman" w:hAnsi="Times New Roman"/>
          <w:lang w:val="en-US"/>
        </w:rPr>
        <w:t>Tabanidae</w:t>
      </w:r>
      <w:proofErr w:type="spellEnd"/>
      <w:r>
        <w:rPr>
          <w:rFonts w:ascii="Times New Roman" w:hAnsi="Times New Roman"/>
          <w:lang w:val="en-US"/>
        </w:rPr>
        <w:t xml:space="preserve">. I. General review. </w:t>
      </w:r>
      <w:r>
        <w:rPr>
          <w:rFonts w:ascii="Times New Roman" w:hAnsi="Times New Roman"/>
          <w:i/>
          <w:lang w:val="en-US"/>
        </w:rPr>
        <w:t>Australian Journal of Zoology,</w:t>
      </w:r>
      <w:r>
        <w:rPr>
          <w:rFonts w:ascii="Times New Roman" w:hAnsi="Times New Roman"/>
          <w:lang w:val="en-US"/>
        </w:rPr>
        <w:t xml:space="preserve"> </w:t>
      </w:r>
      <w:r>
        <w:rPr>
          <w:rFonts w:ascii="Times New Roman" w:hAnsi="Times New Roman"/>
          <w:b/>
          <w:lang w:val="en-US"/>
        </w:rPr>
        <w:t>2</w:t>
      </w:r>
      <w:r>
        <w:rPr>
          <w:rFonts w:ascii="Times New Roman" w:hAnsi="Times New Roman"/>
          <w:lang w:val="en-US"/>
        </w:rPr>
        <w:t>, 431-454.</w:t>
      </w:r>
    </w:p>
    <w:p w14:paraId="192BC90E" w14:textId="77777777" w:rsidR="00886E27" w:rsidRDefault="00886E27">
      <w:pPr>
        <w:spacing w:line="480" w:lineRule="auto"/>
        <w:rPr>
          <w:rFonts w:ascii="Times New Roman" w:hAnsi="Times New Roman"/>
          <w:lang w:val="en-US"/>
        </w:rPr>
      </w:pPr>
    </w:p>
    <w:p w14:paraId="3FCCD4C9" w14:textId="77777777" w:rsidR="00886E27" w:rsidRDefault="008855EA">
      <w:pPr>
        <w:spacing w:line="480" w:lineRule="auto"/>
        <w:ind w:left="1980" w:hanging="1980"/>
        <w:rPr>
          <w:rFonts w:ascii="Times New Roman" w:hAnsi="Times New Roman"/>
          <w:lang w:val="fr-FR"/>
        </w:rPr>
      </w:pPr>
      <w:r>
        <w:rPr>
          <w:rFonts w:ascii="Times New Roman" w:hAnsi="Times New Roman"/>
          <w:lang w:val="fr-FR"/>
        </w:rPr>
        <w:t xml:space="preserve">Macquart, J. (1847) </w:t>
      </w:r>
      <w:proofErr w:type="spellStart"/>
      <w:r>
        <w:rPr>
          <w:rFonts w:ascii="Times New Roman" w:hAnsi="Times New Roman"/>
          <w:lang w:val="fr-FR"/>
        </w:rPr>
        <w:t>Dipteres</w:t>
      </w:r>
      <w:proofErr w:type="spellEnd"/>
      <w:r>
        <w:rPr>
          <w:rFonts w:ascii="Times New Roman" w:hAnsi="Times New Roman"/>
          <w:lang w:val="fr-FR"/>
        </w:rPr>
        <w:t xml:space="preserve"> exotiques nouveaux au peu connus. 2</w:t>
      </w:r>
      <w:r>
        <w:rPr>
          <w:rFonts w:ascii="Times New Roman" w:hAnsi="Times New Roman"/>
          <w:position w:val="7"/>
          <w:lang w:val="fr-FR"/>
        </w:rPr>
        <w:t>e</w:t>
      </w:r>
      <w:r>
        <w:rPr>
          <w:rFonts w:ascii="Times New Roman" w:hAnsi="Times New Roman"/>
          <w:lang w:val="fr-FR"/>
        </w:rPr>
        <w:t xml:space="preserve">. supplément. </w:t>
      </w:r>
      <w:r>
        <w:rPr>
          <w:rFonts w:ascii="Times New Roman" w:hAnsi="Times New Roman"/>
          <w:i/>
          <w:lang w:val="fr-FR"/>
        </w:rPr>
        <w:t xml:space="preserve">Mémoires de la Société royale des Sciences de </w:t>
      </w:r>
      <w:proofErr w:type="gramStart"/>
      <w:r>
        <w:rPr>
          <w:rFonts w:ascii="Times New Roman" w:hAnsi="Times New Roman"/>
          <w:i/>
          <w:lang w:val="fr-FR"/>
        </w:rPr>
        <w:t>l’ Agriculture</w:t>
      </w:r>
      <w:proofErr w:type="gramEnd"/>
      <w:r>
        <w:rPr>
          <w:rFonts w:ascii="Times New Roman" w:hAnsi="Times New Roman"/>
          <w:i/>
          <w:lang w:val="fr-FR"/>
        </w:rPr>
        <w:t xml:space="preserve"> et des Arts</w:t>
      </w:r>
      <w:r>
        <w:rPr>
          <w:rFonts w:ascii="Times New Roman" w:hAnsi="Times New Roman"/>
          <w:lang w:val="fr-FR"/>
        </w:rPr>
        <w:t>, 1846, 21-120.</w:t>
      </w:r>
    </w:p>
    <w:p w14:paraId="300BED6D" w14:textId="77777777" w:rsidR="00886E27" w:rsidRDefault="00886E27">
      <w:pPr>
        <w:spacing w:line="480" w:lineRule="auto"/>
        <w:ind w:left="1980" w:hanging="1980"/>
        <w:rPr>
          <w:rFonts w:ascii="Times New Roman" w:hAnsi="Times New Roman"/>
          <w:lang w:val="fr-FR"/>
        </w:rPr>
      </w:pPr>
    </w:p>
    <w:p w14:paraId="54A0303C" w14:textId="77777777" w:rsidR="00886E27" w:rsidRDefault="008855EA">
      <w:pPr>
        <w:spacing w:line="480" w:lineRule="auto"/>
        <w:ind w:left="2268" w:hanging="2268"/>
        <w:rPr>
          <w:rFonts w:ascii="Times New Roman" w:hAnsi="Times New Roman"/>
          <w:i/>
          <w:lang w:val="en-US"/>
        </w:rPr>
      </w:pPr>
      <w:r>
        <w:rPr>
          <w:rFonts w:ascii="Times New Roman" w:hAnsi="Times New Roman"/>
          <w:lang w:val="fr-FR"/>
        </w:rPr>
        <w:t xml:space="preserve">Mc Alpine, J.F. (1981) </w:t>
      </w:r>
      <w:r>
        <w:rPr>
          <w:rFonts w:ascii="Times New Roman" w:hAnsi="Times New Roman"/>
          <w:lang w:val="en-US"/>
        </w:rPr>
        <w:t xml:space="preserve">Morphology and </w:t>
      </w:r>
      <w:proofErr w:type="spellStart"/>
      <w:r>
        <w:rPr>
          <w:rFonts w:ascii="Times New Roman" w:hAnsi="Times New Roman"/>
          <w:lang w:val="en-US"/>
        </w:rPr>
        <w:t>terminoly</w:t>
      </w:r>
      <w:proofErr w:type="spellEnd"/>
      <w:r>
        <w:rPr>
          <w:rFonts w:ascii="Times New Roman" w:hAnsi="Times New Roman"/>
          <w:lang w:val="en-US"/>
        </w:rPr>
        <w:t xml:space="preserve"> - adults pp 9-63, In Mc Alpine </w:t>
      </w:r>
      <w:r>
        <w:rPr>
          <w:rFonts w:ascii="Times New Roman" w:hAnsi="Times New Roman"/>
          <w:i/>
          <w:lang w:val="en-US"/>
        </w:rPr>
        <w:t xml:space="preserve">et al. </w:t>
      </w:r>
      <w:r>
        <w:rPr>
          <w:rFonts w:ascii="Times New Roman" w:hAnsi="Times New Roman"/>
          <w:lang w:val="en-US"/>
        </w:rPr>
        <w:t xml:space="preserve">(Eds.). </w:t>
      </w:r>
      <w:r>
        <w:rPr>
          <w:rFonts w:ascii="Times New Roman" w:hAnsi="Times New Roman"/>
          <w:i/>
          <w:lang w:val="en-US"/>
        </w:rPr>
        <w:t xml:space="preserve">Manual of Nearctic Diptera 1: </w:t>
      </w:r>
      <w:proofErr w:type="spellStart"/>
      <w:r>
        <w:rPr>
          <w:rFonts w:ascii="Times New Roman" w:hAnsi="Times New Roman"/>
          <w:i/>
          <w:lang w:val="en-US"/>
        </w:rPr>
        <w:t>i</w:t>
      </w:r>
      <w:proofErr w:type="spellEnd"/>
      <w:r>
        <w:rPr>
          <w:rFonts w:ascii="Times New Roman" w:hAnsi="Times New Roman"/>
          <w:i/>
          <w:lang w:val="en-US"/>
        </w:rPr>
        <w:t>-vi, 1-674. Agriculture Canada. Monograph 27.</w:t>
      </w:r>
    </w:p>
    <w:p w14:paraId="20674C22" w14:textId="77777777" w:rsidR="00886E27" w:rsidRDefault="00886E27">
      <w:pPr>
        <w:spacing w:line="480" w:lineRule="auto"/>
        <w:ind w:left="2268" w:hanging="2268"/>
        <w:rPr>
          <w:rFonts w:ascii="Times New Roman" w:hAnsi="Times New Roman"/>
          <w:i/>
          <w:lang w:val="en-US"/>
        </w:rPr>
      </w:pPr>
    </w:p>
    <w:p w14:paraId="35E08221" w14:textId="77777777" w:rsidR="00886E27" w:rsidRDefault="008855EA">
      <w:pPr>
        <w:spacing w:line="480" w:lineRule="auto"/>
        <w:ind w:left="2268" w:hanging="2268"/>
        <w:rPr>
          <w:rFonts w:ascii="Times New Roman" w:hAnsi="Times New Roman"/>
          <w:lang w:val="en-US"/>
        </w:rPr>
      </w:pPr>
      <w:r>
        <w:rPr>
          <w:rFonts w:ascii="Times New Roman" w:hAnsi="Times New Roman"/>
          <w:lang w:val="en-US"/>
        </w:rPr>
        <w:t xml:space="preserve">Morita, S. (2008) A phylogeny of long-tongued horse flies (Diptera: </w:t>
      </w:r>
      <w:proofErr w:type="spellStart"/>
      <w:r>
        <w:rPr>
          <w:rFonts w:ascii="Times New Roman" w:hAnsi="Times New Roman"/>
          <w:lang w:val="en-US"/>
        </w:rPr>
        <w:t>Tabanidae</w:t>
      </w:r>
      <w:proofErr w:type="spellEnd"/>
      <w:r>
        <w:rPr>
          <w:rFonts w:ascii="Times New Roman" w:hAnsi="Times New Roman"/>
          <w:lang w:val="en-US"/>
        </w:rPr>
        <w:t xml:space="preserve">: </w:t>
      </w:r>
      <w:proofErr w:type="spellStart"/>
      <w:r>
        <w:rPr>
          <w:rFonts w:ascii="Times New Roman" w:hAnsi="Times New Roman"/>
          <w:lang w:val="en-US"/>
        </w:rPr>
        <w:t>Philoliche</w:t>
      </w:r>
      <w:proofErr w:type="spellEnd"/>
      <w:r>
        <w:rPr>
          <w:rFonts w:ascii="Times New Roman" w:hAnsi="Times New Roman"/>
          <w:lang w:val="en-US"/>
        </w:rPr>
        <w:t xml:space="preserve">) with the first cladistic review of higher relationships within the family. </w:t>
      </w:r>
      <w:r>
        <w:rPr>
          <w:rFonts w:ascii="Times New Roman" w:hAnsi="Times New Roman"/>
          <w:i/>
          <w:lang w:val="en-US"/>
        </w:rPr>
        <w:t>Invertebrate Systematics</w:t>
      </w:r>
      <w:r>
        <w:rPr>
          <w:rFonts w:ascii="Times New Roman" w:hAnsi="Times New Roman"/>
          <w:lang w:val="en-US"/>
        </w:rPr>
        <w:t>, 2008, 22, 311–327.</w:t>
      </w:r>
    </w:p>
    <w:p w14:paraId="00ECF44C" w14:textId="77777777" w:rsidR="00886E27" w:rsidRDefault="00886E27">
      <w:pPr>
        <w:spacing w:line="480" w:lineRule="auto"/>
        <w:rPr>
          <w:rFonts w:ascii="Times New Roman" w:hAnsi="Times New Roman"/>
          <w:lang w:val="fr-FR"/>
        </w:rPr>
      </w:pPr>
    </w:p>
    <w:p w14:paraId="1D64C5F4" w14:textId="77777777" w:rsidR="00886E27" w:rsidRDefault="008855EA">
      <w:pPr>
        <w:spacing w:line="480" w:lineRule="auto"/>
        <w:ind w:left="1980" w:hanging="1980"/>
        <w:rPr>
          <w:rFonts w:ascii="Times New Roman" w:hAnsi="Times New Roman"/>
          <w:lang w:val="es-CL"/>
        </w:rPr>
      </w:pPr>
      <w:proofErr w:type="spellStart"/>
      <w:r>
        <w:rPr>
          <w:rFonts w:ascii="Times New Roman" w:hAnsi="Times New Roman"/>
          <w:lang w:val="en-US"/>
        </w:rPr>
        <w:t>Morrone</w:t>
      </w:r>
      <w:proofErr w:type="spellEnd"/>
      <w:r>
        <w:rPr>
          <w:rFonts w:ascii="Times New Roman" w:hAnsi="Times New Roman"/>
          <w:lang w:val="en-US"/>
        </w:rPr>
        <w:t xml:space="preserve">, J.J. (2015) Biogeographical </w:t>
      </w:r>
      <w:proofErr w:type="spellStart"/>
      <w:r>
        <w:rPr>
          <w:rFonts w:ascii="Times New Roman" w:hAnsi="Times New Roman"/>
          <w:lang w:val="en-US"/>
        </w:rPr>
        <w:t>regionalisation</w:t>
      </w:r>
      <w:proofErr w:type="spellEnd"/>
      <w:r>
        <w:rPr>
          <w:rFonts w:ascii="Times New Roman" w:hAnsi="Times New Roman"/>
          <w:lang w:val="en-US"/>
        </w:rPr>
        <w:t xml:space="preserve"> of the Andean region. </w:t>
      </w:r>
      <w:proofErr w:type="spellStart"/>
      <w:r>
        <w:rPr>
          <w:rFonts w:ascii="Times New Roman" w:hAnsi="Times New Roman"/>
          <w:i/>
          <w:lang w:val="es-CL"/>
        </w:rPr>
        <w:t>Zootaxa</w:t>
      </w:r>
      <w:proofErr w:type="spellEnd"/>
      <w:r>
        <w:rPr>
          <w:rFonts w:ascii="Times New Roman" w:hAnsi="Times New Roman"/>
          <w:i/>
          <w:lang w:val="es-CL"/>
        </w:rPr>
        <w:t xml:space="preserve">, 3936 (2), </w:t>
      </w:r>
      <w:r>
        <w:rPr>
          <w:rFonts w:ascii="Times New Roman" w:hAnsi="Times New Roman"/>
          <w:lang w:val="es-CL"/>
        </w:rPr>
        <w:t>2007-236</w:t>
      </w:r>
    </w:p>
    <w:p w14:paraId="3E0AD9EA" w14:textId="77777777" w:rsidR="00886E27" w:rsidRDefault="00886E27">
      <w:pPr>
        <w:spacing w:line="480" w:lineRule="auto"/>
        <w:ind w:left="1980" w:hanging="1980"/>
        <w:rPr>
          <w:rFonts w:ascii="Times New Roman" w:hAnsi="Times New Roman"/>
          <w:lang w:val="es-CL"/>
        </w:rPr>
      </w:pPr>
    </w:p>
    <w:p w14:paraId="4156B4CC" w14:textId="77777777" w:rsidR="00886E27" w:rsidRDefault="008855EA">
      <w:pPr>
        <w:spacing w:line="480" w:lineRule="auto"/>
        <w:ind w:left="1980" w:hanging="1980"/>
        <w:rPr>
          <w:rFonts w:ascii="Times New Roman" w:hAnsi="Times New Roman"/>
          <w:lang w:val="en-US"/>
        </w:rPr>
      </w:pPr>
      <w:r>
        <w:rPr>
          <w:rFonts w:ascii="Times New Roman" w:hAnsi="Times New Roman"/>
        </w:rPr>
        <w:t xml:space="preserve">Pinto-Sánchez, N. R., Miranda-Esquivel, D. R., Muñoz de Hoyos, P. (2005). </w:t>
      </w:r>
      <w:r>
        <w:rPr>
          <w:rFonts w:ascii="Times New Roman" w:hAnsi="Times New Roman"/>
          <w:lang w:val="en-US"/>
        </w:rPr>
        <w:t xml:space="preserve">Phylogenetic analysis of </w:t>
      </w:r>
      <w:proofErr w:type="spellStart"/>
      <w:r>
        <w:rPr>
          <w:rFonts w:ascii="Times New Roman" w:hAnsi="Times New Roman"/>
          <w:i/>
          <w:lang w:val="en-US"/>
        </w:rPr>
        <w:t>Gigantodax</w:t>
      </w:r>
      <w:proofErr w:type="spellEnd"/>
      <w:r>
        <w:rPr>
          <w:rFonts w:ascii="Times New Roman" w:hAnsi="Times New Roman"/>
          <w:i/>
          <w:lang w:val="en-US"/>
        </w:rPr>
        <w:t xml:space="preserve"> </w:t>
      </w:r>
      <w:r>
        <w:rPr>
          <w:rFonts w:ascii="Times New Roman" w:hAnsi="Times New Roman"/>
          <w:lang w:val="en-US"/>
        </w:rPr>
        <w:t xml:space="preserve">(Diptera: </w:t>
      </w:r>
      <w:proofErr w:type="spellStart"/>
      <w:r>
        <w:rPr>
          <w:rFonts w:ascii="Times New Roman" w:hAnsi="Times New Roman"/>
          <w:lang w:val="en-US"/>
        </w:rPr>
        <w:t>Simuliidae</w:t>
      </w:r>
      <w:proofErr w:type="spellEnd"/>
      <w:r>
        <w:rPr>
          <w:rFonts w:ascii="Times New Roman" w:hAnsi="Times New Roman"/>
          <w:lang w:val="en-US"/>
        </w:rPr>
        <w:t xml:space="preserve">). </w:t>
      </w:r>
      <w:r>
        <w:rPr>
          <w:rFonts w:ascii="Times New Roman" w:hAnsi="Times New Roman"/>
          <w:i/>
          <w:lang w:val="en-US"/>
        </w:rPr>
        <w:t xml:space="preserve">Insect Syst. </w:t>
      </w:r>
      <w:proofErr w:type="spellStart"/>
      <w:r>
        <w:rPr>
          <w:rFonts w:ascii="Times New Roman" w:hAnsi="Times New Roman"/>
          <w:i/>
          <w:lang w:val="en-US"/>
        </w:rPr>
        <w:t>Evol</w:t>
      </w:r>
      <w:proofErr w:type="spellEnd"/>
      <w:r>
        <w:rPr>
          <w:rFonts w:ascii="Times New Roman" w:hAnsi="Times New Roman"/>
          <w:i/>
          <w:lang w:val="en-US"/>
        </w:rPr>
        <w:t>.</w:t>
      </w:r>
      <w:r>
        <w:rPr>
          <w:rFonts w:ascii="Times New Roman" w:hAnsi="Times New Roman"/>
          <w:lang w:val="en-US"/>
        </w:rPr>
        <w:t xml:space="preserve"> 36, 219-240.</w:t>
      </w:r>
    </w:p>
    <w:p w14:paraId="3662BC8B" w14:textId="77777777" w:rsidR="00886E27" w:rsidRDefault="00886E27">
      <w:pPr>
        <w:spacing w:line="480" w:lineRule="auto"/>
        <w:ind w:left="1980" w:hanging="1980"/>
        <w:rPr>
          <w:rFonts w:ascii="Times New Roman" w:hAnsi="Times New Roman"/>
          <w:lang w:val="en-US"/>
        </w:rPr>
      </w:pPr>
    </w:p>
    <w:p w14:paraId="04E7F073" w14:textId="77777777" w:rsidR="00886E27" w:rsidRDefault="008855EA">
      <w:pPr>
        <w:spacing w:line="480" w:lineRule="auto"/>
        <w:ind w:left="1980" w:hanging="1980"/>
        <w:rPr>
          <w:rFonts w:ascii="Times New Roman" w:hAnsi="Times New Roman"/>
          <w:lang w:val="en-US"/>
        </w:rPr>
      </w:pPr>
      <w:r>
        <w:rPr>
          <w:rFonts w:ascii="Times New Roman" w:hAnsi="Times New Roman"/>
          <w:lang w:val="en-US"/>
        </w:rPr>
        <w:t xml:space="preserve">Ramírez, M. J. (2003). The spider subfamily </w:t>
      </w:r>
      <w:proofErr w:type="spellStart"/>
      <w:r>
        <w:rPr>
          <w:rFonts w:ascii="Times New Roman" w:hAnsi="Times New Roman"/>
          <w:lang w:val="en-US"/>
        </w:rPr>
        <w:t>Amaurobioidinae</w:t>
      </w:r>
      <w:proofErr w:type="spellEnd"/>
      <w:r>
        <w:rPr>
          <w:rFonts w:ascii="Times New Roman" w:hAnsi="Times New Roman"/>
          <w:lang w:val="en-US"/>
        </w:rPr>
        <w:t xml:space="preserve"> (Araneae, </w:t>
      </w:r>
      <w:proofErr w:type="spellStart"/>
      <w:r>
        <w:rPr>
          <w:rFonts w:ascii="Times New Roman" w:hAnsi="Times New Roman"/>
          <w:lang w:val="en-US"/>
        </w:rPr>
        <w:t>Anyphaenidae</w:t>
      </w:r>
      <w:proofErr w:type="spellEnd"/>
      <w:r>
        <w:rPr>
          <w:rFonts w:ascii="Times New Roman" w:hAnsi="Times New Roman"/>
          <w:lang w:val="en-US"/>
        </w:rPr>
        <w:t xml:space="preserve">): a phylogenetic revision at the generic level. </w:t>
      </w:r>
      <w:r>
        <w:rPr>
          <w:rFonts w:ascii="Times New Roman" w:hAnsi="Times New Roman"/>
          <w:i/>
          <w:lang w:val="en-US"/>
        </w:rPr>
        <w:t xml:space="preserve">Bull. Am. Mus. Nat. Hist. </w:t>
      </w:r>
      <w:r>
        <w:rPr>
          <w:rFonts w:ascii="Times New Roman" w:hAnsi="Times New Roman"/>
          <w:lang w:val="en-US"/>
        </w:rPr>
        <w:t>277, 1-262.</w:t>
      </w:r>
    </w:p>
    <w:p w14:paraId="510017FC" w14:textId="77777777" w:rsidR="00886E27" w:rsidRDefault="00886E27">
      <w:pPr>
        <w:spacing w:line="480" w:lineRule="auto"/>
        <w:ind w:left="2268" w:hanging="2268"/>
        <w:jc w:val="both"/>
        <w:rPr>
          <w:rFonts w:ascii="Times New Roman" w:hAnsi="Times New Roman"/>
          <w:lang w:val="en-US"/>
        </w:rPr>
      </w:pPr>
    </w:p>
    <w:p w14:paraId="0BA4FED5" w14:textId="77777777" w:rsidR="00886E27" w:rsidRDefault="008855EA">
      <w:pPr>
        <w:spacing w:line="480" w:lineRule="auto"/>
        <w:ind w:left="2268" w:hanging="2268"/>
        <w:jc w:val="both"/>
        <w:rPr>
          <w:rFonts w:ascii="Times New Roman" w:hAnsi="Times New Roman"/>
          <w:i/>
          <w:lang w:val="es-CL"/>
        </w:rPr>
      </w:pPr>
      <w:proofErr w:type="spellStart"/>
      <w:r w:rsidRPr="00597B28">
        <w:rPr>
          <w:rFonts w:ascii="Times New Roman" w:hAnsi="Times New Roman"/>
          <w:lang w:val="es-CL"/>
        </w:rPr>
        <w:t>Rondani</w:t>
      </w:r>
      <w:proofErr w:type="spellEnd"/>
      <w:r w:rsidRPr="00597B28">
        <w:rPr>
          <w:rFonts w:ascii="Times New Roman" w:hAnsi="Times New Roman"/>
          <w:lang w:val="es-CL"/>
        </w:rPr>
        <w:t xml:space="preserve">, C. (1863) </w:t>
      </w:r>
      <w:proofErr w:type="spellStart"/>
      <w:r w:rsidRPr="00597B28">
        <w:rPr>
          <w:rFonts w:ascii="Times New Roman" w:hAnsi="Times New Roman"/>
          <w:lang w:val="es-CL"/>
        </w:rPr>
        <w:t>Diptera</w:t>
      </w:r>
      <w:proofErr w:type="spellEnd"/>
      <w:r w:rsidRPr="00597B28">
        <w:rPr>
          <w:rFonts w:ascii="Times New Roman" w:hAnsi="Times New Roman"/>
          <w:lang w:val="es-CL"/>
        </w:rPr>
        <w:t xml:space="preserve"> </w:t>
      </w:r>
      <w:proofErr w:type="spellStart"/>
      <w:r w:rsidRPr="00597B28">
        <w:rPr>
          <w:rFonts w:ascii="Times New Roman" w:hAnsi="Times New Roman"/>
          <w:lang w:val="es-CL"/>
        </w:rPr>
        <w:t>exotica</w:t>
      </w:r>
      <w:proofErr w:type="spellEnd"/>
      <w:r w:rsidRPr="00597B28">
        <w:rPr>
          <w:rFonts w:ascii="Times New Roman" w:hAnsi="Times New Roman"/>
          <w:lang w:val="es-CL"/>
        </w:rPr>
        <w:t xml:space="preserve"> revisa et </w:t>
      </w:r>
      <w:proofErr w:type="spellStart"/>
      <w:r w:rsidRPr="00597B28">
        <w:rPr>
          <w:rFonts w:ascii="Times New Roman" w:hAnsi="Times New Roman"/>
          <w:lang w:val="es-CL"/>
        </w:rPr>
        <w:t>annotata</w:t>
      </w:r>
      <w:proofErr w:type="spellEnd"/>
      <w:r w:rsidRPr="00597B28">
        <w:rPr>
          <w:rFonts w:ascii="Times New Roman" w:hAnsi="Times New Roman"/>
          <w:lang w:val="es-CL"/>
        </w:rPr>
        <w:t xml:space="preserve">, 99 pp., 1 </w:t>
      </w:r>
      <w:proofErr w:type="spellStart"/>
      <w:r w:rsidRPr="00597B28">
        <w:rPr>
          <w:rFonts w:ascii="Times New Roman" w:hAnsi="Times New Roman"/>
          <w:lang w:val="es-CL"/>
        </w:rPr>
        <w:t>plate</w:t>
      </w:r>
      <w:proofErr w:type="spellEnd"/>
      <w:r w:rsidRPr="00597B28">
        <w:rPr>
          <w:rFonts w:ascii="Times New Roman" w:hAnsi="Times New Roman"/>
          <w:lang w:val="es-CL"/>
        </w:rPr>
        <w:t xml:space="preserve">. </w:t>
      </w:r>
      <w:proofErr w:type="spellStart"/>
      <w:r>
        <w:rPr>
          <w:rFonts w:ascii="Times New Roman" w:hAnsi="Times New Roman"/>
          <w:lang w:val="es-CL"/>
        </w:rPr>
        <w:t>Modena</w:t>
      </w:r>
      <w:proofErr w:type="spellEnd"/>
      <w:r>
        <w:rPr>
          <w:rFonts w:ascii="Times New Roman" w:hAnsi="Times New Roman"/>
          <w:lang w:val="es-CL"/>
        </w:rPr>
        <w:t xml:space="preserve">. </w:t>
      </w:r>
      <w:r>
        <w:rPr>
          <w:rFonts w:ascii="Times New Roman" w:hAnsi="Times New Roman"/>
        </w:rPr>
        <w:t>También publicado bajo el título “</w:t>
      </w:r>
      <w:proofErr w:type="spellStart"/>
      <w:r>
        <w:rPr>
          <w:rFonts w:ascii="Times New Roman" w:hAnsi="Times New Roman"/>
        </w:rPr>
        <w:t>Dipterorum</w:t>
      </w:r>
      <w:proofErr w:type="spellEnd"/>
      <w:r>
        <w:rPr>
          <w:rFonts w:ascii="Times New Roman" w:hAnsi="Times New Roman"/>
        </w:rPr>
        <w:t xml:space="preserve"> </w:t>
      </w:r>
      <w:proofErr w:type="spellStart"/>
      <w:r>
        <w:rPr>
          <w:rFonts w:ascii="Times New Roman" w:hAnsi="Times New Roman"/>
        </w:rPr>
        <w:t>species</w:t>
      </w:r>
      <w:proofErr w:type="spellEnd"/>
      <w:r>
        <w:rPr>
          <w:rFonts w:ascii="Times New Roman" w:hAnsi="Times New Roman"/>
        </w:rPr>
        <w:t xml:space="preserve"> et genera </w:t>
      </w:r>
      <w:proofErr w:type="spellStart"/>
      <w:r>
        <w:rPr>
          <w:rFonts w:ascii="Times New Roman" w:hAnsi="Times New Roman"/>
        </w:rPr>
        <w:t>aliqua</w:t>
      </w:r>
      <w:proofErr w:type="spellEnd"/>
      <w:r>
        <w:rPr>
          <w:rFonts w:ascii="Times New Roman" w:hAnsi="Times New Roman"/>
        </w:rPr>
        <w:t xml:space="preserve"> </w:t>
      </w:r>
      <w:proofErr w:type="spellStart"/>
      <w:r>
        <w:rPr>
          <w:rFonts w:ascii="Times New Roman" w:hAnsi="Times New Roman"/>
        </w:rPr>
        <w:t>exotica</w:t>
      </w:r>
      <w:proofErr w:type="spellEnd"/>
      <w:r>
        <w:rPr>
          <w:rFonts w:ascii="Times New Roman" w:hAnsi="Times New Roman"/>
        </w:rPr>
        <w:t xml:space="preserve">”. </w:t>
      </w:r>
      <w:proofErr w:type="spellStart"/>
      <w:r>
        <w:rPr>
          <w:rFonts w:ascii="Times New Roman" w:hAnsi="Times New Roman"/>
          <w:i/>
          <w:lang w:val="es-CL"/>
        </w:rPr>
        <w:t>Arch</w:t>
      </w:r>
      <w:proofErr w:type="spellEnd"/>
      <w:r>
        <w:rPr>
          <w:rFonts w:ascii="Times New Roman" w:hAnsi="Times New Roman"/>
          <w:i/>
          <w:lang w:val="es-CL"/>
        </w:rPr>
        <w:t xml:space="preserve"> per Zool l’ </w:t>
      </w:r>
      <w:proofErr w:type="spellStart"/>
      <w:r>
        <w:rPr>
          <w:rFonts w:ascii="Times New Roman" w:hAnsi="Times New Roman"/>
          <w:i/>
          <w:lang w:val="es-CL"/>
        </w:rPr>
        <w:t>Anat</w:t>
      </w:r>
      <w:proofErr w:type="spellEnd"/>
      <w:r>
        <w:rPr>
          <w:rFonts w:ascii="Times New Roman" w:hAnsi="Times New Roman"/>
          <w:i/>
          <w:lang w:val="es-CL"/>
        </w:rPr>
        <w:t xml:space="preserve"> e Fis </w:t>
      </w:r>
      <w:proofErr w:type="spellStart"/>
      <w:r>
        <w:rPr>
          <w:rFonts w:ascii="Times New Roman" w:hAnsi="Times New Roman"/>
          <w:i/>
          <w:lang w:val="es-CL"/>
        </w:rPr>
        <w:t>Modena</w:t>
      </w:r>
      <w:proofErr w:type="spellEnd"/>
      <w:r>
        <w:rPr>
          <w:rFonts w:ascii="Times New Roman" w:hAnsi="Times New Roman"/>
          <w:i/>
          <w:lang w:val="es-CL"/>
        </w:rPr>
        <w:t xml:space="preserve"> (1863) 3(1):1-99, (1864)</w:t>
      </w:r>
    </w:p>
    <w:p w14:paraId="53D0F484" w14:textId="77777777" w:rsidR="00886E27" w:rsidRDefault="00886E27">
      <w:pPr>
        <w:spacing w:line="480" w:lineRule="auto"/>
        <w:ind w:left="1980" w:hanging="1980"/>
        <w:rPr>
          <w:rFonts w:ascii="Times New Roman" w:hAnsi="Times New Roman"/>
          <w:lang w:val="es-CL"/>
        </w:rPr>
      </w:pPr>
    </w:p>
    <w:p w14:paraId="12413C34" w14:textId="77777777" w:rsidR="00886E27" w:rsidRDefault="008855EA">
      <w:pPr>
        <w:spacing w:line="480" w:lineRule="auto"/>
        <w:ind w:left="2268" w:hanging="2268"/>
        <w:rPr>
          <w:rFonts w:ascii="Times New Roman" w:hAnsi="Times New Roman"/>
          <w:i/>
          <w:lang w:val="fr-FR"/>
        </w:rPr>
      </w:pPr>
      <w:r>
        <w:rPr>
          <w:rFonts w:ascii="Times New Roman" w:hAnsi="Times New Roman"/>
          <w:lang w:val="fr-FR"/>
        </w:rPr>
        <w:t xml:space="preserve">Surcouf, J.M.R. (1919) </w:t>
      </w:r>
      <w:proofErr w:type="spellStart"/>
      <w:r>
        <w:rPr>
          <w:rFonts w:ascii="Times New Roman" w:hAnsi="Times New Roman"/>
          <w:lang w:val="fr-FR"/>
        </w:rPr>
        <w:t>Brachyceres</w:t>
      </w:r>
      <w:proofErr w:type="spellEnd"/>
      <w:r>
        <w:rPr>
          <w:rFonts w:ascii="Times New Roman" w:hAnsi="Times New Roman"/>
          <w:lang w:val="fr-FR"/>
        </w:rPr>
        <w:t xml:space="preserve"> </w:t>
      </w:r>
      <w:proofErr w:type="spellStart"/>
      <w:r>
        <w:rPr>
          <w:rFonts w:ascii="Times New Roman" w:hAnsi="Times New Roman"/>
          <w:lang w:val="fr-FR"/>
        </w:rPr>
        <w:t>piquers</w:t>
      </w:r>
      <w:proofErr w:type="spellEnd"/>
      <w:r>
        <w:rPr>
          <w:rFonts w:ascii="Times New Roman" w:hAnsi="Times New Roman"/>
          <w:lang w:val="fr-FR"/>
        </w:rPr>
        <w:t xml:space="preserve"> (</w:t>
      </w:r>
      <w:proofErr w:type="spellStart"/>
      <w:r>
        <w:rPr>
          <w:rFonts w:ascii="Times New Roman" w:hAnsi="Times New Roman"/>
          <w:lang w:val="fr-FR"/>
        </w:rPr>
        <w:t>Tabanidae</w:t>
      </w:r>
      <w:proofErr w:type="spellEnd"/>
      <w:r>
        <w:rPr>
          <w:rFonts w:ascii="Times New Roman" w:hAnsi="Times New Roman"/>
          <w:lang w:val="fr-FR"/>
        </w:rPr>
        <w:t xml:space="preserve">). </w:t>
      </w:r>
      <w:r>
        <w:rPr>
          <w:rFonts w:ascii="Times New Roman" w:hAnsi="Times New Roman"/>
          <w:i/>
          <w:lang w:val="fr-FR"/>
        </w:rPr>
        <w:t xml:space="preserve">Mission du Service </w:t>
      </w:r>
      <w:proofErr w:type="spellStart"/>
      <w:r>
        <w:rPr>
          <w:rFonts w:ascii="Times New Roman" w:hAnsi="Times New Roman"/>
          <w:i/>
          <w:lang w:val="fr-FR"/>
        </w:rPr>
        <w:t>Geographique</w:t>
      </w:r>
      <w:proofErr w:type="spellEnd"/>
      <w:r>
        <w:rPr>
          <w:rFonts w:ascii="Times New Roman" w:hAnsi="Times New Roman"/>
          <w:i/>
          <w:lang w:val="fr-FR"/>
        </w:rPr>
        <w:t xml:space="preserve"> de </w:t>
      </w:r>
      <w:proofErr w:type="gramStart"/>
      <w:r>
        <w:rPr>
          <w:rFonts w:ascii="Times New Roman" w:hAnsi="Times New Roman"/>
          <w:i/>
          <w:lang w:val="fr-FR"/>
        </w:rPr>
        <w:t>l’ Armée</w:t>
      </w:r>
      <w:proofErr w:type="gramEnd"/>
      <w:r>
        <w:rPr>
          <w:rFonts w:ascii="Times New Roman" w:hAnsi="Times New Roman"/>
          <w:i/>
          <w:lang w:val="fr-FR"/>
        </w:rPr>
        <w:t xml:space="preserve"> pour la mesure d’ un arc de méridien en Amérique du Sud 10(2)(</w:t>
      </w:r>
      <w:proofErr w:type="spellStart"/>
      <w:r>
        <w:rPr>
          <w:rFonts w:ascii="Times New Roman" w:hAnsi="Times New Roman"/>
          <w:i/>
          <w:lang w:val="fr-FR"/>
        </w:rPr>
        <w:t>Dipteres</w:t>
      </w:r>
      <w:proofErr w:type="spellEnd"/>
      <w:r>
        <w:rPr>
          <w:rFonts w:ascii="Times New Roman" w:hAnsi="Times New Roman"/>
          <w:i/>
          <w:lang w:val="fr-FR"/>
        </w:rPr>
        <w:t>):217-233</w:t>
      </w:r>
    </w:p>
    <w:p w14:paraId="6BAF5EF8" w14:textId="77777777" w:rsidR="00886E27" w:rsidRDefault="00886E27">
      <w:pPr>
        <w:spacing w:line="480" w:lineRule="auto"/>
        <w:ind w:left="2268" w:hanging="2268"/>
        <w:rPr>
          <w:rFonts w:ascii="Times New Roman" w:hAnsi="Times New Roman"/>
          <w:i/>
          <w:lang w:val="fr-FR"/>
        </w:rPr>
      </w:pPr>
    </w:p>
    <w:p w14:paraId="41DB4642" w14:textId="77777777" w:rsidR="00886E27" w:rsidRDefault="008855EA">
      <w:pPr>
        <w:spacing w:line="480" w:lineRule="auto"/>
        <w:ind w:left="2268" w:hanging="2268"/>
        <w:rPr>
          <w:rFonts w:ascii="Times New Roman" w:hAnsi="Times New Roman"/>
          <w:i/>
          <w:lang w:val="en-US"/>
        </w:rPr>
      </w:pPr>
      <w:r>
        <w:rPr>
          <w:rFonts w:ascii="Times New Roman" w:hAnsi="Times New Roman"/>
          <w:lang w:val="en-US"/>
        </w:rPr>
        <w:t xml:space="preserve">Sinclair, B.J., J.M. Cumming &amp; D.M. Wood (1994) Homology and phylogenetic implications of male genitalia in Diptera-Lower Brachycera. </w:t>
      </w:r>
      <w:r>
        <w:rPr>
          <w:rFonts w:ascii="Times New Roman" w:hAnsi="Times New Roman"/>
          <w:i/>
          <w:lang w:val="en-US"/>
        </w:rPr>
        <w:t>Ent Scan 24:407-432</w:t>
      </w:r>
    </w:p>
    <w:p w14:paraId="142316B0" w14:textId="77777777" w:rsidR="00886E27" w:rsidRDefault="00886E27">
      <w:pPr>
        <w:spacing w:line="480" w:lineRule="auto"/>
        <w:rPr>
          <w:rFonts w:ascii="Times New Roman" w:hAnsi="Times New Roman"/>
          <w:i/>
          <w:lang w:val="en-US"/>
        </w:rPr>
      </w:pPr>
    </w:p>
    <w:p w14:paraId="212A2712" w14:textId="77777777" w:rsidR="00886E27" w:rsidRDefault="008855EA">
      <w:pPr>
        <w:spacing w:line="480" w:lineRule="auto"/>
        <w:ind w:left="2268" w:hanging="2268"/>
        <w:rPr>
          <w:rFonts w:ascii="Times New Roman" w:hAnsi="Times New Roman"/>
          <w:lang w:val="en-US"/>
        </w:rPr>
      </w:pPr>
      <w:proofErr w:type="spellStart"/>
      <w:r>
        <w:rPr>
          <w:rFonts w:ascii="Times New Roman" w:hAnsi="Times New Roman"/>
          <w:lang w:val="en-US"/>
        </w:rPr>
        <w:t>Stuckenberg</w:t>
      </w:r>
      <w:proofErr w:type="spellEnd"/>
      <w:r>
        <w:rPr>
          <w:rFonts w:ascii="Times New Roman" w:hAnsi="Times New Roman"/>
          <w:lang w:val="en-US"/>
        </w:rPr>
        <w:t xml:space="preserve">, B.R. (2001) Pruning the tree: a critical review of classifications of the </w:t>
      </w:r>
      <w:proofErr w:type="spellStart"/>
      <w:r>
        <w:rPr>
          <w:rFonts w:ascii="Times New Roman" w:hAnsi="Times New Roman"/>
          <w:lang w:val="en-US"/>
        </w:rPr>
        <w:t>Hmeodactyla</w:t>
      </w:r>
      <w:proofErr w:type="spellEnd"/>
      <w:r>
        <w:rPr>
          <w:rFonts w:ascii="Times New Roman" w:hAnsi="Times New Roman"/>
          <w:lang w:val="en-US"/>
        </w:rPr>
        <w:t xml:space="preserve"> (Diptera, Brachycera), with new perspectives and an alternative classification. </w:t>
      </w:r>
      <w:r>
        <w:rPr>
          <w:rFonts w:ascii="Times New Roman" w:hAnsi="Times New Roman"/>
          <w:i/>
          <w:lang w:val="en-US"/>
        </w:rPr>
        <w:t xml:space="preserve">Studia </w:t>
      </w:r>
      <w:proofErr w:type="spellStart"/>
      <w:r>
        <w:rPr>
          <w:rFonts w:ascii="Times New Roman" w:hAnsi="Times New Roman"/>
          <w:i/>
          <w:lang w:val="en-US"/>
        </w:rPr>
        <w:t>dipterologica</w:t>
      </w:r>
      <w:proofErr w:type="spellEnd"/>
      <w:r>
        <w:rPr>
          <w:rFonts w:ascii="Times New Roman" w:hAnsi="Times New Roman"/>
          <w:b/>
          <w:lang w:val="en-US"/>
        </w:rPr>
        <w:t>, 8</w:t>
      </w:r>
      <w:r>
        <w:rPr>
          <w:rFonts w:ascii="Times New Roman" w:hAnsi="Times New Roman"/>
          <w:lang w:val="en-US"/>
        </w:rPr>
        <w:t>, 3-41</w:t>
      </w:r>
    </w:p>
    <w:p w14:paraId="69299BCD" w14:textId="77777777" w:rsidR="00886E27" w:rsidRDefault="00886E27">
      <w:pPr>
        <w:spacing w:line="480" w:lineRule="auto"/>
        <w:ind w:left="2268" w:hanging="2268"/>
        <w:rPr>
          <w:rFonts w:ascii="Times New Roman" w:hAnsi="Times New Roman"/>
          <w:lang w:val="en-US"/>
        </w:rPr>
      </w:pPr>
    </w:p>
    <w:p w14:paraId="7C4B0580" w14:textId="77777777" w:rsidR="00886E27" w:rsidRDefault="008855EA">
      <w:pPr>
        <w:spacing w:line="480" w:lineRule="auto"/>
        <w:ind w:left="2268" w:hanging="2268"/>
        <w:rPr>
          <w:rFonts w:ascii="Times New Roman" w:hAnsi="Times New Roman"/>
          <w:i/>
          <w:lang w:val="en-US"/>
        </w:rPr>
      </w:pPr>
      <w:r>
        <w:rPr>
          <w:rFonts w:ascii="Times New Roman" w:hAnsi="Times New Roman"/>
          <w:lang w:val="en-US"/>
        </w:rPr>
        <w:t xml:space="preserve">Tian-qi, W. (1988) The phylogeny of three Subfamilies of </w:t>
      </w:r>
      <w:proofErr w:type="spellStart"/>
      <w:r>
        <w:rPr>
          <w:rFonts w:ascii="Times New Roman" w:hAnsi="Times New Roman"/>
          <w:lang w:val="en-US"/>
        </w:rPr>
        <w:t>Tabanidae</w:t>
      </w:r>
      <w:proofErr w:type="spellEnd"/>
      <w:r>
        <w:rPr>
          <w:rFonts w:ascii="Times New Roman" w:hAnsi="Times New Roman"/>
          <w:lang w:val="en-US"/>
        </w:rPr>
        <w:t xml:space="preserve"> (Diptera).</w:t>
      </w:r>
      <w:r>
        <w:rPr>
          <w:rFonts w:ascii="Times New Roman" w:hAnsi="Times New Roman"/>
          <w:i/>
          <w:lang w:val="en-US"/>
        </w:rPr>
        <w:t xml:space="preserve"> Translate of </w:t>
      </w:r>
      <w:proofErr w:type="spellStart"/>
      <w:r>
        <w:rPr>
          <w:rFonts w:ascii="Times New Roman" w:hAnsi="Times New Roman"/>
          <w:i/>
          <w:lang w:val="en-US"/>
        </w:rPr>
        <w:t>Contr</w:t>
      </w:r>
      <w:proofErr w:type="spellEnd"/>
      <w:r>
        <w:rPr>
          <w:rFonts w:ascii="Times New Roman" w:hAnsi="Times New Roman"/>
          <w:i/>
          <w:lang w:val="en-US"/>
        </w:rPr>
        <w:t xml:space="preserve"> </w:t>
      </w:r>
      <w:proofErr w:type="spellStart"/>
      <w:r>
        <w:rPr>
          <w:rFonts w:ascii="Times New Roman" w:hAnsi="Times New Roman"/>
          <w:i/>
          <w:lang w:val="en-US"/>
        </w:rPr>
        <w:t>Shangai</w:t>
      </w:r>
      <w:proofErr w:type="spellEnd"/>
      <w:r>
        <w:rPr>
          <w:rFonts w:ascii="Times New Roman" w:hAnsi="Times New Roman"/>
          <w:i/>
          <w:lang w:val="en-US"/>
        </w:rPr>
        <w:t xml:space="preserve"> Inst </w:t>
      </w:r>
      <w:proofErr w:type="spellStart"/>
      <w:r>
        <w:rPr>
          <w:rFonts w:ascii="Times New Roman" w:hAnsi="Times New Roman"/>
          <w:i/>
          <w:lang w:val="en-US"/>
        </w:rPr>
        <w:t>Entomol</w:t>
      </w:r>
      <w:proofErr w:type="spellEnd"/>
      <w:r>
        <w:rPr>
          <w:rFonts w:ascii="Times New Roman" w:hAnsi="Times New Roman"/>
          <w:i/>
          <w:lang w:val="en-US"/>
        </w:rPr>
        <w:t>, 8,209-216</w:t>
      </w:r>
    </w:p>
    <w:p w14:paraId="651EED45" w14:textId="77777777" w:rsidR="00886E27" w:rsidRDefault="00886E27">
      <w:pPr>
        <w:spacing w:line="480" w:lineRule="auto"/>
        <w:ind w:left="2268" w:hanging="2268"/>
        <w:rPr>
          <w:rFonts w:ascii="Times New Roman" w:hAnsi="Times New Roman"/>
          <w:lang w:val="en-US"/>
        </w:rPr>
      </w:pPr>
    </w:p>
    <w:p w14:paraId="6E814DF3" w14:textId="77777777" w:rsidR="00886E27" w:rsidRDefault="008855EA">
      <w:pPr>
        <w:pStyle w:val="Estilo48"/>
        <w:ind w:left="2268" w:hanging="2268"/>
        <w:jc w:val="left"/>
        <w:rPr>
          <w:rFonts w:ascii="Times New Roman" w:hAnsi="Times New Roman"/>
          <w:lang w:val="fr-FR"/>
        </w:rPr>
      </w:pPr>
      <w:r>
        <w:rPr>
          <w:rFonts w:ascii="Times New Roman" w:hAnsi="Times New Roman"/>
          <w:lang w:val="fr-FR"/>
        </w:rPr>
        <w:lastRenderedPageBreak/>
        <w:t xml:space="preserve">Trojan, P. (1991) </w:t>
      </w:r>
      <w:proofErr w:type="spellStart"/>
      <w:r>
        <w:rPr>
          <w:rFonts w:ascii="Times New Roman" w:hAnsi="Times New Roman"/>
          <w:lang w:val="fr-FR"/>
        </w:rPr>
        <w:t>Diptera</w:t>
      </w:r>
      <w:proofErr w:type="spellEnd"/>
      <w:r>
        <w:rPr>
          <w:rFonts w:ascii="Times New Roman" w:hAnsi="Times New Roman"/>
          <w:lang w:val="fr-FR"/>
        </w:rPr>
        <w:t xml:space="preserve"> </w:t>
      </w:r>
      <w:proofErr w:type="spellStart"/>
      <w:r>
        <w:rPr>
          <w:rFonts w:ascii="Times New Roman" w:hAnsi="Times New Roman"/>
          <w:lang w:val="fr-FR"/>
        </w:rPr>
        <w:t>Tabanidae</w:t>
      </w:r>
      <w:proofErr w:type="spellEnd"/>
      <w:r>
        <w:rPr>
          <w:rFonts w:ascii="Times New Roman" w:hAnsi="Times New Roman"/>
          <w:lang w:val="fr-FR"/>
        </w:rPr>
        <w:t xml:space="preserve"> de Nouvelle-Calédonie. Révision des </w:t>
      </w:r>
      <w:proofErr w:type="spellStart"/>
      <w:r>
        <w:rPr>
          <w:rFonts w:ascii="Times New Roman" w:hAnsi="Times New Roman"/>
          <w:lang w:val="fr-FR"/>
        </w:rPr>
        <w:t>Diachlorini</w:t>
      </w:r>
      <w:proofErr w:type="spellEnd"/>
      <w:r>
        <w:rPr>
          <w:rFonts w:ascii="Times New Roman" w:hAnsi="Times New Roman"/>
          <w:lang w:val="fr-FR"/>
        </w:rPr>
        <w:t xml:space="preserve"> et nouvelles données sur les taons. </w:t>
      </w:r>
      <w:r>
        <w:rPr>
          <w:rFonts w:ascii="Times New Roman" w:hAnsi="Times New Roman"/>
        </w:rPr>
        <w:t xml:space="preserve">In: J. </w:t>
      </w:r>
      <w:proofErr w:type="spellStart"/>
      <w:r>
        <w:rPr>
          <w:rFonts w:ascii="Times New Roman" w:hAnsi="Times New Roman"/>
        </w:rPr>
        <w:t>Chazeau</w:t>
      </w:r>
      <w:proofErr w:type="spellEnd"/>
      <w:r>
        <w:rPr>
          <w:rFonts w:ascii="Times New Roman" w:hAnsi="Times New Roman"/>
        </w:rPr>
        <w:t xml:space="preserve"> and S. </w:t>
      </w:r>
      <w:proofErr w:type="spellStart"/>
      <w:r>
        <w:rPr>
          <w:rFonts w:ascii="Times New Roman" w:hAnsi="Times New Roman"/>
        </w:rPr>
        <w:t>Tillier</w:t>
      </w:r>
      <w:proofErr w:type="spellEnd"/>
      <w:r>
        <w:rPr>
          <w:rFonts w:ascii="Times New Roman" w:hAnsi="Times New Roman"/>
        </w:rPr>
        <w:t xml:space="preserve"> (eds.) </w:t>
      </w:r>
      <w:proofErr w:type="spellStart"/>
      <w:r>
        <w:rPr>
          <w:rFonts w:ascii="Times New Roman" w:hAnsi="Times New Roman"/>
        </w:rPr>
        <w:t>Zoologia</w:t>
      </w:r>
      <w:proofErr w:type="spellEnd"/>
      <w:r>
        <w:rPr>
          <w:rFonts w:ascii="Times New Roman" w:hAnsi="Times New Roman"/>
        </w:rPr>
        <w:t xml:space="preserve"> </w:t>
      </w:r>
      <w:proofErr w:type="spellStart"/>
      <w:r>
        <w:rPr>
          <w:rFonts w:ascii="Times New Roman" w:hAnsi="Times New Roman"/>
        </w:rPr>
        <w:t>Neocaledonica</w:t>
      </w:r>
      <w:proofErr w:type="spellEnd"/>
      <w:r>
        <w:rPr>
          <w:rFonts w:ascii="Times New Roman" w:hAnsi="Times New Roman"/>
        </w:rPr>
        <w:t xml:space="preserve">, Volume 2. </w:t>
      </w:r>
      <w:r>
        <w:rPr>
          <w:rFonts w:ascii="Times New Roman" w:hAnsi="Times New Roman"/>
          <w:i/>
          <w:lang w:val="fr-FR"/>
        </w:rPr>
        <w:t xml:space="preserve">Mémoires du Muséum National d’Histoire Naturelle, </w:t>
      </w:r>
      <w:r>
        <w:rPr>
          <w:rFonts w:ascii="Times New Roman" w:hAnsi="Times New Roman"/>
          <w:lang w:val="fr-FR"/>
        </w:rPr>
        <w:t>149, 251-277.</w:t>
      </w:r>
    </w:p>
    <w:p w14:paraId="719853F7" w14:textId="77777777" w:rsidR="00886E27" w:rsidRDefault="00886E27">
      <w:pPr>
        <w:spacing w:line="480" w:lineRule="auto"/>
        <w:ind w:left="2268" w:hanging="2268"/>
        <w:jc w:val="both"/>
        <w:rPr>
          <w:rFonts w:ascii="Times New Roman" w:hAnsi="Times New Roman"/>
          <w:lang w:val="en-US"/>
        </w:rPr>
      </w:pPr>
    </w:p>
    <w:p w14:paraId="7BDA321F" w14:textId="77777777" w:rsidR="00886E27" w:rsidRDefault="008855EA">
      <w:pPr>
        <w:spacing w:line="480" w:lineRule="auto"/>
        <w:ind w:left="2268" w:hanging="2268"/>
        <w:jc w:val="both"/>
        <w:rPr>
          <w:rFonts w:ascii="Times New Roman" w:hAnsi="Times New Roman"/>
          <w:lang w:val="en-US"/>
        </w:rPr>
      </w:pPr>
      <w:proofErr w:type="spellStart"/>
      <w:r>
        <w:rPr>
          <w:rFonts w:ascii="Times New Roman" w:hAnsi="Times New Roman"/>
          <w:lang w:val="en-US"/>
        </w:rPr>
        <w:t>Yeates</w:t>
      </w:r>
      <w:proofErr w:type="spellEnd"/>
      <w:r>
        <w:rPr>
          <w:rFonts w:ascii="Times New Roman" w:hAnsi="Times New Roman"/>
          <w:lang w:val="en-US"/>
        </w:rPr>
        <w:t xml:space="preserve">, D.K. (2002) Relationships of extant lower Brachycera (Diptera): a quantitative synthesis of morphological characters. </w:t>
      </w:r>
      <w:r>
        <w:rPr>
          <w:rFonts w:ascii="Times New Roman" w:hAnsi="Times New Roman"/>
          <w:i/>
          <w:lang w:val="en-US"/>
        </w:rPr>
        <w:t>Zool. Scr.</w:t>
      </w:r>
      <w:r>
        <w:rPr>
          <w:rFonts w:ascii="Times New Roman" w:hAnsi="Times New Roman"/>
          <w:lang w:val="en-US"/>
        </w:rPr>
        <w:t xml:space="preserve"> 31, 105–121.</w:t>
      </w:r>
    </w:p>
    <w:p w14:paraId="7CC1D827" w14:textId="77777777" w:rsidR="00886E27" w:rsidRDefault="00886E27">
      <w:pPr>
        <w:spacing w:line="480" w:lineRule="auto"/>
        <w:ind w:left="2268" w:hanging="2268"/>
        <w:jc w:val="both"/>
        <w:rPr>
          <w:rFonts w:ascii="Times New Roman" w:hAnsi="Times New Roman"/>
          <w:lang w:val="en-US"/>
        </w:rPr>
      </w:pPr>
    </w:p>
    <w:p w14:paraId="338E4AFA" w14:textId="77777777" w:rsidR="00886E27" w:rsidRDefault="008855EA">
      <w:pPr>
        <w:spacing w:line="480" w:lineRule="auto"/>
        <w:ind w:left="2268" w:hanging="2268"/>
        <w:jc w:val="both"/>
        <w:rPr>
          <w:rFonts w:ascii="Times New Roman" w:hAnsi="Times New Roman"/>
          <w:lang w:val="en-US"/>
        </w:rPr>
      </w:pPr>
      <w:proofErr w:type="spellStart"/>
      <w:r>
        <w:rPr>
          <w:rFonts w:ascii="Times New Roman" w:hAnsi="Times New Roman"/>
          <w:lang w:val="en-US"/>
        </w:rPr>
        <w:t>Yeates</w:t>
      </w:r>
      <w:proofErr w:type="spellEnd"/>
      <w:r>
        <w:rPr>
          <w:rFonts w:ascii="Times New Roman" w:hAnsi="Times New Roman"/>
          <w:lang w:val="en-US"/>
        </w:rPr>
        <w:t xml:space="preserve">, D.K. &amp; B.M. </w:t>
      </w:r>
      <w:proofErr w:type="spellStart"/>
      <w:r>
        <w:rPr>
          <w:rFonts w:ascii="Times New Roman" w:hAnsi="Times New Roman"/>
          <w:lang w:val="en-US"/>
        </w:rPr>
        <w:t>Wiegmann</w:t>
      </w:r>
      <w:proofErr w:type="spellEnd"/>
      <w:r>
        <w:rPr>
          <w:rFonts w:ascii="Times New Roman" w:hAnsi="Times New Roman"/>
          <w:lang w:val="en-US"/>
        </w:rPr>
        <w:t xml:space="preserve"> (1999) Congruence and Controversy: toward a higher-level phylogeny of Diptera. </w:t>
      </w:r>
      <w:r>
        <w:rPr>
          <w:rFonts w:ascii="Times New Roman" w:hAnsi="Times New Roman"/>
          <w:i/>
          <w:lang w:val="en-US"/>
        </w:rPr>
        <w:t xml:space="preserve">Annual Review of Entomology, 44, 397-428. </w:t>
      </w:r>
    </w:p>
    <w:p w14:paraId="74DF2791" w14:textId="77777777" w:rsidR="00886E27" w:rsidRDefault="00886E27">
      <w:pPr>
        <w:spacing w:line="480" w:lineRule="auto"/>
        <w:ind w:left="2268" w:hanging="2268"/>
        <w:jc w:val="both"/>
        <w:rPr>
          <w:rFonts w:ascii="Times New Roman" w:hAnsi="Times New Roman"/>
          <w:lang w:val="en-US"/>
        </w:rPr>
      </w:pPr>
    </w:p>
    <w:p w14:paraId="2FFDE235" w14:textId="77777777" w:rsidR="00886E27" w:rsidRDefault="008855EA">
      <w:pPr>
        <w:spacing w:line="480" w:lineRule="auto"/>
        <w:ind w:left="2268" w:hanging="2268"/>
        <w:jc w:val="both"/>
        <w:rPr>
          <w:rFonts w:ascii="Times New Roman" w:hAnsi="Times New Roman"/>
          <w:lang w:val="en-US"/>
        </w:rPr>
      </w:pPr>
      <w:proofErr w:type="spellStart"/>
      <w:r>
        <w:rPr>
          <w:rFonts w:ascii="Times New Roman" w:hAnsi="Times New Roman"/>
          <w:lang w:val="en-US"/>
        </w:rPr>
        <w:t>Wiegmann</w:t>
      </w:r>
      <w:proofErr w:type="spellEnd"/>
      <w:r>
        <w:rPr>
          <w:rFonts w:ascii="Times New Roman" w:hAnsi="Times New Roman"/>
          <w:lang w:val="en-US"/>
        </w:rPr>
        <w:t xml:space="preserve">, B.M., </w:t>
      </w:r>
      <w:proofErr w:type="spellStart"/>
      <w:r>
        <w:rPr>
          <w:rFonts w:ascii="Times New Roman" w:hAnsi="Times New Roman"/>
          <w:lang w:val="en-US"/>
        </w:rPr>
        <w:t>Tsaur</w:t>
      </w:r>
      <w:proofErr w:type="spellEnd"/>
      <w:r>
        <w:rPr>
          <w:rFonts w:ascii="Times New Roman" w:hAnsi="Times New Roman"/>
          <w:lang w:val="en-US"/>
        </w:rPr>
        <w:t xml:space="preserve">, S., Webb, D.W., </w:t>
      </w:r>
      <w:proofErr w:type="spellStart"/>
      <w:r>
        <w:rPr>
          <w:rFonts w:ascii="Times New Roman" w:hAnsi="Times New Roman"/>
          <w:lang w:val="en-US"/>
        </w:rPr>
        <w:t>Yeates</w:t>
      </w:r>
      <w:proofErr w:type="spellEnd"/>
      <w:r>
        <w:rPr>
          <w:rFonts w:ascii="Times New Roman" w:hAnsi="Times New Roman"/>
          <w:lang w:val="en-US"/>
        </w:rPr>
        <w:t xml:space="preserve">, D.K., Cassel, B.K., (2000). Monophyly and relationships of the </w:t>
      </w:r>
      <w:proofErr w:type="spellStart"/>
      <w:r>
        <w:rPr>
          <w:rFonts w:ascii="Times New Roman" w:hAnsi="Times New Roman"/>
          <w:lang w:val="en-US"/>
        </w:rPr>
        <w:t>Tabanomorpha</w:t>
      </w:r>
      <w:proofErr w:type="spellEnd"/>
      <w:r>
        <w:rPr>
          <w:rFonts w:ascii="Times New Roman" w:hAnsi="Times New Roman"/>
          <w:lang w:val="en-US"/>
        </w:rPr>
        <w:t xml:space="preserve"> (Diptera: Brachycera) based on 28S ribosomal gene sequences. Ann. Ent. Soc. Am. 93, 1031–1038.</w:t>
      </w:r>
    </w:p>
    <w:p w14:paraId="39DBE0E6" w14:textId="77777777" w:rsidR="00886E27" w:rsidRDefault="00886E27">
      <w:pPr>
        <w:spacing w:line="480" w:lineRule="auto"/>
        <w:ind w:left="2268" w:hanging="2268"/>
        <w:jc w:val="both"/>
        <w:rPr>
          <w:rFonts w:ascii="Times New Roman" w:hAnsi="Times New Roman"/>
          <w:lang w:val="en-US"/>
        </w:rPr>
      </w:pPr>
    </w:p>
    <w:p w14:paraId="434FA2A2" w14:textId="77777777" w:rsidR="00886E27" w:rsidRDefault="008855EA">
      <w:pPr>
        <w:spacing w:line="480" w:lineRule="auto"/>
        <w:ind w:left="2268" w:hanging="2268"/>
        <w:jc w:val="both"/>
        <w:rPr>
          <w:rFonts w:ascii="Times New Roman" w:hAnsi="Times New Roman"/>
          <w:lang w:val="en-US"/>
        </w:rPr>
      </w:pPr>
      <w:proofErr w:type="spellStart"/>
      <w:r>
        <w:rPr>
          <w:rFonts w:ascii="Times New Roman" w:hAnsi="Times New Roman"/>
          <w:lang w:val="en-US"/>
        </w:rPr>
        <w:t>Wiegmann</w:t>
      </w:r>
      <w:proofErr w:type="spellEnd"/>
      <w:r>
        <w:rPr>
          <w:rFonts w:ascii="Times New Roman" w:hAnsi="Times New Roman"/>
          <w:lang w:val="en-US"/>
        </w:rPr>
        <w:t xml:space="preserve">, B.M., </w:t>
      </w:r>
      <w:proofErr w:type="spellStart"/>
      <w:r>
        <w:rPr>
          <w:rFonts w:ascii="Times New Roman" w:hAnsi="Times New Roman"/>
          <w:lang w:val="en-US"/>
        </w:rPr>
        <w:t>Yeates</w:t>
      </w:r>
      <w:proofErr w:type="spellEnd"/>
      <w:r>
        <w:rPr>
          <w:rFonts w:ascii="Times New Roman" w:hAnsi="Times New Roman"/>
          <w:lang w:val="en-US"/>
        </w:rPr>
        <w:t xml:space="preserve">, D.K., Thorne, J.L., </w:t>
      </w:r>
      <w:proofErr w:type="spellStart"/>
      <w:r>
        <w:rPr>
          <w:rFonts w:ascii="Times New Roman" w:hAnsi="Times New Roman"/>
          <w:lang w:val="en-US"/>
        </w:rPr>
        <w:t>Kishino</w:t>
      </w:r>
      <w:proofErr w:type="spellEnd"/>
      <w:r>
        <w:rPr>
          <w:rFonts w:ascii="Times New Roman" w:hAnsi="Times New Roman"/>
          <w:lang w:val="en-US"/>
        </w:rPr>
        <w:t xml:space="preserve">, H., 2003. Time flies, a new molecular time-scale for </w:t>
      </w:r>
      <w:proofErr w:type="spellStart"/>
      <w:r>
        <w:rPr>
          <w:rFonts w:ascii="Times New Roman" w:hAnsi="Times New Roman"/>
          <w:lang w:val="en-US"/>
        </w:rPr>
        <w:t>Brachyceran</w:t>
      </w:r>
      <w:proofErr w:type="spellEnd"/>
      <w:r>
        <w:rPr>
          <w:rFonts w:ascii="Times New Roman" w:hAnsi="Times New Roman"/>
          <w:lang w:val="en-US"/>
        </w:rPr>
        <w:t xml:space="preserve"> fly evolution without a clock. Syst. Biol. 52, 745–756.</w:t>
      </w:r>
    </w:p>
    <w:p w14:paraId="611EFAD7" w14:textId="77777777" w:rsidR="00886E27" w:rsidRDefault="00886E27">
      <w:pPr>
        <w:spacing w:line="480" w:lineRule="auto"/>
        <w:ind w:left="2268" w:hanging="2268"/>
        <w:jc w:val="both"/>
        <w:rPr>
          <w:rFonts w:ascii="Times New Roman" w:hAnsi="Times New Roman"/>
          <w:lang w:val="en-US"/>
        </w:rPr>
      </w:pPr>
    </w:p>
    <w:p w14:paraId="7C89E9B6" w14:textId="77777777" w:rsidR="00886E27" w:rsidRDefault="008855EA">
      <w:pPr>
        <w:spacing w:line="480" w:lineRule="auto"/>
        <w:ind w:left="2268" w:hanging="2268"/>
        <w:jc w:val="both"/>
        <w:rPr>
          <w:rFonts w:ascii="Times New Roman" w:hAnsi="Times New Roman"/>
          <w:lang w:val="en-US"/>
        </w:rPr>
      </w:pPr>
      <w:proofErr w:type="spellStart"/>
      <w:r>
        <w:rPr>
          <w:rFonts w:ascii="Times New Roman" w:hAnsi="Times New Roman"/>
          <w:lang w:val="en-US"/>
        </w:rPr>
        <w:t>Wiegmann</w:t>
      </w:r>
      <w:proofErr w:type="spellEnd"/>
      <w:r>
        <w:rPr>
          <w:rFonts w:ascii="Times New Roman" w:hAnsi="Times New Roman"/>
          <w:lang w:val="en-US"/>
        </w:rPr>
        <w:t xml:space="preserve">, B.M., </w:t>
      </w:r>
      <w:proofErr w:type="spellStart"/>
      <w:r>
        <w:rPr>
          <w:rFonts w:ascii="Times New Roman" w:hAnsi="Times New Roman"/>
          <w:lang w:val="en-US"/>
        </w:rPr>
        <w:t>Trautwein</w:t>
      </w:r>
      <w:proofErr w:type="spellEnd"/>
      <w:r>
        <w:rPr>
          <w:rFonts w:ascii="Times New Roman" w:hAnsi="Times New Roman"/>
          <w:lang w:val="en-US"/>
        </w:rPr>
        <w:t xml:space="preserve">, M.D., Winkler, I.S., Barr, N.B., Kim, J.W., Lambkin, C., Bertone, M.A., Cassel, B.K., Bayless, K.M., Heimberg, A.M., Wheeler, B.M., Peterson, K.J., Pape, T., Sinclair, B.J., Skevington, J.H., </w:t>
      </w:r>
      <w:proofErr w:type="spellStart"/>
      <w:r>
        <w:rPr>
          <w:rFonts w:ascii="Times New Roman" w:hAnsi="Times New Roman"/>
          <w:lang w:val="en-US"/>
        </w:rPr>
        <w:t>Blagoderov</w:t>
      </w:r>
      <w:proofErr w:type="spellEnd"/>
      <w:r>
        <w:rPr>
          <w:rFonts w:ascii="Times New Roman" w:hAnsi="Times New Roman"/>
          <w:lang w:val="en-US"/>
        </w:rPr>
        <w:t xml:space="preserve">, V., </w:t>
      </w:r>
      <w:proofErr w:type="spellStart"/>
      <w:r>
        <w:rPr>
          <w:rFonts w:ascii="Times New Roman" w:hAnsi="Times New Roman"/>
          <w:lang w:val="en-US"/>
        </w:rPr>
        <w:t>Caravas</w:t>
      </w:r>
      <w:proofErr w:type="spellEnd"/>
      <w:r>
        <w:rPr>
          <w:rFonts w:ascii="Times New Roman" w:hAnsi="Times New Roman"/>
          <w:lang w:val="en-US"/>
        </w:rPr>
        <w:t xml:space="preserve">, J., Narayanan </w:t>
      </w:r>
      <w:proofErr w:type="spellStart"/>
      <w:r>
        <w:rPr>
          <w:rFonts w:ascii="Times New Roman" w:hAnsi="Times New Roman"/>
          <w:lang w:val="en-US"/>
        </w:rPr>
        <w:t>Kutty</w:t>
      </w:r>
      <w:proofErr w:type="spellEnd"/>
      <w:r>
        <w:rPr>
          <w:rFonts w:ascii="Times New Roman" w:hAnsi="Times New Roman"/>
          <w:lang w:val="en-US"/>
        </w:rPr>
        <w:t xml:space="preserve">, </w:t>
      </w:r>
      <w:r>
        <w:rPr>
          <w:rFonts w:ascii="Times New Roman" w:hAnsi="Times New Roman"/>
          <w:lang w:val="en-US"/>
        </w:rPr>
        <w:lastRenderedPageBreak/>
        <w:t xml:space="preserve">S., Schmidt-Ott, U., </w:t>
      </w:r>
      <w:proofErr w:type="spellStart"/>
      <w:r>
        <w:rPr>
          <w:rFonts w:ascii="Times New Roman" w:hAnsi="Times New Roman"/>
          <w:lang w:val="en-US"/>
        </w:rPr>
        <w:t>Kampmeier</w:t>
      </w:r>
      <w:proofErr w:type="spellEnd"/>
      <w:r>
        <w:rPr>
          <w:rFonts w:ascii="Times New Roman" w:hAnsi="Times New Roman"/>
          <w:lang w:val="en-US"/>
        </w:rPr>
        <w:t xml:space="preserve">, G.E., Thompson, F.C., Grimaldi, D.A., </w:t>
      </w:r>
      <w:proofErr w:type="spellStart"/>
      <w:r>
        <w:rPr>
          <w:rFonts w:ascii="Times New Roman" w:hAnsi="Times New Roman"/>
          <w:lang w:val="en-US"/>
        </w:rPr>
        <w:t>Beckenbach</w:t>
      </w:r>
      <w:proofErr w:type="spellEnd"/>
      <w:r>
        <w:rPr>
          <w:rFonts w:ascii="Times New Roman" w:hAnsi="Times New Roman"/>
          <w:lang w:val="en-US"/>
        </w:rPr>
        <w:t xml:space="preserve">, A.T., Courtney, G.W., Friedrich, M., Meier, R., </w:t>
      </w:r>
      <w:proofErr w:type="spellStart"/>
      <w:r>
        <w:rPr>
          <w:rFonts w:ascii="Times New Roman" w:hAnsi="Times New Roman"/>
          <w:lang w:val="en-US"/>
        </w:rPr>
        <w:t>Yeates</w:t>
      </w:r>
      <w:proofErr w:type="spellEnd"/>
      <w:r>
        <w:rPr>
          <w:rFonts w:ascii="Times New Roman" w:hAnsi="Times New Roman"/>
          <w:lang w:val="en-US"/>
        </w:rPr>
        <w:t>, D.K. (2011) Episodic radiations in the fly tree of life. PNAS 108, 5690–5695.</w:t>
      </w:r>
    </w:p>
    <w:p w14:paraId="51D7E2A1" w14:textId="77777777" w:rsidR="00886E27" w:rsidRDefault="00886E27">
      <w:pPr>
        <w:spacing w:line="480" w:lineRule="auto"/>
        <w:ind w:left="2268" w:hanging="2268"/>
        <w:jc w:val="both"/>
        <w:rPr>
          <w:rFonts w:ascii="Times New Roman" w:hAnsi="Times New Roman"/>
          <w:lang w:val="en-US"/>
        </w:rPr>
      </w:pPr>
    </w:p>
    <w:p w14:paraId="621E0989" w14:textId="77777777" w:rsidR="00886E27" w:rsidRDefault="008855EA">
      <w:pPr>
        <w:spacing w:line="480" w:lineRule="auto"/>
        <w:ind w:left="2268" w:hanging="2268"/>
        <w:jc w:val="both"/>
        <w:rPr>
          <w:rFonts w:ascii="Times New Roman" w:hAnsi="Times New Roman"/>
          <w:lang w:val="en-US"/>
        </w:rPr>
      </w:pPr>
      <w:r>
        <w:rPr>
          <w:rFonts w:ascii="Times New Roman" w:hAnsi="Times New Roman"/>
          <w:lang w:val="en-US"/>
        </w:rPr>
        <w:t xml:space="preserve">Wheeler, W. C. (1995). Sequence alignment, parameter sensitivity of molecular data. </w:t>
      </w:r>
      <w:r>
        <w:rPr>
          <w:rFonts w:ascii="Times New Roman" w:hAnsi="Times New Roman"/>
          <w:i/>
          <w:lang w:val="en-US"/>
        </w:rPr>
        <w:t xml:space="preserve">Systematic Biology, </w:t>
      </w:r>
      <w:r>
        <w:rPr>
          <w:rFonts w:ascii="Times New Roman" w:hAnsi="Times New Roman"/>
          <w:lang w:val="en-US"/>
        </w:rPr>
        <w:t>44, 321-331.</w:t>
      </w:r>
    </w:p>
    <w:p w14:paraId="3560BED0" w14:textId="77777777" w:rsidR="00886E27" w:rsidRDefault="00886E27">
      <w:pPr>
        <w:spacing w:line="480" w:lineRule="auto"/>
        <w:ind w:left="2268" w:hanging="2268"/>
        <w:jc w:val="both"/>
        <w:rPr>
          <w:rFonts w:ascii="Times New Roman" w:hAnsi="Times New Roman"/>
          <w:lang w:val="en-US"/>
        </w:rPr>
      </w:pPr>
    </w:p>
    <w:p w14:paraId="5B84F692" w14:textId="77777777" w:rsidR="00886E27" w:rsidRDefault="008855EA">
      <w:pPr>
        <w:spacing w:line="480" w:lineRule="auto"/>
        <w:ind w:left="2268" w:hanging="2268"/>
        <w:jc w:val="both"/>
        <w:rPr>
          <w:rFonts w:ascii="Times New Roman" w:hAnsi="Times New Roman"/>
          <w:i/>
          <w:lang w:val="en-US"/>
        </w:rPr>
      </w:pPr>
      <w:r>
        <w:rPr>
          <w:rFonts w:ascii="Times New Roman" w:hAnsi="Times New Roman"/>
          <w:lang w:val="en-US"/>
        </w:rPr>
        <w:t xml:space="preserve">Wilkerson, R.C. (1979) Horse flies (Diptera: </w:t>
      </w:r>
      <w:proofErr w:type="spellStart"/>
      <w:r>
        <w:rPr>
          <w:rFonts w:ascii="Times New Roman" w:hAnsi="Times New Roman"/>
          <w:lang w:val="en-US"/>
        </w:rPr>
        <w:t>Tabanidae</w:t>
      </w:r>
      <w:proofErr w:type="spellEnd"/>
      <w:r>
        <w:rPr>
          <w:rFonts w:ascii="Times New Roman" w:hAnsi="Times New Roman"/>
          <w:lang w:val="en-US"/>
        </w:rPr>
        <w:t xml:space="preserve">) of the Colombian Departments of Chocó, Valle and Cauca. </w:t>
      </w:r>
      <w:proofErr w:type="spellStart"/>
      <w:r>
        <w:rPr>
          <w:rFonts w:ascii="Times New Roman" w:hAnsi="Times New Roman"/>
          <w:i/>
          <w:lang w:val="en-US"/>
        </w:rPr>
        <w:t>Cespedesia</w:t>
      </w:r>
      <w:proofErr w:type="spellEnd"/>
      <w:r>
        <w:rPr>
          <w:rFonts w:ascii="Times New Roman" w:hAnsi="Times New Roman"/>
          <w:i/>
          <w:lang w:val="en-US"/>
        </w:rPr>
        <w:t>, 8(31-32), 87-435</w:t>
      </w:r>
    </w:p>
    <w:p w14:paraId="16F4240C" w14:textId="77777777" w:rsidR="00886E27" w:rsidRDefault="00886E27">
      <w:pPr>
        <w:spacing w:line="480" w:lineRule="auto"/>
        <w:ind w:left="2268" w:hanging="2268"/>
        <w:jc w:val="both"/>
        <w:rPr>
          <w:rFonts w:ascii="Times New Roman" w:hAnsi="Times New Roman"/>
          <w:lang w:val="en-US"/>
        </w:rPr>
      </w:pPr>
    </w:p>
    <w:p w14:paraId="2F178E24" w14:textId="77777777" w:rsidR="00886E27" w:rsidRDefault="008855EA">
      <w:pPr>
        <w:spacing w:line="480" w:lineRule="auto"/>
        <w:ind w:left="2268" w:hanging="2268"/>
        <w:jc w:val="both"/>
        <w:rPr>
          <w:rFonts w:ascii="Times New Roman" w:hAnsi="Times New Roman"/>
          <w:i/>
          <w:lang w:val="en-US"/>
        </w:rPr>
      </w:pPr>
      <w:r>
        <w:rPr>
          <w:rFonts w:ascii="Times New Roman" w:hAnsi="Times New Roman"/>
          <w:lang w:val="en-US"/>
        </w:rPr>
        <w:t xml:space="preserve">Wilkerson, R.C. &amp; G.B. Fairchild (1984) A check list and generic key to the </w:t>
      </w:r>
      <w:proofErr w:type="spellStart"/>
      <w:r>
        <w:rPr>
          <w:rFonts w:ascii="Times New Roman" w:hAnsi="Times New Roman"/>
          <w:lang w:val="en-US"/>
        </w:rPr>
        <w:t>Tabanidae</w:t>
      </w:r>
      <w:proofErr w:type="spellEnd"/>
      <w:r>
        <w:rPr>
          <w:rFonts w:ascii="Times New Roman" w:hAnsi="Times New Roman"/>
          <w:lang w:val="en-US"/>
        </w:rPr>
        <w:t xml:space="preserve"> (Diptera) of Perú with special reference to the Tambopata Reserved Zone, Madre de Dios. </w:t>
      </w:r>
      <w:proofErr w:type="spellStart"/>
      <w:r>
        <w:rPr>
          <w:rFonts w:ascii="Times New Roman" w:hAnsi="Times New Roman"/>
          <w:i/>
          <w:lang w:val="en-US"/>
        </w:rPr>
        <w:t>Revista</w:t>
      </w:r>
      <w:proofErr w:type="spellEnd"/>
      <w:r>
        <w:rPr>
          <w:rFonts w:ascii="Times New Roman" w:hAnsi="Times New Roman"/>
          <w:i/>
          <w:lang w:val="en-US"/>
        </w:rPr>
        <w:t xml:space="preserve"> peruana de </w:t>
      </w:r>
      <w:proofErr w:type="spellStart"/>
      <w:r>
        <w:rPr>
          <w:rFonts w:ascii="Times New Roman" w:hAnsi="Times New Roman"/>
          <w:i/>
          <w:lang w:val="en-US"/>
        </w:rPr>
        <w:t>Entomología</w:t>
      </w:r>
      <w:proofErr w:type="spellEnd"/>
      <w:r>
        <w:rPr>
          <w:rFonts w:ascii="Times New Roman" w:hAnsi="Times New Roman"/>
          <w:i/>
          <w:lang w:val="en-US"/>
        </w:rPr>
        <w:t>, 27,37-53</w:t>
      </w:r>
    </w:p>
    <w:p w14:paraId="35B4D43E" w14:textId="77777777" w:rsidR="00886E27" w:rsidRDefault="00886E27">
      <w:pPr>
        <w:pStyle w:val="Estilo48"/>
        <w:ind w:left="0" w:firstLine="0"/>
        <w:jc w:val="left"/>
        <w:rPr>
          <w:rFonts w:ascii="Times New Roman" w:hAnsi="Times New Roman"/>
        </w:rPr>
      </w:pPr>
    </w:p>
    <w:p w14:paraId="753F2E34" w14:textId="77777777" w:rsidR="00886E27" w:rsidRDefault="008855EA">
      <w:pPr>
        <w:spacing w:line="480" w:lineRule="auto"/>
        <w:ind w:left="2268" w:hanging="2268"/>
        <w:jc w:val="both"/>
        <w:rPr>
          <w:rFonts w:ascii="Times New Roman" w:hAnsi="Times New Roman"/>
          <w:lang w:val="en-US"/>
        </w:rPr>
      </w:pPr>
      <w:r>
        <w:rPr>
          <w:rFonts w:ascii="Times New Roman" w:hAnsi="Times New Roman"/>
          <w:lang w:val="en-US"/>
        </w:rPr>
        <w:t xml:space="preserve">Wood, D.M. (1991) Homology and phylogenetic implications of male genitalia in Diptera. The ground plan pp. 255-284 </w:t>
      </w:r>
      <w:r>
        <w:rPr>
          <w:rFonts w:ascii="Times New Roman" w:hAnsi="Times New Roman"/>
          <w:i/>
          <w:lang w:val="en-US"/>
        </w:rPr>
        <w:t xml:space="preserve">In Weismann, </w:t>
      </w:r>
      <w:proofErr w:type="spellStart"/>
      <w:r>
        <w:rPr>
          <w:rFonts w:ascii="Times New Roman" w:hAnsi="Times New Roman"/>
          <w:i/>
          <w:lang w:val="en-US"/>
        </w:rPr>
        <w:t>Országh</w:t>
      </w:r>
      <w:proofErr w:type="spellEnd"/>
      <w:r>
        <w:rPr>
          <w:rFonts w:ascii="Times New Roman" w:hAnsi="Times New Roman"/>
          <w:i/>
          <w:lang w:val="en-US"/>
        </w:rPr>
        <w:t xml:space="preserve"> &amp; Pont, Proceedings of the Second International Congress of Dipterology 376 pp. The Hague.</w:t>
      </w:r>
    </w:p>
    <w:p w14:paraId="13DC7F5F" w14:textId="77777777" w:rsidR="00886E27" w:rsidRDefault="00886E27">
      <w:pPr>
        <w:spacing w:line="480" w:lineRule="auto"/>
        <w:rPr>
          <w:rFonts w:ascii="Times New Roman" w:hAnsi="Times New Roman"/>
          <w:lang w:val="en-US"/>
        </w:rPr>
      </w:pPr>
    </w:p>
    <w:p w14:paraId="0D0F2A5E" w14:textId="77777777" w:rsidR="00886E27" w:rsidRDefault="008855EA">
      <w:pPr>
        <w:spacing w:line="480" w:lineRule="auto"/>
        <w:ind w:left="2268" w:hanging="2268"/>
        <w:rPr>
          <w:rFonts w:ascii="Times New Roman" w:hAnsi="Times New Roman"/>
          <w:i/>
          <w:lang w:val="en-US"/>
        </w:rPr>
        <w:sectPr w:rsidR="00886E27">
          <w:pgSz w:w="11906" w:h="16838"/>
          <w:pgMar w:top="1417" w:right="1701" w:bottom="1417" w:left="1701" w:header="0" w:footer="0" w:gutter="0"/>
          <w:cols w:space="720"/>
          <w:formProt w:val="0"/>
          <w:docGrid w:linePitch="240" w:charSpace="-6145"/>
        </w:sectPr>
      </w:pPr>
      <w:r>
        <w:rPr>
          <w:rFonts w:ascii="Times New Roman" w:hAnsi="Times New Roman"/>
          <w:lang w:val="en-US"/>
        </w:rPr>
        <w:t>Woodley, N.E. (1989) Phylogeny and classification of the “</w:t>
      </w:r>
      <w:proofErr w:type="spellStart"/>
      <w:r>
        <w:rPr>
          <w:rFonts w:ascii="Times New Roman" w:hAnsi="Times New Roman"/>
          <w:lang w:val="en-US"/>
        </w:rPr>
        <w:t>Orthorrhaphous</w:t>
      </w:r>
      <w:proofErr w:type="spellEnd"/>
      <w:r>
        <w:rPr>
          <w:rFonts w:ascii="Times New Roman" w:hAnsi="Times New Roman"/>
          <w:lang w:val="en-US"/>
        </w:rPr>
        <w:t xml:space="preserve">” Brachycera. </w:t>
      </w:r>
      <w:proofErr w:type="spellStart"/>
      <w:r>
        <w:rPr>
          <w:rFonts w:ascii="Times New Roman" w:hAnsi="Times New Roman"/>
          <w:lang w:val="fr-FR"/>
        </w:rPr>
        <w:t>Chapter</w:t>
      </w:r>
      <w:proofErr w:type="spellEnd"/>
      <w:r>
        <w:rPr>
          <w:rFonts w:ascii="Times New Roman" w:hAnsi="Times New Roman"/>
          <w:lang w:val="fr-FR"/>
        </w:rPr>
        <w:t xml:space="preserve"> 15 pp. 1371-1395 In Mc Alpine </w:t>
      </w:r>
      <w:r>
        <w:rPr>
          <w:rFonts w:ascii="Times New Roman" w:hAnsi="Times New Roman"/>
          <w:i/>
          <w:lang w:val="fr-FR"/>
        </w:rPr>
        <w:t xml:space="preserve">et al. </w:t>
      </w:r>
      <w:r>
        <w:rPr>
          <w:rFonts w:ascii="Times New Roman" w:hAnsi="Times New Roman"/>
          <w:lang w:val="en-US"/>
        </w:rPr>
        <w:t xml:space="preserve">(Ed.). </w:t>
      </w:r>
      <w:r>
        <w:rPr>
          <w:rFonts w:ascii="Times New Roman" w:hAnsi="Times New Roman"/>
          <w:i/>
          <w:lang w:val="en-US"/>
        </w:rPr>
        <w:t>Manual of Nearctic Diptera Vol. 3. Agriculture Canada Monograph 32</w:t>
      </w:r>
    </w:p>
    <w:p w14:paraId="19D91D3C" w14:textId="77777777" w:rsidR="00886E27" w:rsidRDefault="008855EA">
      <w:pPr>
        <w:rPr>
          <w:rFonts w:ascii="Times New Roman" w:hAnsi="Times New Roman"/>
          <w:lang w:val="en-US"/>
        </w:rPr>
      </w:pPr>
      <w:r>
        <w:rPr>
          <w:rFonts w:ascii="Times New Roman" w:hAnsi="Times New Roman"/>
          <w:b/>
          <w:lang w:val="fr-FR"/>
        </w:rPr>
        <w:lastRenderedPageBreak/>
        <w:t>Table 1</w:t>
      </w:r>
      <w:r>
        <w:rPr>
          <w:rFonts w:ascii="Times New Roman" w:hAnsi="Times New Roman"/>
          <w:lang w:val="fr-FR"/>
        </w:rPr>
        <w:t xml:space="preserve">. </w:t>
      </w:r>
      <w:r>
        <w:rPr>
          <w:rFonts w:ascii="Times New Roman" w:hAnsi="Times New Roman"/>
          <w:lang w:val="en-US"/>
        </w:rPr>
        <w:t>List of species of tabanids taxon included in this study</w:t>
      </w:r>
    </w:p>
    <w:p w14:paraId="39434C68" w14:textId="77777777" w:rsidR="00886E27" w:rsidRDefault="00886E27">
      <w:pPr>
        <w:rPr>
          <w:rFonts w:ascii="Times New Roman" w:hAnsi="Times New Roman"/>
          <w:lang w:val="en-US"/>
        </w:rPr>
      </w:pPr>
    </w:p>
    <w:tbl>
      <w:tblPr>
        <w:tblW w:w="8748" w:type="dxa"/>
        <w:tblInd w:w="-113" w:type="dxa"/>
        <w:tblBorders>
          <w:top w:val="single" w:sz="6" w:space="0" w:color="000001"/>
          <w:left w:val="single" w:sz="6" w:space="0" w:color="000001"/>
          <w:bottom w:val="single" w:sz="6" w:space="0" w:color="000001"/>
          <w:insideH w:val="single" w:sz="6" w:space="0" w:color="000001"/>
        </w:tblBorders>
        <w:tblCellMar>
          <w:left w:w="-7" w:type="dxa"/>
          <w:right w:w="0" w:type="dxa"/>
        </w:tblCellMar>
        <w:tblLook w:val="0000" w:firstRow="0" w:lastRow="0" w:firstColumn="0" w:lastColumn="0" w:noHBand="0" w:noVBand="0"/>
      </w:tblPr>
      <w:tblGrid>
        <w:gridCol w:w="2197"/>
        <w:gridCol w:w="1984"/>
        <w:gridCol w:w="2301"/>
        <w:gridCol w:w="2266"/>
      </w:tblGrid>
      <w:tr w:rsidR="00886E27" w14:paraId="11A38F2C" w14:textId="77777777">
        <w:tc>
          <w:tcPr>
            <w:tcW w:w="2196" w:type="dxa"/>
            <w:tcBorders>
              <w:top w:val="single" w:sz="6" w:space="0" w:color="000001"/>
              <w:left w:val="single" w:sz="6" w:space="0" w:color="000001"/>
              <w:bottom w:val="single" w:sz="6" w:space="0" w:color="000001"/>
            </w:tcBorders>
            <w:shd w:val="clear" w:color="auto" w:fill="auto"/>
            <w:tcMar>
              <w:left w:w="-7" w:type="dxa"/>
            </w:tcMar>
          </w:tcPr>
          <w:p w14:paraId="65D701CD" w14:textId="77777777" w:rsidR="00886E27" w:rsidRDefault="008855EA">
            <w:pPr>
              <w:pStyle w:val="Ttulo3"/>
              <w:numPr>
                <w:ilvl w:val="0"/>
                <w:numId w:val="0"/>
              </w:numPr>
              <w:tabs>
                <w:tab w:val="left" w:pos="0"/>
              </w:tabs>
              <w:rPr>
                <w:lang w:val="en-US"/>
              </w:rPr>
            </w:pPr>
            <w:r>
              <w:rPr>
                <w:lang w:val="en-US"/>
              </w:rPr>
              <w:t>Genus</w:t>
            </w:r>
          </w:p>
        </w:tc>
        <w:tc>
          <w:tcPr>
            <w:tcW w:w="1984" w:type="dxa"/>
            <w:tcBorders>
              <w:top w:val="single" w:sz="6" w:space="0" w:color="000001"/>
              <w:left w:val="single" w:sz="6" w:space="0" w:color="000001"/>
              <w:bottom w:val="single" w:sz="6" w:space="0" w:color="000001"/>
            </w:tcBorders>
            <w:shd w:val="clear" w:color="auto" w:fill="auto"/>
            <w:tcMar>
              <w:left w:w="-7" w:type="dxa"/>
            </w:tcMar>
          </w:tcPr>
          <w:p w14:paraId="046D1561" w14:textId="77777777" w:rsidR="00886E27" w:rsidRDefault="008855EA">
            <w:pPr>
              <w:pStyle w:val="Ttulo5"/>
              <w:numPr>
                <w:ilvl w:val="0"/>
                <w:numId w:val="0"/>
              </w:numPr>
              <w:tabs>
                <w:tab w:val="left" w:pos="0"/>
              </w:tabs>
              <w:rPr>
                <w:b/>
                <w:i w:val="0"/>
              </w:rPr>
            </w:pPr>
            <w:r>
              <w:rPr>
                <w:b/>
                <w:i w:val="0"/>
              </w:rPr>
              <w:t>Subgenus</w:t>
            </w:r>
          </w:p>
        </w:tc>
        <w:tc>
          <w:tcPr>
            <w:tcW w:w="2301" w:type="dxa"/>
            <w:tcBorders>
              <w:top w:val="single" w:sz="6" w:space="0" w:color="000001"/>
              <w:left w:val="single" w:sz="6" w:space="0" w:color="000001"/>
              <w:bottom w:val="single" w:sz="6" w:space="0" w:color="000001"/>
            </w:tcBorders>
            <w:shd w:val="clear" w:color="auto" w:fill="auto"/>
            <w:tcMar>
              <w:left w:w="-7" w:type="dxa"/>
            </w:tcMar>
          </w:tcPr>
          <w:p w14:paraId="67D9E009" w14:textId="77777777" w:rsidR="00886E27" w:rsidRDefault="008855EA">
            <w:pPr>
              <w:pStyle w:val="ndice"/>
              <w:rPr>
                <w:rFonts w:ascii="Times New Roman" w:hAnsi="Times New Roman"/>
                <w:b/>
                <w:lang w:val="en-US"/>
              </w:rPr>
            </w:pPr>
            <w:r>
              <w:rPr>
                <w:rFonts w:ascii="Times New Roman" w:hAnsi="Times New Roman"/>
                <w:b/>
                <w:lang w:val="en-US"/>
              </w:rPr>
              <w:t>Species</w:t>
            </w:r>
          </w:p>
        </w:tc>
        <w:tc>
          <w:tcPr>
            <w:tcW w:w="2266" w:type="dxa"/>
            <w:tcBorders>
              <w:top w:val="single" w:sz="6" w:space="0" w:color="000001"/>
              <w:left w:val="single" w:sz="6" w:space="0" w:color="000001"/>
              <w:bottom w:val="single" w:sz="6" w:space="0" w:color="000001"/>
              <w:right w:val="single" w:sz="6" w:space="0" w:color="000001"/>
            </w:tcBorders>
            <w:shd w:val="clear" w:color="auto" w:fill="auto"/>
            <w:tcMar>
              <w:left w:w="-7" w:type="dxa"/>
            </w:tcMar>
          </w:tcPr>
          <w:p w14:paraId="2C74A325" w14:textId="77777777" w:rsidR="00886E27" w:rsidRDefault="008855EA">
            <w:pPr>
              <w:pStyle w:val="ndice"/>
              <w:rPr>
                <w:rFonts w:ascii="Times New Roman" w:hAnsi="Times New Roman"/>
                <w:b/>
                <w:lang w:val="en-US"/>
              </w:rPr>
            </w:pPr>
            <w:r>
              <w:rPr>
                <w:rFonts w:ascii="Times New Roman" w:hAnsi="Times New Roman"/>
                <w:b/>
                <w:lang w:val="en-US"/>
              </w:rPr>
              <w:t>Distribution</w:t>
            </w:r>
          </w:p>
        </w:tc>
      </w:tr>
      <w:tr w:rsidR="00886E27" w14:paraId="5BA0C708" w14:textId="77777777">
        <w:tc>
          <w:tcPr>
            <w:tcW w:w="2196" w:type="dxa"/>
            <w:tcBorders>
              <w:left w:val="single" w:sz="6" w:space="0" w:color="000001"/>
              <w:bottom w:val="single" w:sz="6" w:space="0" w:color="000001"/>
            </w:tcBorders>
            <w:shd w:val="clear" w:color="auto" w:fill="auto"/>
            <w:tcMar>
              <w:left w:w="-7" w:type="dxa"/>
            </w:tcMar>
          </w:tcPr>
          <w:p w14:paraId="4AB83E76" w14:textId="77777777" w:rsidR="00886E27" w:rsidRDefault="008855EA">
            <w:pPr>
              <w:pStyle w:val="Ttulo5"/>
              <w:numPr>
                <w:ilvl w:val="0"/>
                <w:numId w:val="0"/>
              </w:numPr>
              <w:tabs>
                <w:tab w:val="left" w:pos="0"/>
              </w:tabs>
            </w:pPr>
            <w:r>
              <w:t>“</w:t>
            </w:r>
            <w:proofErr w:type="spellStart"/>
            <w:r>
              <w:t>Dasybasis</w:t>
            </w:r>
            <w:proofErr w:type="spellEnd"/>
            <w:r>
              <w:t>”</w:t>
            </w:r>
          </w:p>
        </w:tc>
        <w:tc>
          <w:tcPr>
            <w:tcW w:w="1984" w:type="dxa"/>
            <w:tcBorders>
              <w:left w:val="single" w:sz="6" w:space="0" w:color="000001"/>
              <w:bottom w:val="single" w:sz="6" w:space="0" w:color="000001"/>
            </w:tcBorders>
            <w:shd w:val="clear" w:color="auto" w:fill="auto"/>
            <w:tcMar>
              <w:left w:w="-7" w:type="dxa"/>
            </w:tcMar>
          </w:tcPr>
          <w:p w14:paraId="1941068B" w14:textId="77777777" w:rsidR="00886E27" w:rsidRDefault="00886E27">
            <w:pPr>
              <w:rPr>
                <w:rFonts w:ascii="Times New Roman" w:hAnsi="Times New Roman"/>
                <w:b/>
                <w:i/>
                <w:lang w:val="en-US"/>
              </w:rPr>
            </w:pPr>
          </w:p>
        </w:tc>
        <w:tc>
          <w:tcPr>
            <w:tcW w:w="2301" w:type="dxa"/>
            <w:tcBorders>
              <w:left w:val="single" w:sz="6" w:space="0" w:color="000001"/>
              <w:bottom w:val="single" w:sz="6" w:space="0" w:color="000001"/>
            </w:tcBorders>
            <w:shd w:val="clear" w:color="auto" w:fill="auto"/>
            <w:tcMar>
              <w:left w:w="-7" w:type="dxa"/>
            </w:tcMar>
          </w:tcPr>
          <w:p w14:paraId="6EA4B585" w14:textId="77777777" w:rsidR="00886E27" w:rsidRDefault="008855EA">
            <w:pPr>
              <w:rPr>
                <w:rFonts w:ascii="Times New Roman" w:hAnsi="Times New Roman"/>
                <w:lang w:val="en-US"/>
              </w:rPr>
            </w:pPr>
            <w:proofErr w:type="spellStart"/>
            <w:r>
              <w:rPr>
                <w:rFonts w:ascii="Times New Roman" w:hAnsi="Times New Roman"/>
                <w:i/>
                <w:lang w:val="en-US"/>
              </w:rPr>
              <w:t>adornata</w:t>
            </w:r>
            <w:proofErr w:type="spellEnd"/>
            <w:r>
              <w:rPr>
                <w:rFonts w:ascii="Times New Roman" w:hAnsi="Times New Roman"/>
                <w:lang w:val="en-US"/>
              </w:rPr>
              <w:t xml:space="preserve"> (</w:t>
            </w:r>
            <w:proofErr w:type="spellStart"/>
            <w:r>
              <w:rPr>
                <w:rFonts w:ascii="Times New Roman" w:hAnsi="Times New Roman"/>
                <w:lang w:val="en-US"/>
              </w:rPr>
              <w:t>Krober</w:t>
            </w:r>
            <w:proofErr w:type="spellEnd"/>
            <w:r>
              <w:rPr>
                <w:rFonts w:ascii="Times New Roman" w:hAnsi="Times New Roman"/>
                <w:lang w:val="en-US"/>
              </w:rPr>
              <w:t>)</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3FD4A3E8" w14:textId="77777777" w:rsidR="00886E27" w:rsidRDefault="008855EA">
            <w:pPr>
              <w:rPr>
                <w:rFonts w:ascii="Times New Roman" w:hAnsi="Times New Roman"/>
                <w:lang w:val="en-US"/>
              </w:rPr>
            </w:pPr>
            <w:r>
              <w:rPr>
                <w:rFonts w:ascii="Times New Roman" w:hAnsi="Times New Roman"/>
                <w:lang w:val="en-US"/>
              </w:rPr>
              <w:t>Perú</w:t>
            </w:r>
          </w:p>
        </w:tc>
      </w:tr>
      <w:tr w:rsidR="00886E27" w14:paraId="5CBCE45E" w14:textId="77777777">
        <w:tc>
          <w:tcPr>
            <w:tcW w:w="2196" w:type="dxa"/>
            <w:tcBorders>
              <w:left w:val="single" w:sz="6" w:space="0" w:color="000001"/>
              <w:bottom w:val="single" w:sz="6" w:space="0" w:color="000001"/>
            </w:tcBorders>
            <w:shd w:val="clear" w:color="auto" w:fill="auto"/>
            <w:tcMar>
              <w:left w:w="-7" w:type="dxa"/>
            </w:tcMar>
          </w:tcPr>
          <w:p w14:paraId="4200703F" w14:textId="77777777" w:rsidR="00886E27" w:rsidRDefault="00886E27">
            <w:pPr>
              <w:rPr>
                <w:rFonts w:ascii="Times New Roman" w:hAnsi="Times New Roman"/>
                <w:b/>
                <w:i/>
                <w:lang w:val="en-US"/>
              </w:rPr>
            </w:pPr>
          </w:p>
        </w:tc>
        <w:tc>
          <w:tcPr>
            <w:tcW w:w="1984" w:type="dxa"/>
            <w:tcBorders>
              <w:left w:val="single" w:sz="6" w:space="0" w:color="000001"/>
              <w:bottom w:val="single" w:sz="6" w:space="0" w:color="000001"/>
            </w:tcBorders>
            <w:shd w:val="clear" w:color="auto" w:fill="auto"/>
            <w:tcMar>
              <w:left w:w="-7" w:type="dxa"/>
            </w:tcMar>
          </w:tcPr>
          <w:p w14:paraId="25DF01C5" w14:textId="77777777" w:rsidR="00886E27" w:rsidRDefault="00886E27">
            <w:pPr>
              <w:rPr>
                <w:rFonts w:ascii="Times New Roman" w:hAnsi="Times New Roman"/>
                <w:b/>
                <w:i/>
                <w:lang w:val="en-US"/>
              </w:rPr>
            </w:pPr>
          </w:p>
        </w:tc>
        <w:tc>
          <w:tcPr>
            <w:tcW w:w="2301" w:type="dxa"/>
            <w:tcBorders>
              <w:left w:val="single" w:sz="6" w:space="0" w:color="000001"/>
              <w:bottom w:val="single" w:sz="6" w:space="0" w:color="000001"/>
            </w:tcBorders>
            <w:shd w:val="clear" w:color="auto" w:fill="auto"/>
            <w:tcMar>
              <w:left w:w="-7" w:type="dxa"/>
            </w:tcMar>
          </w:tcPr>
          <w:p w14:paraId="7753B715" w14:textId="77777777" w:rsidR="00886E27" w:rsidRDefault="008855EA">
            <w:pPr>
              <w:rPr>
                <w:rFonts w:ascii="Times New Roman" w:hAnsi="Times New Roman"/>
                <w:lang w:val="en-US"/>
              </w:rPr>
            </w:pPr>
            <w:proofErr w:type="spellStart"/>
            <w:r>
              <w:rPr>
                <w:rFonts w:ascii="Times New Roman" w:hAnsi="Times New Roman"/>
                <w:i/>
                <w:lang w:val="en-US"/>
              </w:rPr>
              <w:t>albohirta</w:t>
            </w:r>
            <w:proofErr w:type="spellEnd"/>
            <w:r>
              <w:rPr>
                <w:rFonts w:ascii="Times New Roman" w:hAnsi="Times New Roman"/>
                <w:lang w:val="en-US"/>
              </w:rPr>
              <w:t xml:space="preserve"> (Walker)</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61A39CA2" w14:textId="77777777" w:rsidR="00886E27" w:rsidRDefault="008855EA">
            <w:pPr>
              <w:rPr>
                <w:rFonts w:ascii="Times New Roman" w:hAnsi="Times New Roman"/>
              </w:rPr>
            </w:pPr>
            <w:r>
              <w:rPr>
                <w:rFonts w:ascii="Times New Roman" w:hAnsi="Times New Roman"/>
              </w:rPr>
              <w:t>Argentina</w:t>
            </w:r>
          </w:p>
        </w:tc>
      </w:tr>
      <w:tr w:rsidR="00886E27" w14:paraId="4E00074D" w14:textId="77777777">
        <w:tc>
          <w:tcPr>
            <w:tcW w:w="2196" w:type="dxa"/>
            <w:tcBorders>
              <w:left w:val="single" w:sz="6" w:space="0" w:color="000001"/>
              <w:bottom w:val="single" w:sz="6" w:space="0" w:color="000001"/>
            </w:tcBorders>
            <w:shd w:val="clear" w:color="auto" w:fill="auto"/>
            <w:tcMar>
              <w:left w:w="-7" w:type="dxa"/>
            </w:tcMar>
          </w:tcPr>
          <w:p w14:paraId="5591CB1B"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5529A64C"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39DD8322" w14:textId="77777777" w:rsidR="00886E27" w:rsidRDefault="008855EA">
            <w:pPr>
              <w:rPr>
                <w:rFonts w:ascii="Times New Roman" w:hAnsi="Times New Roman"/>
              </w:rPr>
            </w:pPr>
            <w:proofErr w:type="spellStart"/>
            <w:r>
              <w:rPr>
                <w:rFonts w:ascii="Times New Roman" w:hAnsi="Times New Roman"/>
                <w:i/>
              </w:rPr>
              <w:t>albosignata</w:t>
            </w:r>
            <w:proofErr w:type="spellEnd"/>
            <w:r>
              <w:rPr>
                <w:rFonts w:ascii="Times New Roman" w:hAnsi="Times New Roman"/>
              </w:rPr>
              <w:t xml:space="preserve"> (</w:t>
            </w:r>
            <w:proofErr w:type="spellStart"/>
            <w:r>
              <w:rPr>
                <w:rFonts w:ascii="Times New Roman" w:hAnsi="Times New Roman"/>
              </w:rPr>
              <w:t>Krober</w:t>
            </w:r>
            <w:proofErr w:type="spellEnd"/>
            <w:r>
              <w:rPr>
                <w:rFonts w:ascii="Times New Roman" w:hAnsi="Times New Roman"/>
              </w:rPr>
              <w:t>)</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01FC7ACF" w14:textId="77777777" w:rsidR="00886E27" w:rsidRDefault="008855EA">
            <w:pPr>
              <w:rPr>
                <w:rFonts w:ascii="Times New Roman" w:hAnsi="Times New Roman"/>
              </w:rPr>
            </w:pPr>
            <w:r>
              <w:rPr>
                <w:rFonts w:ascii="Times New Roman" w:hAnsi="Times New Roman"/>
              </w:rPr>
              <w:t>Argentina</w:t>
            </w:r>
          </w:p>
        </w:tc>
      </w:tr>
      <w:tr w:rsidR="00886E27" w14:paraId="72A3B883" w14:textId="77777777">
        <w:tc>
          <w:tcPr>
            <w:tcW w:w="2196" w:type="dxa"/>
            <w:tcBorders>
              <w:left w:val="single" w:sz="6" w:space="0" w:color="000001"/>
              <w:bottom w:val="single" w:sz="6" w:space="0" w:color="000001"/>
            </w:tcBorders>
            <w:shd w:val="clear" w:color="auto" w:fill="auto"/>
            <w:tcMar>
              <w:left w:w="-7" w:type="dxa"/>
            </w:tcMar>
          </w:tcPr>
          <w:p w14:paraId="72250657"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117121A2"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3C23F83A" w14:textId="77777777" w:rsidR="00886E27" w:rsidRDefault="008855EA">
            <w:pPr>
              <w:rPr>
                <w:rFonts w:ascii="Times New Roman" w:hAnsi="Times New Roman"/>
              </w:rPr>
            </w:pPr>
            <w:proofErr w:type="spellStart"/>
            <w:r>
              <w:rPr>
                <w:rFonts w:ascii="Times New Roman" w:hAnsi="Times New Roman"/>
                <w:i/>
              </w:rPr>
              <w:t>albotibialis</w:t>
            </w:r>
            <w:proofErr w:type="spellEnd"/>
            <w:r>
              <w:rPr>
                <w:rFonts w:ascii="Times New Roman" w:hAnsi="Times New Roman"/>
              </w:rPr>
              <w:t xml:space="preserve"> (</w:t>
            </w:r>
            <w:proofErr w:type="spellStart"/>
            <w:r>
              <w:rPr>
                <w:rFonts w:ascii="Times New Roman" w:hAnsi="Times New Roman"/>
              </w:rPr>
              <w:t>Krober</w:t>
            </w:r>
            <w:proofErr w:type="spellEnd"/>
            <w:r>
              <w:rPr>
                <w:rFonts w:ascii="Times New Roman" w:hAnsi="Times New Roman"/>
              </w:rPr>
              <w:t>)</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4AF6A1A3" w14:textId="77777777" w:rsidR="00886E27" w:rsidRDefault="008855EA">
            <w:pPr>
              <w:rPr>
                <w:rFonts w:ascii="Times New Roman" w:hAnsi="Times New Roman"/>
              </w:rPr>
            </w:pPr>
            <w:proofErr w:type="spellStart"/>
            <w:r>
              <w:rPr>
                <w:rFonts w:ascii="Times New Roman" w:hAnsi="Times New Roman"/>
              </w:rPr>
              <w:t>Peru</w:t>
            </w:r>
            <w:proofErr w:type="spellEnd"/>
          </w:p>
        </w:tc>
      </w:tr>
      <w:tr w:rsidR="00886E27" w14:paraId="04F83E1E" w14:textId="77777777">
        <w:tc>
          <w:tcPr>
            <w:tcW w:w="2196" w:type="dxa"/>
            <w:tcBorders>
              <w:left w:val="single" w:sz="6" w:space="0" w:color="000001"/>
              <w:bottom w:val="single" w:sz="6" w:space="0" w:color="000001"/>
            </w:tcBorders>
            <w:shd w:val="clear" w:color="auto" w:fill="auto"/>
            <w:tcMar>
              <w:left w:w="-7" w:type="dxa"/>
            </w:tcMar>
          </w:tcPr>
          <w:p w14:paraId="0DEA72AD"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763E1EB3"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482CC0A6" w14:textId="77777777" w:rsidR="00886E27" w:rsidRDefault="008855EA">
            <w:pPr>
              <w:rPr>
                <w:rFonts w:ascii="Times New Roman" w:hAnsi="Times New Roman"/>
              </w:rPr>
            </w:pPr>
            <w:proofErr w:type="spellStart"/>
            <w:r>
              <w:rPr>
                <w:rFonts w:ascii="Times New Roman" w:hAnsi="Times New Roman"/>
                <w:i/>
              </w:rPr>
              <w:t>alticola</w:t>
            </w:r>
            <w:proofErr w:type="spellEnd"/>
            <w:r>
              <w:rPr>
                <w:rFonts w:ascii="Times New Roman" w:hAnsi="Times New Roman"/>
              </w:rPr>
              <w:t xml:space="preserve"> (</w:t>
            </w:r>
            <w:proofErr w:type="spellStart"/>
            <w:r>
              <w:rPr>
                <w:rFonts w:ascii="Times New Roman" w:hAnsi="Times New Roman"/>
              </w:rPr>
              <w:t>Enderlein</w:t>
            </w:r>
            <w:proofErr w:type="spellEnd"/>
            <w:r>
              <w:rPr>
                <w:rFonts w:ascii="Times New Roman" w:hAnsi="Times New Roman"/>
              </w:rPr>
              <w:t>)</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77E77173" w14:textId="77777777" w:rsidR="00886E27" w:rsidRDefault="008855EA">
            <w:pPr>
              <w:rPr>
                <w:rFonts w:ascii="Times New Roman" w:hAnsi="Times New Roman"/>
              </w:rPr>
            </w:pPr>
            <w:r>
              <w:rPr>
                <w:rFonts w:ascii="Times New Roman" w:hAnsi="Times New Roman"/>
              </w:rPr>
              <w:t>Argentina</w:t>
            </w:r>
          </w:p>
        </w:tc>
      </w:tr>
      <w:tr w:rsidR="00886E27" w14:paraId="2DC2828D" w14:textId="77777777">
        <w:tc>
          <w:tcPr>
            <w:tcW w:w="2196" w:type="dxa"/>
            <w:tcBorders>
              <w:left w:val="single" w:sz="6" w:space="0" w:color="000001"/>
              <w:bottom w:val="single" w:sz="6" w:space="0" w:color="000001"/>
            </w:tcBorders>
            <w:shd w:val="clear" w:color="auto" w:fill="auto"/>
            <w:tcMar>
              <w:left w:w="-7" w:type="dxa"/>
            </w:tcMar>
          </w:tcPr>
          <w:p w14:paraId="4273C9C2"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6F0FEE8A"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513F26E2" w14:textId="77777777" w:rsidR="00886E27" w:rsidRDefault="008855EA">
            <w:pPr>
              <w:rPr>
                <w:rFonts w:ascii="Times New Roman" w:hAnsi="Times New Roman"/>
              </w:rPr>
            </w:pPr>
            <w:proofErr w:type="spellStart"/>
            <w:r>
              <w:rPr>
                <w:rFonts w:ascii="Times New Roman" w:hAnsi="Times New Roman"/>
                <w:i/>
              </w:rPr>
              <w:t>andicola</w:t>
            </w:r>
            <w:proofErr w:type="spellEnd"/>
            <w:r>
              <w:rPr>
                <w:rFonts w:ascii="Times New Roman" w:hAnsi="Times New Roman"/>
              </w:rPr>
              <w:t xml:space="preserve"> (</w:t>
            </w:r>
            <w:proofErr w:type="spellStart"/>
            <w:r>
              <w:rPr>
                <w:rFonts w:ascii="Times New Roman" w:hAnsi="Times New Roman"/>
              </w:rPr>
              <w:t>Philippi</w:t>
            </w:r>
            <w:proofErr w:type="spellEnd"/>
            <w:r>
              <w:rPr>
                <w:rFonts w:ascii="Times New Roman" w:hAnsi="Times New Roman"/>
              </w:rPr>
              <w:t>)</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7EC38497" w14:textId="77777777" w:rsidR="00886E27" w:rsidRDefault="008855EA">
            <w:pPr>
              <w:rPr>
                <w:rFonts w:ascii="Times New Roman" w:hAnsi="Times New Roman"/>
              </w:rPr>
            </w:pPr>
            <w:r>
              <w:rPr>
                <w:rFonts w:ascii="Times New Roman" w:hAnsi="Times New Roman"/>
              </w:rPr>
              <w:t>Argentina, Chile</w:t>
            </w:r>
          </w:p>
        </w:tc>
      </w:tr>
      <w:tr w:rsidR="00886E27" w14:paraId="647E6A00" w14:textId="77777777">
        <w:tc>
          <w:tcPr>
            <w:tcW w:w="2196" w:type="dxa"/>
            <w:tcBorders>
              <w:left w:val="single" w:sz="6" w:space="0" w:color="000001"/>
              <w:bottom w:val="single" w:sz="6" w:space="0" w:color="000001"/>
            </w:tcBorders>
            <w:shd w:val="clear" w:color="auto" w:fill="auto"/>
            <w:tcMar>
              <w:left w:w="-7" w:type="dxa"/>
            </w:tcMar>
          </w:tcPr>
          <w:p w14:paraId="1A173211"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06E87DA9"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20297AD0" w14:textId="77777777" w:rsidR="00886E27" w:rsidRDefault="008855EA">
            <w:pPr>
              <w:rPr>
                <w:rFonts w:ascii="Times New Roman" w:hAnsi="Times New Roman"/>
              </w:rPr>
            </w:pPr>
            <w:proofErr w:type="spellStart"/>
            <w:r>
              <w:rPr>
                <w:rFonts w:ascii="Times New Roman" w:hAnsi="Times New Roman"/>
                <w:i/>
              </w:rPr>
              <w:t>antilope</w:t>
            </w:r>
            <w:proofErr w:type="spellEnd"/>
            <w:r>
              <w:rPr>
                <w:rFonts w:ascii="Times New Roman" w:hAnsi="Times New Roman"/>
                <w:i/>
              </w:rPr>
              <w:t xml:space="preserve"> </w:t>
            </w:r>
            <w:r>
              <w:rPr>
                <w:rFonts w:ascii="Times New Roman" w:hAnsi="Times New Roman"/>
              </w:rPr>
              <w:t>(</w:t>
            </w:r>
            <w:proofErr w:type="spellStart"/>
            <w:r>
              <w:rPr>
                <w:rFonts w:ascii="Times New Roman" w:hAnsi="Times New Roman"/>
              </w:rPr>
              <w:t>Brethes</w:t>
            </w:r>
            <w:proofErr w:type="spellEnd"/>
            <w:r>
              <w:rPr>
                <w:rFonts w:ascii="Times New Roman" w:hAnsi="Times New Roman"/>
              </w:rPr>
              <w:t>)</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72593CCD" w14:textId="77777777" w:rsidR="00886E27" w:rsidRDefault="008855EA">
            <w:pPr>
              <w:rPr>
                <w:rFonts w:ascii="Times New Roman" w:hAnsi="Times New Roman"/>
              </w:rPr>
            </w:pPr>
            <w:r>
              <w:rPr>
                <w:rFonts w:ascii="Times New Roman" w:hAnsi="Times New Roman"/>
              </w:rPr>
              <w:t>Argentina</w:t>
            </w:r>
          </w:p>
        </w:tc>
      </w:tr>
      <w:tr w:rsidR="00886E27" w14:paraId="42EDA1D7" w14:textId="77777777">
        <w:tc>
          <w:tcPr>
            <w:tcW w:w="2196" w:type="dxa"/>
            <w:tcBorders>
              <w:left w:val="single" w:sz="6" w:space="0" w:color="000001"/>
              <w:bottom w:val="single" w:sz="6" w:space="0" w:color="000001"/>
            </w:tcBorders>
            <w:shd w:val="clear" w:color="auto" w:fill="auto"/>
            <w:tcMar>
              <w:left w:w="-7" w:type="dxa"/>
            </w:tcMar>
          </w:tcPr>
          <w:p w14:paraId="60B560A2"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29491081"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730ADCAF" w14:textId="77777777" w:rsidR="00886E27" w:rsidRDefault="008855EA">
            <w:pPr>
              <w:rPr>
                <w:rFonts w:ascii="Times New Roman" w:hAnsi="Times New Roman"/>
              </w:rPr>
            </w:pPr>
            <w:proofErr w:type="spellStart"/>
            <w:r>
              <w:rPr>
                <w:rFonts w:ascii="Times New Roman" w:hAnsi="Times New Roman"/>
                <w:i/>
              </w:rPr>
              <w:t>arauca</w:t>
            </w:r>
            <w:proofErr w:type="spellEnd"/>
            <w:r>
              <w:rPr>
                <w:rFonts w:ascii="Times New Roman" w:hAnsi="Times New Roman"/>
              </w:rPr>
              <w:t xml:space="preserve"> </w:t>
            </w:r>
            <w:proofErr w:type="spellStart"/>
            <w:r>
              <w:rPr>
                <w:rFonts w:ascii="Times New Roman" w:hAnsi="Times New Roman"/>
              </w:rPr>
              <w:t>Coscarón</w:t>
            </w:r>
            <w:proofErr w:type="spellEnd"/>
            <w:r>
              <w:rPr>
                <w:rFonts w:ascii="Times New Roman" w:hAnsi="Times New Roman"/>
              </w:rPr>
              <w:t xml:space="preserve"> &amp; Philip</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02C10BC8" w14:textId="77777777" w:rsidR="00886E27" w:rsidRDefault="008855EA">
            <w:pPr>
              <w:rPr>
                <w:rFonts w:ascii="Times New Roman" w:hAnsi="Times New Roman"/>
              </w:rPr>
            </w:pPr>
            <w:r>
              <w:rPr>
                <w:rFonts w:ascii="Times New Roman" w:hAnsi="Times New Roman"/>
              </w:rPr>
              <w:t>Chile</w:t>
            </w:r>
          </w:p>
        </w:tc>
      </w:tr>
      <w:tr w:rsidR="00886E27" w14:paraId="33282155" w14:textId="77777777">
        <w:tc>
          <w:tcPr>
            <w:tcW w:w="2196" w:type="dxa"/>
            <w:tcBorders>
              <w:left w:val="single" w:sz="6" w:space="0" w:color="000001"/>
              <w:bottom w:val="single" w:sz="6" w:space="0" w:color="000001"/>
            </w:tcBorders>
            <w:shd w:val="clear" w:color="auto" w:fill="auto"/>
            <w:tcMar>
              <w:left w:w="-7" w:type="dxa"/>
            </w:tcMar>
          </w:tcPr>
          <w:p w14:paraId="31669910"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480AD121"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6205C26B" w14:textId="77777777" w:rsidR="00886E27" w:rsidRDefault="008855EA">
            <w:pPr>
              <w:rPr>
                <w:rFonts w:ascii="Times New Roman" w:hAnsi="Times New Roman"/>
              </w:rPr>
            </w:pPr>
            <w:proofErr w:type="spellStart"/>
            <w:r>
              <w:rPr>
                <w:rFonts w:ascii="Times New Roman" w:hAnsi="Times New Roman"/>
                <w:i/>
              </w:rPr>
              <w:t>arica</w:t>
            </w:r>
            <w:proofErr w:type="spellEnd"/>
            <w:r>
              <w:rPr>
                <w:rFonts w:ascii="Times New Roman" w:hAnsi="Times New Roman"/>
              </w:rPr>
              <w:t xml:space="preserve"> </w:t>
            </w:r>
            <w:proofErr w:type="spellStart"/>
            <w:r>
              <w:rPr>
                <w:rFonts w:ascii="Times New Roman" w:hAnsi="Times New Roman"/>
              </w:rPr>
              <w:t>Coscarón</w:t>
            </w:r>
            <w:proofErr w:type="spellEnd"/>
            <w:r>
              <w:rPr>
                <w:rFonts w:ascii="Times New Roman" w:hAnsi="Times New Roman"/>
              </w:rPr>
              <w:t xml:space="preserve"> &amp; Philip</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12005E23" w14:textId="77777777" w:rsidR="00886E27" w:rsidRDefault="008855EA">
            <w:pPr>
              <w:rPr>
                <w:rFonts w:ascii="Times New Roman" w:hAnsi="Times New Roman"/>
              </w:rPr>
            </w:pPr>
            <w:r>
              <w:rPr>
                <w:rFonts w:ascii="Times New Roman" w:hAnsi="Times New Roman"/>
              </w:rPr>
              <w:t>Chile</w:t>
            </w:r>
          </w:p>
        </w:tc>
      </w:tr>
      <w:tr w:rsidR="00886E27" w14:paraId="0E483908" w14:textId="77777777">
        <w:tc>
          <w:tcPr>
            <w:tcW w:w="2196" w:type="dxa"/>
            <w:tcBorders>
              <w:left w:val="single" w:sz="6" w:space="0" w:color="000001"/>
              <w:bottom w:val="single" w:sz="6" w:space="0" w:color="000001"/>
            </w:tcBorders>
            <w:shd w:val="clear" w:color="auto" w:fill="auto"/>
            <w:tcMar>
              <w:left w:w="-7" w:type="dxa"/>
            </w:tcMar>
          </w:tcPr>
          <w:p w14:paraId="259391B2"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29492F02"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779D354B" w14:textId="77777777" w:rsidR="00886E27" w:rsidRDefault="008855EA">
            <w:pPr>
              <w:rPr>
                <w:rFonts w:ascii="Times New Roman" w:hAnsi="Times New Roman"/>
              </w:rPr>
            </w:pPr>
            <w:proofErr w:type="spellStart"/>
            <w:r>
              <w:rPr>
                <w:rFonts w:ascii="Times New Roman" w:hAnsi="Times New Roman"/>
                <w:i/>
              </w:rPr>
              <w:t>barbata</w:t>
            </w:r>
            <w:proofErr w:type="spellEnd"/>
            <w:r>
              <w:rPr>
                <w:rFonts w:ascii="Times New Roman" w:hAnsi="Times New Roman"/>
              </w:rPr>
              <w:t xml:space="preserve"> </w:t>
            </w:r>
            <w:proofErr w:type="spellStart"/>
            <w:r>
              <w:rPr>
                <w:rFonts w:ascii="Times New Roman" w:hAnsi="Times New Roman"/>
              </w:rPr>
              <w:t>Coscarón</w:t>
            </w:r>
            <w:proofErr w:type="spellEnd"/>
            <w:r>
              <w:rPr>
                <w:rFonts w:ascii="Times New Roman" w:hAnsi="Times New Roman"/>
              </w:rPr>
              <w:t xml:space="preserve"> &amp; Philip</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651268B8" w14:textId="77777777" w:rsidR="00886E27" w:rsidRDefault="008855EA">
            <w:pPr>
              <w:rPr>
                <w:rFonts w:ascii="Times New Roman" w:hAnsi="Times New Roman"/>
              </w:rPr>
            </w:pPr>
            <w:r>
              <w:rPr>
                <w:rFonts w:ascii="Times New Roman" w:hAnsi="Times New Roman"/>
              </w:rPr>
              <w:t>Chile</w:t>
            </w:r>
          </w:p>
        </w:tc>
      </w:tr>
      <w:tr w:rsidR="00886E27" w14:paraId="42026797" w14:textId="77777777">
        <w:tc>
          <w:tcPr>
            <w:tcW w:w="2196" w:type="dxa"/>
            <w:tcBorders>
              <w:left w:val="single" w:sz="6" w:space="0" w:color="000001"/>
              <w:bottom w:val="single" w:sz="6" w:space="0" w:color="000001"/>
            </w:tcBorders>
            <w:shd w:val="clear" w:color="auto" w:fill="auto"/>
            <w:tcMar>
              <w:left w:w="-7" w:type="dxa"/>
            </w:tcMar>
          </w:tcPr>
          <w:p w14:paraId="03C0A7C0"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10F01AF0"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664626C7" w14:textId="77777777" w:rsidR="00886E27" w:rsidRDefault="008855EA">
            <w:pPr>
              <w:rPr>
                <w:rFonts w:ascii="Times New Roman" w:hAnsi="Times New Roman"/>
              </w:rPr>
            </w:pPr>
            <w:proofErr w:type="spellStart"/>
            <w:r>
              <w:rPr>
                <w:rFonts w:ascii="Times New Roman" w:hAnsi="Times New Roman"/>
                <w:i/>
              </w:rPr>
              <w:t>bejeranoi</w:t>
            </w:r>
            <w:proofErr w:type="spellEnd"/>
            <w:r>
              <w:rPr>
                <w:rFonts w:ascii="Times New Roman" w:hAnsi="Times New Roman"/>
              </w:rPr>
              <w:t xml:space="preserve"> </w:t>
            </w:r>
            <w:proofErr w:type="spellStart"/>
            <w:r>
              <w:rPr>
                <w:rFonts w:ascii="Times New Roman" w:hAnsi="Times New Roman"/>
              </w:rPr>
              <w:t>Coscarón</w:t>
            </w:r>
            <w:proofErr w:type="spellEnd"/>
            <w:r>
              <w:rPr>
                <w:rFonts w:ascii="Times New Roman" w:hAnsi="Times New Roman"/>
              </w:rPr>
              <w:t xml:space="preserve"> &amp; Philip</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2C4A85F9" w14:textId="77777777" w:rsidR="00886E27" w:rsidRDefault="008855EA">
            <w:pPr>
              <w:rPr>
                <w:rFonts w:ascii="Times New Roman" w:hAnsi="Times New Roman"/>
              </w:rPr>
            </w:pPr>
            <w:r>
              <w:rPr>
                <w:rFonts w:ascii="Times New Roman" w:hAnsi="Times New Roman"/>
              </w:rPr>
              <w:t>Argentina</w:t>
            </w:r>
          </w:p>
        </w:tc>
      </w:tr>
      <w:tr w:rsidR="00886E27" w14:paraId="615A01C0" w14:textId="77777777">
        <w:tc>
          <w:tcPr>
            <w:tcW w:w="2196" w:type="dxa"/>
            <w:tcBorders>
              <w:left w:val="single" w:sz="6" w:space="0" w:color="000001"/>
              <w:bottom w:val="single" w:sz="6" w:space="0" w:color="000001"/>
            </w:tcBorders>
            <w:shd w:val="clear" w:color="auto" w:fill="auto"/>
            <w:tcMar>
              <w:left w:w="-7" w:type="dxa"/>
            </w:tcMar>
          </w:tcPr>
          <w:p w14:paraId="714CE64B"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2E2BAE4D"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5CCA9EE8" w14:textId="77777777" w:rsidR="00886E27" w:rsidRDefault="008855EA">
            <w:pPr>
              <w:rPr>
                <w:rFonts w:ascii="Times New Roman" w:hAnsi="Times New Roman"/>
              </w:rPr>
            </w:pPr>
            <w:proofErr w:type="spellStart"/>
            <w:r>
              <w:rPr>
                <w:rFonts w:ascii="Times New Roman" w:hAnsi="Times New Roman"/>
                <w:i/>
              </w:rPr>
              <w:t>belenensis</w:t>
            </w:r>
            <w:proofErr w:type="spellEnd"/>
            <w:r>
              <w:rPr>
                <w:rFonts w:ascii="Times New Roman" w:hAnsi="Times New Roman"/>
              </w:rPr>
              <w:t xml:space="preserve"> </w:t>
            </w:r>
            <w:proofErr w:type="spellStart"/>
            <w:r>
              <w:rPr>
                <w:rFonts w:ascii="Times New Roman" w:hAnsi="Times New Roman"/>
              </w:rPr>
              <w:t>Coscarón</w:t>
            </w:r>
            <w:proofErr w:type="spellEnd"/>
            <w:r>
              <w:rPr>
                <w:rFonts w:ascii="Times New Roman" w:hAnsi="Times New Roman"/>
              </w:rPr>
              <w:t xml:space="preserve"> &amp; Philip</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643F0970" w14:textId="77777777" w:rsidR="00886E27" w:rsidRDefault="008855EA">
            <w:pPr>
              <w:rPr>
                <w:rFonts w:ascii="Times New Roman" w:hAnsi="Times New Roman"/>
              </w:rPr>
            </w:pPr>
            <w:r>
              <w:rPr>
                <w:rFonts w:ascii="Times New Roman" w:hAnsi="Times New Roman"/>
              </w:rPr>
              <w:t>Chile</w:t>
            </w:r>
          </w:p>
        </w:tc>
      </w:tr>
      <w:tr w:rsidR="00886E27" w14:paraId="242FEA3E" w14:textId="77777777">
        <w:tc>
          <w:tcPr>
            <w:tcW w:w="2196" w:type="dxa"/>
            <w:tcBorders>
              <w:left w:val="single" w:sz="6" w:space="0" w:color="000001"/>
              <w:bottom w:val="single" w:sz="6" w:space="0" w:color="000001"/>
            </w:tcBorders>
            <w:shd w:val="clear" w:color="auto" w:fill="auto"/>
            <w:tcMar>
              <w:left w:w="-7" w:type="dxa"/>
            </w:tcMar>
          </w:tcPr>
          <w:p w14:paraId="55020A73"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4A57C69A"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246AE035" w14:textId="77777777" w:rsidR="00886E27" w:rsidRDefault="008855EA">
            <w:pPr>
              <w:rPr>
                <w:rFonts w:ascii="Times New Roman" w:hAnsi="Times New Roman"/>
              </w:rPr>
            </w:pPr>
            <w:proofErr w:type="spellStart"/>
            <w:r>
              <w:rPr>
                <w:rFonts w:ascii="Times New Roman" w:hAnsi="Times New Roman"/>
                <w:i/>
              </w:rPr>
              <w:t>boliviame</w:t>
            </w:r>
            <w:proofErr w:type="spellEnd"/>
            <w:r>
              <w:rPr>
                <w:rFonts w:ascii="Times New Roman" w:hAnsi="Times New Roman"/>
              </w:rPr>
              <w:t xml:space="preserve"> </w:t>
            </w:r>
            <w:proofErr w:type="spellStart"/>
            <w:r>
              <w:rPr>
                <w:rFonts w:ascii="Times New Roman" w:hAnsi="Times New Roman"/>
              </w:rPr>
              <w:t>Coscarón</w:t>
            </w:r>
            <w:proofErr w:type="spellEnd"/>
            <w:r>
              <w:rPr>
                <w:rFonts w:ascii="Times New Roman" w:hAnsi="Times New Roman"/>
              </w:rPr>
              <w:t xml:space="preserve"> &amp; Philip</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33281810" w14:textId="77777777" w:rsidR="00886E27" w:rsidRDefault="008855EA">
            <w:pPr>
              <w:rPr>
                <w:rFonts w:ascii="Times New Roman" w:hAnsi="Times New Roman"/>
              </w:rPr>
            </w:pPr>
            <w:r>
              <w:rPr>
                <w:rFonts w:ascii="Times New Roman" w:hAnsi="Times New Roman"/>
              </w:rPr>
              <w:t>Bolivia</w:t>
            </w:r>
          </w:p>
        </w:tc>
      </w:tr>
      <w:tr w:rsidR="00886E27" w14:paraId="32A4165C" w14:textId="77777777">
        <w:tc>
          <w:tcPr>
            <w:tcW w:w="2196" w:type="dxa"/>
            <w:tcBorders>
              <w:left w:val="single" w:sz="6" w:space="0" w:color="000001"/>
              <w:bottom w:val="single" w:sz="6" w:space="0" w:color="000001"/>
            </w:tcBorders>
            <w:shd w:val="clear" w:color="auto" w:fill="auto"/>
            <w:tcMar>
              <w:left w:w="-7" w:type="dxa"/>
            </w:tcMar>
          </w:tcPr>
          <w:p w14:paraId="5D3A0A7D"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16B13F92"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28E07592" w14:textId="77777777" w:rsidR="00886E27" w:rsidRDefault="008855EA">
            <w:pPr>
              <w:rPr>
                <w:rFonts w:ascii="Times New Roman" w:hAnsi="Times New Roman"/>
              </w:rPr>
            </w:pPr>
            <w:proofErr w:type="spellStart"/>
            <w:r>
              <w:rPr>
                <w:rFonts w:ascii="Times New Roman" w:hAnsi="Times New Roman"/>
                <w:i/>
              </w:rPr>
              <w:t>bonariensis</w:t>
            </w:r>
            <w:proofErr w:type="spellEnd"/>
            <w:r>
              <w:rPr>
                <w:rFonts w:ascii="Times New Roman" w:hAnsi="Times New Roman"/>
              </w:rPr>
              <w:t xml:space="preserve"> (</w:t>
            </w:r>
            <w:proofErr w:type="spellStart"/>
            <w:r>
              <w:rPr>
                <w:rFonts w:ascii="Times New Roman" w:hAnsi="Times New Roman"/>
              </w:rPr>
              <w:t>Macquart</w:t>
            </w:r>
            <w:proofErr w:type="spellEnd"/>
            <w:r>
              <w:rPr>
                <w:rFonts w:ascii="Times New Roman" w:hAnsi="Times New Roman"/>
              </w:rPr>
              <w:t>)</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460B17FD" w14:textId="77777777" w:rsidR="00886E27" w:rsidRDefault="008855EA">
            <w:pPr>
              <w:rPr>
                <w:rFonts w:ascii="Times New Roman" w:hAnsi="Times New Roman"/>
              </w:rPr>
            </w:pPr>
            <w:r>
              <w:rPr>
                <w:rFonts w:ascii="Times New Roman" w:hAnsi="Times New Roman"/>
              </w:rPr>
              <w:t>Argentina</w:t>
            </w:r>
          </w:p>
        </w:tc>
      </w:tr>
      <w:tr w:rsidR="00886E27" w14:paraId="3FA4274F" w14:textId="77777777">
        <w:tc>
          <w:tcPr>
            <w:tcW w:w="2196" w:type="dxa"/>
            <w:tcBorders>
              <w:left w:val="single" w:sz="6" w:space="0" w:color="000001"/>
              <w:bottom w:val="single" w:sz="6" w:space="0" w:color="000001"/>
            </w:tcBorders>
            <w:shd w:val="clear" w:color="auto" w:fill="auto"/>
            <w:tcMar>
              <w:left w:w="-7" w:type="dxa"/>
            </w:tcMar>
          </w:tcPr>
          <w:p w14:paraId="5BFA8BE8"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35D61DDF"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7244BEA3" w14:textId="77777777" w:rsidR="00886E27" w:rsidRDefault="008855EA">
            <w:pPr>
              <w:rPr>
                <w:rFonts w:ascii="Times New Roman" w:hAnsi="Times New Roman"/>
              </w:rPr>
            </w:pPr>
            <w:proofErr w:type="spellStart"/>
            <w:r>
              <w:rPr>
                <w:rFonts w:ascii="Times New Roman" w:hAnsi="Times New Roman"/>
                <w:i/>
              </w:rPr>
              <w:t>brethesi</w:t>
            </w:r>
            <w:proofErr w:type="spellEnd"/>
            <w:r>
              <w:rPr>
                <w:rFonts w:ascii="Times New Roman" w:hAnsi="Times New Roman"/>
              </w:rPr>
              <w:t xml:space="preserve"> </w:t>
            </w:r>
            <w:proofErr w:type="spellStart"/>
            <w:r>
              <w:rPr>
                <w:rFonts w:ascii="Times New Roman" w:hAnsi="Times New Roman"/>
              </w:rPr>
              <w:t>Coscarón</w:t>
            </w:r>
            <w:proofErr w:type="spellEnd"/>
            <w:r>
              <w:rPr>
                <w:rFonts w:ascii="Times New Roman" w:hAnsi="Times New Roman"/>
              </w:rPr>
              <w:t xml:space="preserve"> &amp; Philip</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5252701F" w14:textId="77777777" w:rsidR="00886E27" w:rsidRDefault="008855EA">
            <w:pPr>
              <w:rPr>
                <w:rFonts w:ascii="Times New Roman" w:hAnsi="Times New Roman"/>
              </w:rPr>
            </w:pPr>
            <w:r>
              <w:rPr>
                <w:rFonts w:ascii="Times New Roman" w:hAnsi="Times New Roman"/>
              </w:rPr>
              <w:t>Argentina</w:t>
            </w:r>
          </w:p>
        </w:tc>
      </w:tr>
      <w:tr w:rsidR="00886E27" w14:paraId="0F1379CF" w14:textId="77777777">
        <w:tc>
          <w:tcPr>
            <w:tcW w:w="2196" w:type="dxa"/>
            <w:tcBorders>
              <w:left w:val="single" w:sz="6" w:space="0" w:color="000001"/>
              <w:bottom w:val="single" w:sz="6" w:space="0" w:color="000001"/>
            </w:tcBorders>
            <w:shd w:val="clear" w:color="auto" w:fill="auto"/>
            <w:tcMar>
              <w:left w:w="-7" w:type="dxa"/>
            </w:tcMar>
          </w:tcPr>
          <w:p w14:paraId="1784D792"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5E4EB5A8"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0C9BE206" w14:textId="77777777" w:rsidR="00886E27" w:rsidRDefault="008855EA">
            <w:pPr>
              <w:rPr>
                <w:rFonts w:ascii="Times New Roman" w:hAnsi="Times New Roman"/>
              </w:rPr>
            </w:pPr>
            <w:proofErr w:type="spellStart"/>
            <w:r>
              <w:rPr>
                <w:rFonts w:ascii="Times New Roman" w:hAnsi="Times New Roman"/>
                <w:i/>
              </w:rPr>
              <w:t>bruchii</w:t>
            </w:r>
            <w:proofErr w:type="spellEnd"/>
            <w:r>
              <w:rPr>
                <w:rFonts w:ascii="Times New Roman" w:hAnsi="Times New Roman"/>
                <w:i/>
              </w:rPr>
              <w:t xml:space="preserve"> </w:t>
            </w:r>
            <w:r>
              <w:rPr>
                <w:rFonts w:ascii="Times New Roman" w:hAnsi="Times New Roman"/>
              </w:rPr>
              <w:t>(</w:t>
            </w:r>
            <w:proofErr w:type="spellStart"/>
            <w:r>
              <w:rPr>
                <w:rFonts w:ascii="Times New Roman" w:hAnsi="Times New Roman"/>
              </w:rPr>
              <w:t>Brethes</w:t>
            </w:r>
            <w:proofErr w:type="spellEnd"/>
            <w:r>
              <w:rPr>
                <w:rFonts w:ascii="Times New Roman" w:hAnsi="Times New Roman"/>
              </w:rPr>
              <w:t>)</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533ABA8C" w14:textId="77777777" w:rsidR="00886E27" w:rsidRDefault="008855EA">
            <w:pPr>
              <w:rPr>
                <w:rFonts w:ascii="Times New Roman" w:hAnsi="Times New Roman"/>
              </w:rPr>
            </w:pPr>
            <w:r>
              <w:rPr>
                <w:rFonts w:ascii="Times New Roman" w:hAnsi="Times New Roman"/>
              </w:rPr>
              <w:t>Argentina, Chile</w:t>
            </w:r>
          </w:p>
        </w:tc>
      </w:tr>
      <w:tr w:rsidR="00886E27" w14:paraId="704701BB" w14:textId="77777777">
        <w:tc>
          <w:tcPr>
            <w:tcW w:w="2196" w:type="dxa"/>
            <w:tcBorders>
              <w:left w:val="single" w:sz="6" w:space="0" w:color="000001"/>
              <w:bottom w:val="single" w:sz="6" w:space="0" w:color="000001"/>
            </w:tcBorders>
            <w:shd w:val="clear" w:color="auto" w:fill="auto"/>
            <w:tcMar>
              <w:left w:w="-7" w:type="dxa"/>
            </w:tcMar>
          </w:tcPr>
          <w:p w14:paraId="7934B1B8"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7592D088"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1C56F8CE" w14:textId="77777777" w:rsidR="00886E27" w:rsidRDefault="008855EA">
            <w:pPr>
              <w:rPr>
                <w:rFonts w:ascii="Times New Roman" w:hAnsi="Times New Roman"/>
              </w:rPr>
            </w:pPr>
            <w:proofErr w:type="spellStart"/>
            <w:r>
              <w:rPr>
                <w:rFonts w:ascii="Times New Roman" w:hAnsi="Times New Roman"/>
                <w:i/>
              </w:rPr>
              <w:t>bulbiscapens</w:t>
            </w:r>
            <w:proofErr w:type="spellEnd"/>
            <w:r>
              <w:rPr>
                <w:rFonts w:ascii="Times New Roman" w:hAnsi="Times New Roman"/>
              </w:rPr>
              <w:t xml:space="preserve"> </w:t>
            </w:r>
            <w:proofErr w:type="spellStart"/>
            <w:r>
              <w:rPr>
                <w:rFonts w:ascii="Times New Roman" w:hAnsi="Times New Roman"/>
              </w:rPr>
              <w:t>Coscarón</w:t>
            </w:r>
            <w:proofErr w:type="spellEnd"/>
            <w:r>
              <w:rPr>
                <w:rFonts w:ascii="Times New Roman" w:hAnsi="Times New Roman"/>
              </w:rPr>
              <w:t xml:space="preserve"> &amp; Philip</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4F93B301" w14:textId="77777777" w:rsidR="00886E27" w:rsidRDefault="008855EA">
            <w:pPr>
              <w:rPr>
                <w:rFonts w:ascii="Times New Roman" w:hAnsi="Times New Roman"/>
              </w:rPr>
            </w:pPr>
            <w:r>
              <w:rPr>
                <w:rFonts w:ascii="Times New Roman" w:hAnsi="Times New Roman"/>
              </w:rPr>
              <w:t>Perú</w:t>
            </w:r>
          </w:p>
        </w:tc>
      </w:tr>
      <w:tr w:rsidR="00886E27" w14:paraId="5E297611" w14:textId="77777777">
        <w:tc>
          <w:tcPr>
            <w:tcW w:w="2196" w:type="dxa"/>
            <w:tcBorders>
              <w:left w:val="single" w:sz="6" w:space="0" w:color="000001"/>
              <w:bottom w:val="single" w:sz="6" w:space="0" w:color="000001"/>
            </w:tcBorders>
            <w:shd w:val="clear" w:color="auto" w:fill="auto"/>
            <w:tcMar>
              <w:left w:w="-7" w:type="dxa"/>
            </w:tcMar>
          </w:tcPr>
          <w:p w14:paraId="6F1A5100"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5FA266C2"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744D00C2" w14:textId="77777777" w:rsidR="00886E27" w:rsidRDefault="008855EA">
            <w:pPr>
              <w:rPr>
                <w:rFonts w:ascii="Times New Roman" w:hAnsi="Times New Roman"/>
              </w:rPr>
            </w:pPr>
            <w:proofErr w:type="spellStart"/>
            <w:r>
              <w:rPr>
                <w:rFonts w:ascii="Times New Roman" w:hAnsi="Times New Roman"/>
                <w:i/>
              </w:rPr>
              <w:t>bulbula</w:t>
            </w:r>
            <w:proofErr w:type="spellEnd"/>
            <w:r>
              <w:rPr>
                <w:rFonts w:ascii="Times New Roman" w:hAnsi="Times New Roman"/>
              </w:rPr>
              <w:t xml:space="preserve"> </w:t>
            </w:r>
            <w:proofErr w:type="spellStart"/>
            <w:r>
              <w:rPr>
                <w:rFonts w:ascii="Times New Roman" w:hAnsi="Times New Roman"/>
              </w:rPr>
              <w:t>Coscarón</w:t>
            </w:r>
            <w:proofErr w:type="spellEnd"/>
            <w:r>
              <w:rPr>
                <w:rFonts w:ascii="Times New Roman" w:hAnsi="Times New Roman"/>
              </w:rPr>
              <w:t xml:space="preserve"> &amp; Philip</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4922FBFA" w14:textId="77777777" w:rsidR="00886E27" w:rsidRDefault="008855EA">
            <w:pPr>
              <w:rPr>
                <w:rFonts w:ascii="Times New Roman" w:hAnsi="Times New Roman"/>
              </w:rPr>
            </w:pPr>
            <w:r>
              <w:rPr>
                <w:rFonts w:ascii="Times New Roman" w:hAnsi="Times New Roman"/>
              </w:rPr>
              <w:t>Bolivia, Chile</w:t>
            </w:r>
          </w:p>
        </w:tc>
      </w:tr>
      <w:tr w:rsidR="00886E27" w14:paraId="6C8A3653" w14:textId="77777777">
        <w:tc>
          <w:tcPr>
            <w:tcW w:w="2196" w:type="dxa"/>
            <w:tcBorders>
              <w:left w:val="single" w:sz="6" w:space="0" w:color="000001"/>
              <w:bottom w:val="single" w:sz="6" w:space="0" w:color="000001"/>
            </w:tcBorders>
            <w:shd w:val="clear" w:color="auto" w:fill="auto"/>
            <w:tcMar>
              <w:left w:w="-7" w:type="dxa"/>
            </w:tcMar>
          </w:tcPr>
          <w:p w14:paraId="77A3589E"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508B9B8F"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16DBA806" w14:textId="77777777" w:rsidR="00886E27" w:rsidRDefault="008855EA">
            <w:pPr>
              <w:rPr>
                <w:rFonts w:ascii="Times New Roman" w:hAnsi="Times New Roman"/>
              </w:rPr>
            </w:pPr>
            <w:proofErr w:type="spellStart"/>
            <w:r>
              <w:rPr>
                <w:rFonts w:ascii="Times New Roman" w:hAnsi="Times New Roman"/>
                <w:i/>
              </w:rPr>
              <w:t>canipilis</w:t>
            </w:r>
            <w:proofErr w:type="spellEnd"/>
            <w:r>
              <w:rPr>
                <w:rFonts w:ascii="Times New Roman" w:hAnsi="Times New Roman"/>
              </w:rPr>
              <w:t xml:space="preserve"> (</w:t>
            </w:r>
            <w:proofErr w:type="spellStart"/>
            <w:r>
              <w:rPr>
                <w:rFonts w:ascii="Times New Roman" w:hAnsi="Times New Roman"/>
              </w:rPr>
              <w:t>Krober</w:t>
            </w:r>
            <w:proofErr w:type="spellEnd"/>
            <w:r>
              <w:rPr>
                <w:rFonts w:ascii="Times New Roman" w:hAnsi="Times New Roman"/>
              </w:rPr>
              <w:t>)</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03C9B750" w14:textId="77777777" w:rsidR="00886E27" w:rsidRDefault="008855EA">
            <w:pPr>
              <w:rPr>
                <w:rFonts w:ascii="Times New Roman" w:hAnsi="Times New Roman"/>
              </w:rPr>
            </w:pPr>
            <w:r>
              <w:rPr>
                <w:rFonts w:ascii="Times New Roman" w:hAnsi="Times New Roman"/>
              </w:rPr>
              <w:t>Argentina</w:t>
            </w:r>
          </w:p>
        </w:tc>
      </w:tr>
      <w:tr w:rsidR="00886E27" w14:paraId="3329DEB2" w14:textId="77777777">
        <w:tc>
          <w:tcPr>
            <w:tcW w:w="2196" w:type="dxa"/>
            <w:tcBorders>
              <w:left w:val="single" w:sz="6" w:space="0" w:color="000001"/>
              <w:bottom w:val="single" w:sz="6" w:space="0" w:color="000001"/>
            </w:tcBorders>
            <w:shd w:val="clear" w:color="auto" w:fill="auto"/>
            <w:tcMar>
              <w:left w:w="-7" w:type="dxa"/>
            </w:tcMar>
          </w:tcPr>
          <w:p w14:paraId="0D530C2F"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46072EA1"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1C94C23D" w14:textId="77777777" w:rsidR="00886E27" w:rsidRDefault="008855EA">
            <w:pPr>
              <w:rPr>
                <w:rFonts w:ascii="Times New Roman" w:hAnsi="Times New Roman"/>
              </w:rPr>
            </w:pPr>
            <w:proofErr w:type="spellStart"/>
            <w:r>
              <w:rPr>
                <w:rFonts w:ascii="Times New Roman" w:hAnsi="Times New Roman"/>
                <w:i/>
              </w:rPr>
              <w:t>caprii</w:t>
            </w:r>
            <w:proofErr w:type="spellEnd"/>
            <w:r>
              <w:rPr>
                <w:rFonts w:ascii="Times New Roman" w:hAnsi="Times New Roman"/>
                <w:i/>
              </w:rPr>
              <w:t xml:space="preserve"> </w:t>
            </w:r>
            <w:proofErr w:type="spellStart"/>
            <w:r>
              <w:rPr>
                <w:rFonts w:ascii="Times New Roman" w:hAnsi="Times New Roman"/>
              </w:rPr>
              <w:t>Coscarón</w:t>
            </w:r>
            <w:proofErr w:type="spellEnd"/>
            <w:r>
              <w:rPr>
                <w:rFonts w:ascii="Times New Roman" w:hAnsi="Times New Roman"/>
              </w:rPr>
              <w:t xml:space="preserve"> &amp; Philip</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11EC5948" w14:textId="77777777" w:rsidR="00886E27" w:rsidRDefault="008855EA">
            <w:pPr>
              <w:rPr>
                <w:rFonts w:ascii="Times New Roman" w:hAnsi="Times New Roman"/>
              </w:rPr>
            </w:pPr>
            <w:r>
              <w:rPr>
                <w:rFonts w:ascii="Times New Roman" w:hAnsi="Times New Roman"/>
              </w:rPr>
              <w:t>Argentina</w:t>
            </w:r>
          </w:p>
        </w:tc>
      </w:tr>
      <w:tr w:rsidR="00886E27" w14:paraId="462F00EB" w14:textId="77777777">
        <w:tc>
          <w:tcPr>
            <w:tcW w:w="2196" w:type="dxa"/>
            <w:tcBorders>
              <w:left w:val="single" w:sz="6" w:space="0" w:color="000001"/>
              <w:bottom w:val="single" w:sz="6" w:space="0" w:color="000001"/>
            </w:tcBorders>
            <w:shd w:val="clear" w:color="auto" w:fill="auto"/>
            <w:tcMar>
              <w:left w:w="-7" w:type="dxa"/>
            </w:tcMar>
          </w:tcPr>
          <w:p w14:paraId="68512DB3"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0D532078"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49115969" w14:textId="77777777" w:rsidR="00886E27" w:rsidRDefault="008855EA">
            <w:pPr>
              <w:rPr>
                <w:rFonts w:ascii="Times New Roman" w:hAnsi="Times New Roman"/>
                <w:lang w:val="en-US"/>
              </w:rPr>
            </w:pPr>
            <w:r>
              <w:rPr>
                <w:rFonts w:ascii="Times New Roman" w:hAnsi="Times New Roman"/>
                <w:i/>
                <w:lang w:val="en-US"/>
              </w:rPr>
              <w:t>chilensis</w:t>
            </w:r>
            <w:r>
              <w:rPr>
                <w:rFonts w:ascii="Times New Roman" w:hAnsi="Times New Roman"/>
                <w:lang w:val="en-US"/>
              </w:rPr>
              <w:t xml:space="preserve"> (</w:t>
            </w:r>
            <w:proofErr w:type="spellStart"/>
            <w:r>
              <w:rPr>
                <w:rFonts w:ascii="Times New Roman" w:hAnsi="Times New Roman"/>
                <w:lang w:val="en-US"/>
              </w:rPr>
              <w:t>Macquart</w:t>
            </w:r>
            <w:proofErr w:type="spellEnd"/>
            <w:r>
              <w:rPr>
                <w:rFonts w:ascii="Times New Roman" w:hAnsi="Times New Roman"/>
                <w:lang w:val="en-US"/>
              </w:rPr>
              <w:t>)</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399FE55D" w14:textId="77777777" w:rsidR="00886E27" w:rsidRDefault="008855EA">
            <w:pPr>
              <w:rPr>
                <w:rFonts w:ascii="Times New Roman" w:hAnsi="Times New Roman"/>
                <w:lang w:val="en-US"/>
              </w:rPr>
            </w:pPr>
            <w:r>
              <w:rPr>
                <w:rFonts w:ascii="Times New Roman" w:hAnsi="Times New Roman"/>
                <w:lang w:val="en-US"/>
              </w:rPr>
              <w:t>Argentina, Chile</w:t>
            </w:r>
          </w:p>
        </w:tc>
      </w:tr>
      <w:tr w:rsidR="00886E27" w14:paraId="11356F46" w14:textId="77777777">
        <w:tc>
          <w:tcPr>
            <w:tcW w:w="2196" w:type="dxa"/>
            <w:tcBorders>
              <w:left w:val="single" w:sz="6" w:space="0" w:color="000001"/>
              <w:bottom w:val="single" w:sz="6" w:space="0" w:color="000001"/>
            </w:tcBorders>
            <w:shd w:val="clear" w:color="auto" w:fill="auto"/>
            <w:tcMar>
              <w:left w:w="-7" w:type="dxa"/>
            </w:tcMar>
          </w:tcPr>
          <w:p w14:paraId="144312F0" w14:textId="77777777" w:rsidR="00886E27" w:rsidRDefault="00886E27">
            <w:pPr>
              <w:rPr>
                <w:rFonts w:ascii="Times New Roman" w:hAnsi="Times New Roman"/>
                <w:b/>
                <w:i/>
                <w:lang w:val="en-US"/>
              </w:rPr>
            </w:pPr>
          </w:p>
        </w:tc>
        <w:tc>
          <w:tcPr>
            <w:tcW w:w="1984" w:type="dxa"/>
            <w:tcBorders>
              <w:left w:val="single" w:sz="6" w:space="0" w:color="000001"/>
              <w:bottom w:val="single" w:sz="6" w:space="0" w:color="000001"/>
            </w:tcBorders>
            <w:shd w:val="clear" w:color="auto" w:fill="auto"/>
            <w:tcMar>
              <w:left w:w="-7" w:type="dxa"/>
            </w:tcMar>
          </w:tcPr>
          <w:p w14:paraId="6C3A3350" w14:textId="77777777" w:rsidR="00886E27" w:rsidRDefault="00886E27">
            <w:pPr>
              <w:rPr>
                <w:rFonts w:ascii="Times New Roman" w:hAnsi="Times New Roman"/>
                <w:b/>
                <w:i/>
                <w:lang w:val="en-US"/>
              </w:rPr>
            </w:pPr>
          </w:p>
        </w:tc>
        <w:tc>
          <w:tcPr>
            <w:tcW w:w="2301" w:type="dxa"/>
            <w:tcBorders>
              <w:left w:val="single" w:sz="6" w:space="0" w:color="000001"/>
              <w:bottom w:val="single" w:sz="6" w:space="0" w:color="000001"/>
            </w:tcBorders>
            <w:shd w:val="clear" w:color="auto" w:fill="auto"/>
            <w:tcMar>
              <w:left w:w="-7" w:type="dxa"/>
            </w:tcMar>
          </w:tcPr>
          <w:p w14:paraId="0FCF71C3" w14:textId="77777777" w:rsidR="00886E27" w:rsidRDefault="008855EA">
            <w:pPr>
              <w:rPr>
                <w:rFonts w:ascii="Times New Roman" w:hAnsi="Times New Roman"/>
              </w:rPr>
            </w:pPr>
            <w:r>
              <w:rPr>
                <w:rFonts w:ascii="Times New Roman" w:hAnsi="Times New Roman"/>
                <w:i/>
              </w:rPr>
              <w:t>chillan</w:t>
            </w:r>
            <w:r>
              <w:rPr>
                <w:rFonts w:ascii="Times New Roman" w:hAnsi="Times New Roman"/>
              </w:rPr>
              <w:t xml:space="preserve"> </w:t>
            </w:r>
            <w:proofErr w:type="spellStart"/>
            <w:r>
              <w:rPr>
                <w:rFonts w:ascii="Times New Roman" w:hAnsi="Times New Roman"/>
              </w:rPr>
              <w:t>Coscarón</w:t>
            </w:r>
            <w:proofErr w:type="spellEnd"/>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244BF652" w14:textId="77777777" w:rsidR="00886E27" w:rsidRDefault="008855EA">
            <w:pPr>
              <w:rPr>
                <w:rFonts w:ascii="Times New Roman" w:hAnsi="Times New Roman"/>
              </w:rPr>
            </w:pPr>
            <w:r>
              <w:rPr>
                <w:rFonts w:ascii="Times New Roman" w:hAnsi="Times New Roman"/>
              </w:rPr>
              <w:t>Chile</w:t>
            </w:r>
          </w:p>
        </w:tc>
      </w:tr>
      <w:tr w:rsidR="00886E27" w14:paraId="49A72AFA" w14:textId="77777777">
        <w:tc>
          <w:tcPr>
            <w:tcW w:w="2196" w:type="dxa"/>
            <w:tcBorders>
              <w:left w:val="single" w:sz="6" w:space="0" w:color="000001"/>
              <w:bottom w:val="single" w:sz="6" w:space="0" w:color="000001"/>
            </w:tcBorders>
            <w:shd w:val="clear" w:color="auto" w:fill="auto"/>
            <w:tcMar>
              <w:left w:w="-7" w:type="dxa"/>
            </w:tcMar>
          </w:tcPr>
          <w:p w14:paraId="49FA8ED8"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2C46DA13"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3528CA11" w14:textId="77777777" w:rsidR="00886E27" w:rsidRDefault="008855EA">
            <w:pPr>
              <w:rPr>
                <w:rFonts w:ascii="Times New Roman" w:hAnsi="Times New Roman"/>
              </w:rPr>
            </w:pPr>
            <w:proofErr w:type="spellStart"/>
            <w:r>
              <w:rPr>
                <w:rFonts w:ascii="Times New Roman" w:hAnsi="Times New Roman"/>
                <w:i/>
              </w:rPr>
              <w:t>chubutensis</w:t>
            </w:r>
            <w:proofErr w:type="spellEnd"/>
            <w:r>
              <w:rPr>
                <w:rFonts w:ascii="Times New Roman" w:hAnsi="Times New Roman"/>
              </w:rPr>
              <w:t xml:space="preserve"> </w:t>
            </w:r>
            <w:proofErr w:type="spellStart"/>
            <w:r>
              <w:rPr>
                <w:rFonts w:ascii="Times New Roman" w:hAnsi="Times New Roman"/>
              </w:rPr>
              <w:t>Coscarón</w:t>
            </w:r>
            <w:proofErr w:type="spellEnd"/>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78DCCCBB" w14:textId="77777777" w:rsidR="00886E27" w:rsidRDefault="008855EA">
            <w:pPr>
              <w:rPr>
                <w:rFonts w:ascii="Times New Roman" w:hAnsi="Times New Roman"/>
              </w:rPr>
            </w:pPr>
            <w:r>
              <w:rPr>
                <w:rFonts w:ascii="Times New Roman" w:hAnsi="Times New Roman"/>
              </w:rPr>
              <w:t>Argentina</w:t>
            </w:r>
          </w:p>
        </w:tc>
      </w:tr>
      <w:tr w:rsidR="00886E27" w14:paraId="46B5F1BC" w14:textId="77777777">
        <w:tc>
          <w:tcPr>
            <w:tcW w:w="2196" w:type="dxa"/>
            <w:tcBorders>
              <w:left w:val="single" w:sz="6" w:space="0" w:color="000001"/>
              <w:bottom w:val="single" w:sz="6" w:space="0" w:color="000001"/>
            </w:tcBorders>
            <w:shd w:val="clear" w:color="auto" w:fill="auto"/>
            <w:tcMar>
              <w:left w:w="-7" w:type="dxa"/>
            </w:tcMar>
          </w:tcPr>
          <w:p w14:paraId="2D289B34"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09D6E054"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1368A01B" w14:textId="77777777" w:rsidR="00886E27" w:rsidRDefault="008855EA">
            <w:pPr>
              <w:rPr>
                <w:rFonts w:ascii="Times New Roman" w:hAnsi="Times New Roman"/>
              </w:rPr>
            </w:pPr>
            <w:r>
              <w:rPr>
                <w:rFonts w:ascii="Times New Roman" w:hAnsi="Times New Roman"/>
                <w:i/>
              </w:rPr>
              <w:t>colla</w:t>
            </w:r>
            <w:r>
              <w:rPr>
                <w:rFonts w:ascii="Times New Roman" w:hAnsi="Times New Roman"/>
              </w:rPr>
              <w:t xml:space="preserve"> </w:t>
            </w:r>
            <w:proofErr w:type="spellStart"/>
            <w:r>
              <w:rPr>
                <w:rFonts w:ascii="Times New Roman" w:hAnsi="Times New Roman"/>
              </w:rPr>
              <w:t>Coscarón</w:t>
            </w:r>
            <w:proofErr w:type="spellEnd"/>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2FD2D805" w14:textId="77777777" w:rsidR="00886E27" w:rsidRDefault="008855EA">
            <w:pPr>
              <w:rPr>
                <w:rFonts w:ascii="Times New Roman" w:hAnsi="Times New Roman"/>
              </w:rPr>
            </w:pPr>
            <w:r>
              <w:rPr>
                <w:rFonts w:ascii="Times New Roman" w:hAnsi="Times New Roman"/>
              </w:rPr>
              <w:t>Argentina</w:t>
            </w:r>
          </w:p>
        </w:tc>
      </w:tr>
      <w:tr w:rsidR="00886E27" w14:paraId="36E65765" w14:textId="77777777">
        <w:tc>
          <w:tcPr>
            <w:tcW w:w="2196" w:type="dxa"/>
            <w:tcBorders>
              <w:left w:val="single" w:sz="6" w:space="0" w:color="000001"/>
              <w:bottom w:val="single" w:sz="6" w:space="0" w:color="000001"/>
            </w:tcBorders>
            <w:shd w:val="clear" w:color="auto" w:fill="auto"/>
            <w:tcMar>
              <w:left w:w="-7" w:type="dxa"/>
            </w:tcMar>
          </w:tcPr>
          <w:p w14:paraId="4D07A2CC"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38FD3C5C"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66015D80" w14:textId="77777777" w:rsidR="00886E27" w:rsidRDefault="008855EA">
            <w:pPr>
              <w:rPr>
                <w:rFonts w:ascii="Times New Roman" w:hAnsi="Times New Roman"/>
              </w:rPr>
            </w:pPr>
            <w:r>
              <w:rPr>
                <w:rFonts w:ascii="Times New Roman" w:hAnsi="Times New Roman"/>
                <w:i/>
              </w:rPr>
              <w:t>coquimbo</w:t>
            </w:r>
            <w:r>
              <w:rPr>
                <w:rFonts w:ascii="Times New Roman" w:hAnsi="Times New Roman"/>
              </w:rPr>
              <w:t xml:space="preserve"> </w:t>
            </w:r>
            <w:proofErr w:type="spellStart"/>
            <w:r>
              <w:rPr>
                <w:rFonts w:ascii="Times New Roman" w:hAnsi="Times New Roman"/>
              </w:rPr>
              <w:t>Coscarón</w:t>
            </w:r>
            <w:proofErr w:type="spellEnd"/>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5D6CEDA9" w14:textId="77777777" w:rsidR="00886E27" w:rsidRDefault="008855EA">
            <w:pPr>
              <w:rPr>
                <w:rFonts w:ascii="Times New Roman" w:hAnsi="Times New Roman"/>
              </w:rPr>
            </w:pPr>
            <w:r>
              <w:rPr>
                <w:rFonts w:ascii="Times New Roman" w:hAnsi="Times New Roman"/>
              </w:rPr>
              <w:t>Chile</w:t>
            </w:r>
          </w:p>
        </w:tc>
      </w:tr>
      <w:tr w:rsidR="00886E27" w14:paraId="0860E421" w14:textId="77777777">
        <w:tc>
          <w:tcPr>
            <w:tcW w:w="2196" w:type="dxa"/>
            <w:tcBorders>
              <w:left w:val="single" w:sz="6" w:space="0" w:color="000001"/>
              <w:bottom w:val="single" w:sz="6" w:space="0" w:color="000001"/>
            </w:tcBorders>
            <w:shd w:val="clear" w:color="auto" w:fill="auto"/>
            <w:tcMar>
              <w:left w:w="-7" w:type="dxa"/>
            </w:tcMar>
          </w:tcPr>
          <w:p w14:paraId="3DB37FDB"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2A3CB6F2"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76433934" w14:textId="77777777" w:rsidR="00886E27" w:rsidRDefault="008855EA">
            <w:pPr>
              <w:rPr>
                <w:rFonts w:ascii="Times New Roman" w:hAnsi="Times New Roman"/>
              </w:rPr>
            </w:pPr>
            <w:proofErr w:type="spellStart"/>
            <w:r>
              <w:rPr>
                <w:rFonts w:ascii="Times New Roman" w:hAnsi="Times New Roman"/>
                <w:i/>
              </w:rPr>
              <w:t>cumelafquen</w:t>
            </w:r>
            <w:proofErr w:type="spellEnd"/>
            <w:r>
              <w:rPr>
                <w:rFonts w:ascii="Times New Roman" w:hAnsi="Times New Roman"/>
              </w:rPr>
              <w:t xml:space="preserve"> </w:t>
            </w:r>
            <w:proofErr w:type="spellStart"/>
            <w:r>
              <w:rPr>
                <w:rFonts w:ascii="Times New Roman" w:hAnsi="Times New Roman"/>
              </w:rPr>
              <w:t>Coscarón</w:t>
            </w:r>
            <w:proofErr w:type="spellEnd"/>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0BF67130" w14:textId="77777777" w:rsidR="00886E27" w:rsidRDefault="008855EA">
            <w:pPr>
              <w:rPr>
                <w:rFonts w:ascii="Times New Roman" w:hAnsi="Times New Roman"/>
              </w:rPr>
            </w:pPr>
            <w:r>
              <w:rPr>
                <w:rFonts w:ascii="Times New Roman" w:hAnsi="Times New Roman"/>
              </w:rPr>
              <w:t>Argentina</w:t>
            </w:r>
          </w:p>
        </w:tc>
      </w:tr>
      <w:tr w:rsidR="00886E27" w14:paraId="1E4FABDB" w14:textId="77777777">
        <w:tc>
          <w:tcPr>
            <w:tcW w:w="2196" w:type="dxa"/>
            <w:tcBorders>
              <w:left w:val="single" w:sz="6" w:space="0" w:color="000001"/>
              <w:bottom w:val="single" w:sz="6" w:space="0" w:color="000001"/>
            </w:tcBorders>
            <w:shd w:val="clear" w:color="auto" w:fill="auto"/>
            <w:tcMar>
              <w:left w:w="-7" w:type="dxa"/>
            </w:tcMar>
          </w:tcPr>
          <w:p w14:paraId="081C877B"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498623B8"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3A151FDD" w14:textId="77777777" w:rsidR="00886E27" w:rsidRDefault="008855EA">
            <w:pPr>
              <w:rPr>
                <w:rFonts w:ascii="Times New Roman" w:hAnsi="Times New Roman"/>
              </w:rPr>
            </w:pPr>
            <w:proofErr w:type="spellStart"/>
            <w:r>
              <w:rPr>
                <w:rFonts w:ascii="Times New Roman" w:hAnsi="Times New Roman"/>
                <w:i/>
              </w:rPr>
              <w:t>delpontei</w:t>
            </w:r>
            <w:proofErr w:type="spellEnd"/>
            <w:r>
              <w:rPr>
                <w:rFonts w:ascii="Times New Roman" w:hAnsi="Times New Roman"/>
              </w:rPr>
              <w:t xml:space="preserve"> </w:t>
            </w:r>
            <w:proofErr w:type="spellStart"/>
            <w:r>
              <w:rPr>
                <w:rFonts w:ascii="Times New Roman" w:hAnsi="Times New Roman"/>
              </w:rPr>
              <w:t>Coscarón</w:t>
            </w:r>
            <w:proofErr w:type="spellEnd"/>
            <w:r>
              <w:rPr>
                <w:rFonts w:ascii="Times New Roman" w:hAnsi="Times New Roman"/>
              </w:rPr>
              <w:t xml:space="preserve"> &amp; Philip</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577428D7" w14:textId="77777777" w:rsidR="00886E27" w:rsidRDefault="008855EA">
            <w:pPr>
              <w:rPr>
                <w:rFonts w:ascii="Times New Roman" w:hAnsi="Times New Roman"/>
              </w:rPr>
            </w:pPr>
            <w:r>
              <w:rPr>
                <w:rFonts w:ascii="Times New Roman" w:hAnsi="Times New Roman"/>
              </w:rPr>
              <w:t>Argentina</w:t>
            </w:r>
          </w:p>
        </w:tc>
      </w:tr>
      <w:tr w:rsidR="00886E27" w14:paraId="0E1288A2" w14:textId="77777777">
        <w:tc>
          <w:tcPr>
            <w:tcW w:w="2196" w:type="dxa"/>
            <w:tcBorders>
              <w:left w:val="single" w:sz="6" w:space="0" w:color="000001"/>
              <w:bottom w:val="single" w:sz="6" w:space="0" w:color="000001"/>
            </w:tcBorders>
            <w:shd w:val="clear" w:color="auto" w:fill="auto"/>
            <w:tcMar>
              <w:left w:w="-7" w:type="dxa"/>
            </w:tcMar>
          </w:tcPr>
          <w:p w14:paraId="7180ABAD"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7046F1BF"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6CB52DC9" w14:textId="77777777" w:rsidR="00886E27" w:rsidRDefault="008855EA">
            <w:pPr>
              <w:rPr>
                <w:rFonts w:ascii="Times New Roman" w:hAnsi="Times New Roman"/>
              </w:rPr>
            </w:pPr>
            <w:proofErr w:type="spellStart"/>
            <w:r>
              <w:rPr>
                <w:rFonts w:ascii="Times New Roman" w:hAnsi="Times New Roman"/>
                <w:i/>
              </w:rPr>
              <w:t>delpontei</w:t>
            </w:r>
            <w:proofErr w:type="spellEnd"/>
            <w:r>
              <w:rPr>
                <w:rFonts w:ascii="Times New Roman" w:hAnsi="Times New Roman"/>
              </w:rPr>
              <w:t xml:space="preserve"> </w:t>
            </w:r>
            <w:proofErr w:type="spellStart"/>
            <w:r>
              <w:rPr>
                <w:rFonts w:ascii="Times New Roman" w:hAnsi="Times New Roman"/>
                <w:i/>
              </w:rPr>
              <w:t>sepiapes</w:t>
            </w:r>
            <w:proofErr w:type="spellEnd"/>
            <w:r>
              <w:rPr>
                <w:rFonts w:ascii="Times New Roman" w:hAnsi="Times New Roman"/>
                <w:i/>
              </w:rPr>
              <w:t xml:space="preserve"> </w:t>
            </w:r>
            <w:proofErr w:type="spellStart"/>
            <w:r>
              <w:rPr>
                <w:rFonts w:ascii="Times New Roman" w:hAnsi="Times New Roman"/>
              </w:rPr>
              <w:t>Coscarón</w:t>
            </w:r>
            <w:proofErr w:type="spellEnd"/>
            <w:r>
              <w:rPr>
                <w:rFonts w:ascii="Times New Roman" w:hAnsi="Times New Roman"/>
              </w:rPr>
              <w:t xml:space="preserve"> &amp; Philip</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7DAA6C88" w14:textId="77777777" w:rsidR="00886E27" w:rsidRDefault="008855EA">
            <w:pPr>
              <w:pStyle w:val="ndice"/>
              <w:rPr>
                <w:rFonts w:ascii="Times New Roman" w:hAnsi="Times New Roman"/>
              </w:rPr>
            </w:pPr>
            <w:r>
              <w:rPr>
                <w:rFonts w:ascii="Times New Roman" w:hAnsi="Times New Roman"/>
              </w:rPr>
              <w:t>Chile</w:t>
            </w:r>
          </w:p>
        </w:tc>
      </w:tr>
      <w:tr w:rsidR="00886E27" w14:paraId="7FB2EBC5" w14:textId="77777777">
        <w:tc>
          <w:tcPr>
            <w:tcW w:w="2196" w:type="dxa"/>
            <w:tcBorders>
              <w:left w:val="single" w:sz="6" w:space="0" w:color="000001"/>
              <w:bottom w:val="single" w:sz="6" w:space="0" w:color="000001"/>
            </w:tcBorders>
            <w:shd w:val="clear" w:color="auto" w:fill="auto"/>
            <w:tcMar>
              <w:left w:w="-7" w:type="dxa"/>
            </w:tcMar>
          </w:tcPr>
          <w:p w14:paraId="78105FA0"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273186D8"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320EE0EA" w14:textId="77777777" w:rsidR="00886E27" w:rsidRDefault="008855EA">
            <w:pPr>
              <w:rPr>
                <w:rFonts w:ascii="Times New Roman" w:hAnsi="Times New Roman"/>
              </w:rPr>
            </w:pPr>
            <w:r>
              <w:rPr>
                <w:rFonts w:ascii="Times New Roman" w:hAnsi="Times New Roman"/>
                <w:i/>
              </w:rPr>
              <w:t xml:space="preserve">diaguita </w:t>
            </w:r>
            <w:proofErr w:type="spellStart"/>
            <w:r>
              <w:rPr>
                <w:rFonts w:ascii="Times New Roman" w:hAnsi="Times New Roman"/>
              </w:rPr>
              <w:t>Coscarón</w:t>
            </w:r>
            <w:proofErr w:type="spellEnd"/>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7FD73FAE" w14:textId="77777777" w:rsidR="00886E27" w:rsidRDefault="008855EA">
            <w:pPr>
              <w:rPr>
                <w:rFonts w:ascii="Times New Roman" w:hAnsi="Times New Roman"/>
              </w:rPr>
            </w:pPr>
            <w:r>
              <w:rPr>
                <w:rFonts w:ascii="Times New Roman" w:hAnsi="Times New Roman"/>
              </w:rPr>
              <w:t>Argentina</w:t>
            </w:r>
          </w:p>
        </w:tc>
      </w:tr>
      <w:tr w:rsidR="00886E27" w14:paraId="4A3FF7FF" w14:textId="77777777">
        <w:tc>
          <w:tcPr>
            <w:tcW w:w="2196" w:type="dxa"/>
            <w:tcBorders>
              <w:left w:val="single" w:sz="6" w:space="0" w:color="000001"/>
              <w:bottom w:val="single" w:sz="6" w:space="0" w:color="000001"/>
            </w:tcBorders>
            <w:shd w:val="clear" w:color="auto" w:fill="auto"/>
            <w:tcMar>
              <w:left w:w="-7" w:type="dxa"/>
            </w:tcMar>
          </w:tcPr>
          <w:p w14:paraId="0E0BE49F"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794E6B92"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5081A8A3" w14:textId="77777777" w:rsidR="00886E27" w:rsidRDefault="008855EA">
            <w:pPr>
              <w:rPr>
                <w:rFonts w:ascii="Times New Roman" w:hAnsi="Times New Roman"/>
              </w:rPr>
            </w:pPr>
            <w:proofErr w:type="spellStart"/>
            <w:r>
              <w:rPr>
                <w:rFonts w:ascii="Times New Roman" w:hAnsi="Times New Roman"/>
                <w:i/>
              </w:rPr>
              <w:t>elquiensis</w:t>
            </w:r>
            <w:proofErr w:type="spellEnd"/>
            <w:r>
              <w:rPr>
                <w:rFonts w:ascii="Times New Roman" w:hAnsi="Times New Roman"/>
              </w:rPr>
              <w:t xml:space="preserve"> González</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192F64F0" w14:textId="77777777" w:rsidR="00886E27" w:rsidRDefault="008855EA">
            <w:pPr>
              <w:rPr>
                <w:rFonts w:ascii="Times New Roman" w:hAnsi="Times New Roman"/>
                <w:lang w:val="en-US"/>
              </w:rPr>
            </w:pPr>
            <w:r>
              <w:rPr>
                <w:rFonts w:ascii="Times New Roman" w:hAnsi="Times New Roman"/>
                <w:lang w:val="en-US"/>
              </w:rPr>
              <w:t>Chile</w:t>
            </w:r>
          </w:p>
        </w:tc>
      </w:tr>
      <w:tr w:rsidR="00886E27" w14:paraId="2F9E4DB7" w14:textId="77777777">
        <w:tc>
          <w:tcPr>
            <w:tcW w:w="2196" w:type="dxa"/>
            <w:tcBorders>
              <w:left w:val="single" w:sz="6" w:space="0" w:color="000001"/>
              <w:bottom w:val="single" w:sz="6" w:space="0" w:color="000001"/>
            </w:tcBorders>
            <w:shd w:val="clear" w:color="auto" w:fill="auto"/>
            <w:tcMar>
              <w:left w:w="-7" w:type="dxa"/>
            </w:tcMar>
          </w:tcPr>
          <w:p w14:paraId="1319BCF1" w14:textId="77777777" w:rsidR="00886E27" w:rsidRDefault="00886E27">
            <w:pPr>
              <w:rPr>
                <w:rFonts w:ascii="Times New Roman" w:hAnsi="Times New Roman"/>
                <w:b/>
                <w:i/>
                <w:lang w:val="en-US"/>
              </w:rPr>
            </w:pPr>
          </w:p>
        </w:tc>
        <w:tc>
          <w:tcPr>
            <w:tcW w:w="1984" w:type="dxa"/>
            <w:tcBorders>
              <w:left w:val="single" w:sz="6" w:space="0" w:color="000001"/>
              <w:bottom w:val="single" w:sz="6" w:space="0" w:color="000001"/>
            </w:tcBorders>
            <w:shd w:val="clear" w:color="auto" w:fill="auto"/>
            <w:tcMar>
              <w:left w:w="-7" w:type="dxa"/>
            </w:tcMar>
          </w:tcPr>
          <w:p w14:paraId="5D723214" w14:textId="77777777" w:rsidR="00886E27" w:rsidRDefault="00886E27">
            <w:pPr>
              <w:rPr>
                <w:rFonts w:ascii="Times New Roman" w:hAnsi="Times New Roman"/>
                <w:b/>
                <w:i/>
                <w:lang w:val="en-US"/>
              </w:rPr>
            </w:pPr>
          </w:p>
        </w:tc>
        <w:tc>
          <w:tcPr>
            <w:tcW w:w="2301" w:type="dxa"/>
            <w:tcBorders>
              <w:left w:val="single" w:sz="6" w:space="0" w:color="000001"/>
              <w:bottom w:val="single" w:sz="6" w:space="0" w:color="000001"/>
            </w:tcBorders>
            <w:shd w:val="clear" w:color="auto" w:fill="auto"/>
            <w:tcMar>
              <w:left w:w="-7" w:type="dxa"/>
            </w:tcMar>
          </w:tcPr>
          <w:p w14:paraId="00F822E1" w14:textId="77777777" w:rsidR="00886E27" w:rsidRDefault="008855EA">
            <w:pPr>
              <w:rPr>
                <w:rFonts w:ascii="Times New Roman" w:hAnsi="Times New Roman"/>
                <w:lang w:val="en-US"/>
              </w:rPr>
            </w:pPr>
            <w:proofErr w:type="spellStart"/>
            <w:r>
              <w:rPr>
                <w:rFonts w:ascii="Times New Roman" w:hAnsi="Times New Roman"/>
                <w:i/>
                <w:lang w:val="en-US"/>
              </w:rPr>
              <w:t>erynnis</w:t>
            </w:r>
            <w:proofErr w:type="spellEnd"/>
            <w:r>
              <w:rPr>
                <w:rFonts w:ascii="Times New Roman" w:hAnsi="Times New Roman"/>
                <w:i/>
                <w:lang w:val="en-US"/>
              </w:rPr>
              <w:t xml:space="preserve"> </w:t>
            </w:r>
            <w:r>
              <w:rPr>
                <w:rFonts w:ascii="Times New Roman" w:hAnsi="Times New Roman"/>
                <w:lang w:val="en-US"/>
              </w:rPr>
              <w:t>(</w:t>
            </w:r>
            <w:proofErr w:type="spellStart"/>
            <w:r>
              <w:rPr>
                <w:rFonts w:ascii="Times New Roman" w:hAnsi="Times New Roman"/>
                <w:lang w:val="en-US"/>
              </w:rPr>
              <w:t>Brethes</w:t>
            </w:r>
            <w:proofErr w:type="spellEnd"/>
            <w:r>
              <w:rPr>
                <w:rFonts w:ascii="Times New Roman" w:hAnsi="Times New Roman"/>
                <w:lang w:val="en-US"/>
              </w:rPr>
              <w:t>)</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4A5EBDA5" w14:textId="77777777" w:rsidR="00886E27" w:rsidRDefault="008855EA">
            <w:pPr>
              <w:rPr>
                <w:rFonts w:ascii="Times New Roman" w:hAnsi="Times New Roman"/>
              </w:rPr>
            </w:pPr>
            <w:r>
              <w:rPr>
                <w:rFonts w:ascii="Times New Roman" w:hAnsi="Times New Roman"/>
              </w:rPr>
              <w:t>Argentina</w:t>
            </w:r>
          </w:p>
        </w:tc>
      </w:tr>
      <w:tr w:rsidR="00886E27" w14:paraId="1FD4E27A" w14:textId="77777777">
        <w:tc>
          <w:tcPr>
            <w:tcW w:w="2196" w:type="dxa"/>
            <w:tcBorders>
              <w:left w:val="single" w:sz="6" w:space="0" w:color="000001"/>
              <w:bottom w:val="single" w:sz="6" w:space="0" w:color="000001"/>
            </w:tcBorders>
            <w:shd w:val="clear" w:color="auto" w:fill="auto"/>
            <w:tcMar>
              <w:left w:w="-7" w:type="dxa"/>
            </w:tcMar>
          </w:tcPr>
          <w:p w14:paraId="67184490"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290B3569"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2E0CC29B" w14:textId="77777777" w:rsidR="00886E27" w:rsidRDefault="008855EA">
            <w:pPr>
              <w:rPr>
                <w:rFonts w:ascii="Times New Roman" w:hAnsi="Times New Roman"/>
              </w:rPr>
            </w:pPr>
            <w:proofErr w:type="spellStart"/>
            <w:r>
              <w:rPr>
                <w:rFonts w:ascii="Times New Roman" w:hAnsi="Times New Roman"/>
                <w:i/>
              </w:rPr>
              <w:t>excelsior</w:t>
            </w:r>
            <w:proofErr w:type="spellEnd"/>
            <w:r>
              <w:rPr>
                <w:rFonts w:ascii="Times New Roman" w:hAnsi="Times New Roman"/>
              </w:rPr>
              <w:t xml:space="preserve"> Fairchild</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3A927665" w14:textId="77777777" w:rsidR="00886E27" w:rsidRDefault="008855EA">
            <w:pPr>
              <w:rPr>
                <w:rFonts w:ascii="Times New Roman" w:hAnsi="Times New Roman"/>
              </w:rPr>
            </w:pPr>
            <w:r>
              <w:rPr>
                <w:rFonts w:ascii="Times New Roman" w:hAnsi="Times New Roman"/>
              </w:rPr>
              <w:t>Ecuador</w:t>
            </w:r>
          </w:p>
        </w:tc>
      </w:tr>
      <w:tr w:rsidR="00886E27" w14:paraId="30ADD8FF" w14:textId="77777777">
        <w:tc>
          <w:tcPr>
            <w:tcW w:w="2196" w:type="dxa"/>
            <w:tcBorders>
              <w:left w:val="single" w:sz="6" w:space="0" w:color="000001"/>
              <w:bottom w:val="single" w:sz="6" w:space="0" w:color="000001"/>
            </w:tcBorders>
            <w:shd w:val="clear" w:color="auto" w:fill="auto"/>
            <w:tcMar>
              <w:left w:w="-7" w:type="dxa"/>
            </w:tcMar>
          </w:tcPr>
          <w:p w14:paraId="4501175F"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55EA6210"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1BC0F5C1" w14:textId="77777777" w:rsidR="00886E27" w:rsidRDefault="008855EA">
            <w:pPr>
              <w:rPr>
                <w:rFonts w:ascii="Times New Roman" w:hAnsi="Times New Roman"/>
                <w:lang w:val="en-US"/>
              </w:rPr>
            </w:pPr>
            <w:proofErr w:type="spellStart"/>
            <w:r>
              <w:rPr>
                <w:rFonts w:ascii="Times New Roman" w:hAnsi="Times New Roman"/>
                <w:i/>
                <w:lang w:val="en-US"/>
              </w:rPr>
              <w:t>fairchildi</w:t>
            </w:r>
            <w:proofErr w:type="spellEnd"/>
            <w:r>
              <w:rPr>
                <w:rFonts w:ascii="Times New Roman" w:hAnsi="Times New Roman"/>
                <w:i/>
                <w:lang w:val="en-US"/>
              </w:rPr>
              <w:t xml:space="preserve"> </w:t>
            </w:r>
            <w:proofErr w:type="spellStart"/>
            <w:r>
              <w:rPr>
                <w:rFonts w:ascii="Times New Roman" w:hAnsi="Times New Roman"/>
                <w:lang w:val="en-US"/>
              </w:rPr>
              <w:t>Coscarón</w:t>
            </w:r>
            <w:proofErr w:type="spellEnd"/>
            <w:r>
              <w:rPr>
                <w:rFonts w:ascii="Times New Roman" w:hAnsi="Times New Roman"/>
                <w:lang w:val="en-US"/>
              </w:rPr>
              <w:t xml:space="preserve"> &amp; Philip</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54A09CD7" w14:textId="77777777" w:rsidR="00886E27" w:rsidRDefault="008855EA">
            <w:pPr>
              <w:rPr>
                <w:rFonts w:ascii="Times New Roman" w:hAnsi="Times New Roman"/>
              </w:rPr>
            </w:pPr>
            <w:r>
              <w:rPr>
                <w:rFonts w:ascii="Times New Roman" w:hAnsi="Times New Roman"/>
              </w:rPr>
              <w:t>Argentina, Perú</w:t>
            </w:r>
          </w:p>
        </w:tc>
      </w:tr>
      <w:tr w:rsidR="00886E27" w14:paraId="2A62DF45" w14:textId="77777777">
        <w:tc>
          <w:tcPr>
            <w:tcW w:w="2196" w:type="dxa"/>
            <w:tcBorders>
              <w:left w:val="single" w:sz="6" w:space="0" w:color="000001"/>
              <w:bottom w:val="single" w:sz="6" w:space="0" w:color="000001"/>
            </w:tcBorders>
            <w:shd w:val="clear" w:color="auto" w:fill="auto"/>
            <w:tcMar>
              <w:left w:w="-7" w:type="dxa"/>
            </w:tcMar>
          </w:tcPr>
          <w:p w14:paraId="186A6FE7"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4653AC69"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130A1A87" w14:textId="77777777" w:rsidR="00886E27" w:rsidRDefault="008855EA">
            <w:pPr>
              <w:rPr>
                <w:rFonts w:ascii="Times New Roman" w:hAnsi="Times New Roman"/>
              </w:rPr>
            </w:pPr>
            <w:proofErr w:type="spellStart"/>
            <w:r>
              <w:rPr>
                <w:rFonts w:ascii="Times New Roman" w:hAnsi="Times New Roman"/>
                <w:i/>
              </w:rPr>
              <w:t>fornesi</w:t>
            </w:r>
            <w:proofErr w:type="spellEnd"/>
            <w:r>
              <w:rPr>
                <w:rFonts w:ascii="Times New Roman" w:hAnsi="Times New Roman"/>
                <w:i/>
              </w:rPr>
              <w:t xml:space="preserve"> </w:t>
            </w:r>
            <w:proofErr w:type="spellStart"/>
            <w:r>
              <w:rPr>
                <w:rFonts w:ascii="Times New Roman" w:hAnsi="Times New Roman"/>
              </w:rPr>
              <w:t>Coscarón</w:t>
            </w:r>
            <w:proofErr w:type="spellEnd"/>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05A8737B" w14:textId="77777777" w:rsidR="00886E27" w:rsidRDefault="008855EA">
            <w:pPr>
              <w:rPr>
                <w:rFonts w:ascii="Times New Roman" w:hAnsi="Times New Roman"/>
              </w:rPr>
            </w:pPr>
            <w:r>
              <w:rPr>
                <w:rFonts w:ascii="Times New Roman" w:hAnsi="Times New Roman"/>
              </w:rPr>
              <w:t>Argentina</w:t>
            </w:r>
          </w:p>
        </w:tc>
      </w:tr>
      <w:tr w:rsidR="00886E27" w14:paraId="4C4B6C50" w14:textId="77777777">
        <w:tc>
          <w:tcPr>
            <w:tcW w:w="2196" w:type="dxa"/>
            <w:tcBorders>
              <w:left w:val="single" w:sz="6" w:space="0" w:color="000001"/>
              <w:bottom w:val="single" w:sz="6" w:space="0" w:color="000001"/>
            </w:tcBorders>
            <w:shd w:val="clear" w:color="auto" w:fill="auto"/>
            <w:tcMar>
              <w:left w:w="-7" w:type="dxa"/>
            </w:tcMar>
          </w:tcPr>
          <w:p w14:paraId="2E1C2CA4"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09E94980"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55B576A2" w14:textId="77777777" w:rsidR="00886E27" w:rsidRDefault="008855EA">
            <w:pPr>
              <w:rPr>
                <w:rFonts w:ascii="Times New Roman" w:hAnsi="Times New Roman"/>
              </w:rPr>
            </w:pPr>
            <w:proofErr w:type="spellStart"/>
            <w:r>
              <w:rPr>
                <w:rFonts w:ascii="Times New Roman" w:hAnsi="Times New Roman"/>
                <w:i/>
              </w:rPr>
              <w:t>frequens</w:t>
            </w:r>
            <w:proofErr w:type="spellEnd"/>
            <w:r>
              <w:rPr>
                <w:rFonts w:ascii="Times New Roman" w:hAnsi="Times New Roman"/>
              </w:rPr>
              <w:t xml:space="preserve"> (</w:t>
            </w:r>
            <w:proofErr w:type="spellStart"/>
            <w:r>
              <w:rPr>
                <w:rFonts w:ascii="Times New Roman" w:hAnsi="Times New Roman"/>
              </w:rPr>
              <w:t>Krober</w:t>
            </w:r>
            <w:proofErr w:type="spellEnd"/>
            <w:r>
              <w:rPr>
                <w:rFonts w:ascii="Times New Roman" w:hAnsi="Times New Roman"/>
              </w:rPr>
              <w:t>)</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2D951B77" w14:textId="77777777" w:rsidR="00886E27" w:rsidRDefault="008855EA">
            <w:pPr>
              <w:rPr>
                <w:rFonts w:ascii="Times New Roman" w:hAnsi="Times New Roman"/>
              </w:rPr>
            </w:pPr>
            <w:r>
              <w:rPr>
                <w:rFonts w:ascii="Times New Roman" w:hAnsi="Times New Roman"/>
              </w:rPr>
              <w:t>Bolivia, Perú</w:t>
            </w:r>
          </w:p>
        </w:tc>
      </w:tr>
      <w:tr w:rsidR="00886E27" w14:paraId="2B64F2D8" w14:textId="77777777">
        <w:tc>
          <w:tcPr>
            <w:tcW w:w="2196" w:type="dxa"/>
            <w:tcBorders>
              <w:left w:val="single" w:sz="6" w:space="0" w:color="000001"/>
              <w:bottom w:val="single" w:sz="6" w:space="0" w:color="000001"/>
            </w:tcBorders>
            <w:shd w:val="clear" w:color="auto" w:fill="auto"/>
            <w:tcMar>
              <w:left w:w="-7" w:type="dxa"/>
            </w:tcMar>
          </w:tcPr>
          <w:p w14:paraId="048708DD"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4B6BCAEB"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015481E6" w14:textId="77777777" w:rsidR="00886E27" w:rsidRDefault="008855EA">
            <w:pPr>
              <w:rPr>
                <w:rFonts w:ascii="Times New Roman" w:hAnsi="Times New Roman"/>
                <w:lang w:val="fr-FR"/>
              </w:rPr>
            </w:pPr>
            <w:proofErr w:type="spellStart"/>
            <w:proofErr w:type="gramStart"/>
            <w:r>
              <w:rPr>
                <w:rFonts w:ascii="Times New Roman" w:hAnsi="Times New Roman"/>
                <w:i/>
                <w:lang w:val="fr-FR"/>
              </w:rPr>
              <w:t>fumifrons</w:t>
            </w:r>
            <w:proofErr w:type="spellEnd"/>
            <w:proofErr w:type="gramEnd"/>
            <w:r>
              <w:rPr>
                <w:rFonts w:ascii="Times New Roman" w:hAnsi="Times New Roman"/>
                <w:lang w:val="fr-FR"/>
              </w:rPr>
              <w:t xml:space="preserve"> </w:t>
            </w:r>
            <w:proofErr w:type="spellStart"/>
            <w:r>
              <w:rPr>
                <w:rFonts w:ascii="Times New Roman" w:hAnsi="Times New Roman"/>
                <w:lang w:val="fr-FR"/>
              </w:rPr>
              <w:t>Coscarón</w:t>
            </w:r>
            <w:proofErr w:type="spellEnd"/>
            <w:r>
              <w:rPr>
                <w:rFonts w:ascii="Times New Roman" w:hAnsi="Times New Roman"/>
                <w:lang w:val="fr-FR"/>
              </w:rPr>
              <w:t xml:space="preserve"> &amp; Philip</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220816F1" w14:textId="77777777" w:rsidR="00886E27" w:rsidRDefault="008855EA">
            <w:pPr>
              <w:rPr>
                <w:rFonts w:ascii="Times New Roman" w:hAnsi="Times New Roman"/>
              </w:rPr>
            </w:pPr>
            <w:r>
              <w:rPr>
                <w:rFonts w:ascii="Times New Roman" w:hAnsi="Times New Roman"/>
              </w:rPr>
              <w:t>Argentina</w:t>
            </w:r>
          </w:p>
        </w:tc>
      </w:tr>
      <w:tr w:rsidR="00886E27" w14:paraId="6F0007D9" w14:textId="77777777">
        <w:tc>
          <w:tcPr>
            <w:tcW w:w="2196" w:type="dxa"/>
            <w:tcBorders>
              <w:left w:val="single" w:sz="6" w:space="0" w:color="000001"/>
              <w:bottom w:val="single" w:sz="6" w:space="0" w:color="000001"/>
            </w:tcBorders>
            <w:shd w:val="clear" w:color="auto" w:fill="auto"/>
            <w:tcMar>
              <w:left w:w="-7" w:type="dxa"/>
            </w:tcMar>
          </w:tcPr>
          <w:p w14:paraId="5AC51EE6"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573F3841"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2F5DFDEA" w14:textId="77777777" w:rsidR="00886E27" w:rsidRDefault="008855EA">
            <w:pPr>
              <w:rPr>
                <w:rFonts w:ascii="Times New Roman" w:hAnsi="Times New Roman"/>
              </w:rPr>
            </w:pPr>
            <w:proofErr w:type="spellStart"/>
            <w:r>
              <w:rPr>
                <w:rFonts w:ascii="Times New Roman" w:hAnsi="Times New Roman"/>
                <w:i/>
              </w:rPr>
              <w:t>geminata</w:t>
            </w:r>
            <w:proofErr w:type="spellEnd"/>
            <w:r>
              <w:rPr>
                <w:rFonts w:ascii="Times New Roman" w:hAnsi="Times New Roman"/>
              </w:rPr>
              <w:t xml:space="preserve"> </w:t>
            </w:r>
            <w:proofErr w:type="spellStart"/>
            <w:r>
              <w:rPr>
                <w:rFonts w:ascii="Times New Roman" w:hAnsi="Times New Roman"/>
              </w:rPr>
              <w:t>Coscarón</w:t>
            </w:r>
            <w:proofErr w:type="spellEnd"/>
            <w:r>
              <w:rPr>
                <w:rFonts w:ascii="Times New Roman" w:hAnsi="Times New Roman"/>
              </w:rPr>
              <w:t xml:space="preserve"> &amp; Philip</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43E2CDDA" w14:textId="77777777" w:rsidR="00886E27" w:rsidRDefault="008855EA">
            <w:pPr>
              <w:rPr>
                <w:rFonts w:ascii="Times New Roman" w:hAnsi="Times New Roman"/>
              </w:rPr>
            </w:pPr>
            <w:r>
              <w:rPr>
                <w:rFonts w:ascii="Times New Roman" w:hAnsi="Times New Roman"/>
              </w:rPr>
              <w:t>Perú</w:t>
            </w:r>
          </w:p>
        </w:tc>
      </w:tr>
      <w:tr w:rsidR="00886E27" w14:paraId="0FEDB62D" w14:textId="77777777">
        <w:tc>
          <w:tcPr>
            <w:tcW w:w="2196" w:type="dxa"/>
            <w:tcBorders>
              <w:left w:val="single" w:sz="6" w:space="0" w:color="000001"/>
              <w:bottom w:val="single" w:sz="6" w:space="0" w:color="000001"/>
            </w:tcBorders>
            <w:shd w:val="clear" w:color="auto" w:fill="auto"/>
            <w:tcMar>
              <w:left w:w="-7" w:type="dxa"/>
            </w:tcMar>
          </w:tcPr>
          <w:p w14:paraId="6F39FFFF"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1F1ED6B2"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7D1F2448" w14:textId="77777777" w:rsidR="00886E27" w:rsidRDefault="008855EA">
            <w:pPr>
              <w:rPr>
                <w:rFonts w:ascii="Times New Roman" w:hAnsi="Times New Roman"/>
              </w:rPr>
            </w:pPr>
            <w:proofErr w:type="spellStart"/>
            <w:r>
              <w:rPr>
                <w:rFonts w:ascii="Times New Roman" w:hAnsi="Times New Roman"/>
                <w:i/>
              </w:rPr>
              <w:t>hepperi</w:t>
            </w:r>
            <w:proofErr w:type="spellEnd"/>
            <w:r>
              <w:rPr>
                <w:rFonts w:ascii="Times New Roman" w:hAnsi="Times New Roman"/>
              </w:rPr>
              <w:t xml:space="preserve"> </w:t>
            </w:r>
            <w:proofErr w:type="spellStart"/>
            <w:r>
              <w:rPr>
                <w:rFonts w:ascii="Times New Roman" w:hAnsi="Times New Roman"/>
              </w:rPr>
              <w:t>Coscarón</w:t>
            </w:r>
            <w:proofErr w:type="spellEnd"/>
            <w:r>
              <w:rPr>
                <w:rFonts w:ascii="Times New Roman" w:hAnsi="Times New Roman"/>
              </w:rPr>
              <w:t xml:space="preserve"> &amp; Philip</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2EBFD226" w14:textId="77777777" w:rsidR="00886E27" w:rsidRDefault="008855EA">
            <w:pPr>
              <w:rPr>
                <w:rFonts w:ascii="Times New Roman" w:hAnsi="Times New Roman"/>
              </w:rPr>
            </w:pPr>
            <w:r>
              <w:rPr>
                <w:rFonts w:ascii="Times New Roman" w:hAnsi="Times New Roman"/>
              </w:rPr>
              <w:t>Argentina</w:t>
            </w:r>
          </w:p>
        </w:tc>
      </w:tr>
      <w:tr w:rsidR="00886E27" w14:paraId="18D0260E" w14:textId="77777777">
        <w:tc>
          <w:tcPr>
            <w:tcW w:w="2196" w:type="dxa"/>
            <w:tcBorders>
              <w:left w:val="single" w:sz="6" w:space="0" w:color="000001"/>
              <w:bottom w:val="single" w:sz="6" w:space="0" w:color="000001"/>
            </w:tcBorders>
            <w:shd w:val="clear" w:color="auto" w:fill="auto"/>
            <w:tcMar>
              <w:left w:w="-7" w:type="dxa"/>
            </w:tcMar>
          </w:tcPr>
          <w:p w14:paraId="2D72A2EE"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21E16259"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5E86BAA9" w14:textId="77777777" w:rsidR="00886E27" w:rsidRDefault="008855EA">
            <w:pPr>
              <w:rPr>
                <w:rFonts w:ascii="Times New Roman" w:hAnsi="Times New Roman"/>
              </w:rPr>
            </w:pPr>
            <w:r>
              <w:rPr>
                <w:rFonts w:ascii="Times New Roman" w:hAnsi="Times New Roman"/>
                <w:i/>
              </w:rPr>
              <w:t>hirsuta</w:t>
            </w:r>
            <w:r>
              <w:rPr>
                <w:rFonts w:ascii="Times New Roman" w:hAnsi="Times New Roman"/>
              </w:rPr>
              <w:t xml:space="preserve"> </w:t>
            </w:r>
            <w:proofErr w:type="spellStart"/>
            <w:r>
              <w:rPr>
                <w:rFonts w:ascii="Times New Roman" w:hAnsi="Times New Roman"/>
              </w:rPr>
              <w:t>Coscarón</w:t>
            </w:r>
            <w:proofErr w:type="spellEnd"/>
            <w:r>
              <w:rPr>
                <w:rFonts w:ascii="Times New Roman" w:hAnsi="Times New Roman"/>
              </w:rPr>
              <w:t xml:space="preserve"> &amp; Philip</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71B3C66D" w14:textId="77777777" w:rsidR="00886E27" w:rsidRDefault="008855EA">
            <w:pPr>
              <w:rPr>
                <w:rFonts w:ascii="Times New Roman" w:hAnsi="Times New Roman"/>
              </w:rPr>
            </w:pPr>
            <w:r>
              <w:rPr>
                <w:rFonts w:ascii="Times New Roman" w:hAnsi="Times New Roman"/>
              </w:rPr>
              <w:t>Chile</w:t>
            </w:r>
          </w:p>
        </w:tc>
      </w:tr>
      <w:tr w:rsidR="00886E27" w14:paraId="30F732AC" w14:textId="77777777">
        <w:tc>
          <w:tcPr>
            <w:tcW w:w="2196" w:type="dxa"/>
            <w:tcBorders>
              <w:left w:val="single" w:sz="6" w:space="0" w:color="000001"/>
              <w:bottom w:val="single" w:sz="6" w:space="0" w:color="000001"/>
            </w:tcBorders>
            <w:shd w:val="clear" w:color="auto" w:fill="auto"/>
            <w:tcMar>
              <w:left w:w="-7" w:type="dxa"/>
            </w:tcMar>
          </w:tcPr>
          <w:p w14:paraId="0450B4A4"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272EAAFB"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446229E3" w14:textId="77777777" w:rsidR="00886E27" w:rsidRDefault="008855EA">
            <w:pPr>
              <w:rPr>
                <w:rFonts w:ascii="Times New Roman" w:hAnsi="Times New Roman"/>
              </w:rPr>
            </w:pPr>
            <w:proofErr w:type="spellStart"/>
            <w:r>
              <w:rPr>
                <w:rFonts w:ascii="Times New Roman" w:hAnsi="Times New Roman"/>
                <w:i/>
              </w:rPr>
              <w:t>inata</w:t>
            </w:r>
            <w:proofErr w:type="spellEnd"/>
            <w:r>
              <w:rPr>
                <w:rFonts w:ascii="Times New Roman" w:hAnsi="Times New Roman"/>
              </w:rPr>
              <w:t xml:space="preserve"> </w:t>
            </w:r>
            <w:proofErr w:type="spellStart"/>
            <w:r>
              <w:rPr>
                <w:rFonts w:ascii="Times New Roman" w:hAnsi="Times New Roman"/>
              </w:rPr>
              <w:t>Coscarón</w:t>
            </w:r>
            <w:proofErr w:type="spellEnd"/>
            <w:r>
              <w:rPr>
                <w:rFonts w:ascii="Times New Roman" w:hAnsi="Times New Roman"/>
              </w:rPr>
              <w:t xml:space="preserve"> &amp; Philip</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04EDC6FB" w14:textId="77777777" w:rsidR="00886E27" w:rsidRDefault="008855EA">
            <w:pPr>
              <w:rPr>
                <w:rFonts w:ascii="Times New Roman" w:hAnsi="Times New Roman"/>
              </w:rPr>
            </w:pPr>
            <w:r>
              <w:rPr>
                <w:rFonts w:ascii="Times New Roman" w:hAnsi="Times New Roman"/>
              </w:rPr>
              <w:t>Chile, Perú</w:t>
            </w:r>
          </w:p>
        </w:tc>
      </w:tr>
      <w:tr w:rsidR="00886E27" w14:paraId="04394283" w14:textId="77777777">
        <w:tc>
          <w:tcPr>
            <w:tcW w:w="2196" w:type="dxa"/>
            <w:tcBorders>
              <w:left w:val="single" w:sz="6" w:space="0" w:color="000001"/>
              <w:bottom w:val="single" w:sz="6" w:space="0" w:color="000001"/>
            </w:tcBorders>
            <w:shd w:val="clear" w:color="auto" w:fill="auto"/>
            <w:tcMar>
              <w:left w:w="-7" w:type="dxa"/>
            </w:tcMar>
          </w:tcPr>
          <w:p w14:paraId="165FBFC3"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724C560E"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758E5C75" w14:textId="77777777" w:rsidR="00886E27" w:rsidRDefault="008855EA">
            <w:pPr>
              <w:rPr>
                <w:rFonts w:ascii="Times New Roman" w:hAnsi="Times New Roman"/>
              </w:rPr>
            </w:pPr>
            <w:proofErr w:type="spellStart"/>
            <w:r>
              <w:rPr>
                <w:rFonts w:ascii="Times New Roman" w:hAnsi="Times New Roman"/>
                <w:i/>
              </w:rPr>
              <w:t>kroeberi</w:t>
            </w:r>
            <w:proofErr w:type="spellEnd"/>
            <w:r>
              <w:rPr>
                <w:rFonts w:ascii="Times New Roman" w:hAnsi="Times New Roman"/>
                <w:i/>
              </w:rPr>
              <w:t xml:space="preserve"> </w:t>
            </w:r>
            <w:proofErr w:type="spellStart"/>
            <w:r>
              <w:rPr>
                <w:rFonts w:ascii="Times New Roman" w:hAnsi="Times New Roman"/>
              </w:rPr>
              <w:t>Coscarón</w:t>
            </w:r>
            <w:proofErr w:type="spellEnd"/>
            <w:r>
              <w:rPr>
                <w:rFonts w:ascii="Times New Roman" w:hAnsi="Times New Roman"/>
              </w:rPr>
              <w:t xml:space="preserve"> &amp; Philip</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717DDAA1" w14:textId="77777777" w:rsidR="00886E27" w:rsidRDefault="008855EA">
            <w:pPr>
              <w:rPr>
                <w:rFonts w:ascii="Times New Roman" w:hAnsi="Times New Roman"/>
              </w:rPr>
            </w:pPr>
            <w:r>
              <w:rPr>
                <w:rFonts w:ascii="Times New Roman" w:hAnsi="Times New Roman"/>
              </w:rPr>
              <w:t>Chile, Perú</w:t>
            </w:r>
          </w:p>
        </w:tc>
      </w:tr>
      <w:tr w:rsidR="00886E27" w14:paraId="74CDE271" w14:textId="77777777">
        <w:tc>
          <w:tcPr>
            <w:tcW w:w="2196" w:type="dxa"/>
            <w:tcBorders>
              <w:left w:val="single" w:sz="6" w:space="0" w:color="000001"/>
              <w:bottom w:val="single" w:sz="6" w:space="0" w:color="000001"/>
            </w:tcBorders>
            <w:shd w:val="clear" w:color="auto" w:fill="auto"/>
            <w:tcMar>
              <w:left w:w="-7" w:type="dxa"/>
            </w:tcMar>
          </w:tcPr>
          <w:p w14:paraId="23B93DFC"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148BAE56"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4DABDF26" w14:textId="77777777" w:rsidR="00886E27" w:rsidRDefault="008855EA">
            <w:pPr>
              <w:rPr>
                <w:rFonts w:ascii="Times New Roman" w:hAnsi="Times New Roman"/>
              </w:rPr>
            </w:pPr>
            <w:proofErr w:type="spellStart"/>
            <w:r>
              <w:rPr>
                <w:rFonts w:ascii="Times New Roman" w:hAnsi="Times New Roman"/>
                <w:i/>
              </w:rPr>
              <w:t>kroeberi</w:t>
            </w:r>
            <w:proofErr w:type="spellEnd"/>
            <w:r>
              <w:rPr>
                <w:rFonts w:ascii="Times New Roman" w:hAnsi="Times New Roman"/>
                <w:i/>
              </w:rPr>
              <w:t xml:space="preserve"> picea </w:t>
            </w:r>
            <w:proofErr w:type="spellStart"/>
            <w:r>
              <w:rPr>
                <w:rFonts w:ascii="Times New Roman" w:hAnsi="Times New Roman"/>
              </w:rPr>
              <w:t>Coscarón</w:t>
            </w:r>
            <w:proofErr w:type="spellEnd"/>
            <w:r>
              <w:rPr>
                <w:rFonts w:ascii="Times New Roman" w:hAnsi="Times New Roman"/>
              </w:rPr>
              <w:t xml:space="preserve"> &amp; Philip</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559CA0B3" w14:textId="77777777" w:rsidR="00886E27" w:rsidRDefault="008855EA">
            <w:pPr>
              <w:rPr>
                <w:rFonts w:ascii="Times New Roman" w:hAnsi="Times New Roman"/>
                <w:lang w:val="en-US"/>
              </w:rPr>
            </w:pPr>
            <w:r>
              <w:rPr>
                <w:rFonts w:ascii="Times New Roman" w:hAnsi="Times New Roman"/>
                <w:lang w:val="en-US"/>
              </w:rPr>
              <w:t>Chile</w:t>
            </w:r>
          </w:p>
        </w:tc>
      </w:tr>
      <w:tr w:rsidR="00886E27" w14:paraId="38DD8BFD" w14:textId="77777777">
        <w:tc>
          <w:tcPr>
            <w:tcW w:w="2196" w:type="dxa"/>
            <w:tcBorders>
              <w:left w:val="single" w:sz="6" w:space="0" w:color="000001"/>
              <w:bottom w:val="single" w:sz="6" w:space="0" w:color="000001"/>
            </w:tcBorders>
            <w:shd w:val="clear" w:color="auto" w:fill="auto"/>
            <w:tcMar>
              <w:left w:w="-7" w:type="dxa"/>
            </w:tcMar>
          </w:tcPr>
          <w:p w14:paraId="19750D14" w14:textId="77777777" w:rsidR="00886E27" w:rsidRDefault="00886E27">
            <w:pPr>
              <w:rPr>
                <w:rFonts w:ascii="Times New Roman" w:hAnsi="Times New Roman"/>
                <w:b/>
                <w:i/>
                <w:lang w:val="en-US"/>
              </w:rPr>
            </w:pPr>
          </w:p>
        </w:tc>
        <w:tc>
          <w:tcPr>
            <w:tcW w:w="1984" w:type="dxa"/>
            <w:tcBorders>
              <w:left w:val="single" w:sz="6" w:space="0" w:color="000001"/>
              <w:bottom w:val="single" w:sz="6" w:space="0" w:color="000001"/>
            </w:tcBorders>
            <w:shd w:val="clear" w:color="auto" w:fill="auto"/>
            <w:tcMar>
              <w:left w:w="-7" w:type="dxa"/>
            </w:tcMar>
          </w:tcPr>
          <w:p w14:paraId="3A836DD7" w14:textId="77777777" w:rsidR="00886E27" w:rsidRDefault="00886E27">
            <w:pPr>
              <w:rPr>
                <w:rFonts w:ascii="Times New Roman" w:hAnsi="Times New Roman"/>
                <w:b/>
                <w:i/>
                <w:lang w:val="en-US"/>
              </w:rPr>
            </w:pPr>
          </w:p>
        </w:tc>
        <w:tc>
          <w:tcPr>
            <w:tcW w:w="2301" w:type="dxa"/>
            <w:tcBorders>
              <w:left w:val="single" w:sz="6" w:space="0" w:color="000001"/>
              <w:bottom w:val="single" w:sz="6" w:space="0" w:color="000001"/>
            </w:tcBorders>
            <w:shd w:val="clear" w:color="auto" w:fill="auto"/>
            <w:tcMar>
              <w:left w:w="-7" w:type="dxa"/>
            </w:tcMar>
          </w:tcPr>
          <w:p w14:paraId="5F19A613" w14:textId="77777777" w:rsidR="00886E27" w:rsidRDefault="008855EA">
            <w:pPr>
              <w:rPr>
                <w:rFonts w:ascii="Times New Roman" w:hAnsi="Times New Roman"/>
                <w:lang w:val="en-US"/>
              </w:rPr>
            </w:pPr>
            <w:proofErr w:type="spellStart"/>
            <w:r>
              <w:rPr>
                <w:rFonts w:ascii="Times New Roman" w:hAnsi="Times New Roman"/>
                <w:i/>
                <w:lang w:val="en-US"/>
              </w:rPr>
              <w:t>limbativena</w:t>
            </w:r>
            <w:proofErr w:type="spellEnd"/>
            <w:r>
              <w:rPr>
                <w:rFonts w:ascii="Times New Roman" w:hAnsi="Times New Roman"/>
                <w:lang w:val="en-US"/>
              </w:rPr>
              <w:t xml:space="preserve"> (</w:t>
            </w:r>
            <w:proofErr w:type="spellStart"/>
            <w:r>
              <w:rPr>
                <w:rFonts w:ascii="Times New Roman" w:hAnsi="Times New Roman"/>
                <w:lang w:val="en-US"/>
              </w:rPr>
              <w:t>Krober</w:t>
            </w:r>
            <w:proofErr w:type="spellEnd"/>
            <w:r>
              <w:rPr>
                <w:rFonts w:ascii="Times New Roman" w:hAnsi="Times New Roman"/>
                <w:lang w:val="en-US"/>
              </w:rPr>
              <w:t>)</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7604FFFD" w14:textId="77777777" w:rsidR="00886E27" w:rsidRDefault="008855EA">
            <w:pPr>
              <w:rPr>
                <w:rFonts w:ascii="Times New Roman" w:hAnsi="Times New Roman"/>
              </w:rPr>
            </w:pPr>
            <w:r>
              <w:rPr>
                <w:rFonts w:ascii="Times New Roman" w:hAnsi="Times New Roman"/>
              </w:rPr>
              <w:t>Perú</w:t>
            </w:r>
          </w:p>
        </w:tc>
      </w:tr>
      <w:tr w:rsidR="00886E27" w14:paraId="3ED3D921" w14:textId="77777777">
        <w:tc>
          <w:tcPr>
            <w:tcW w:w="2196" w:type="dxa"/>
            <w:tcBorders>
              <w:left w:val="single" w:sz="6" w:space="0" w:color="000001"/>
              <w:bottom w:val="single" w:sz="6" w:space="0" w:color="000001"/>
            </w:tcBorders>
            <w:shd w:val="clear" w:color="auto" w:fill="auto"/>
            <w:tcMar>
              <w:left w:w="-7" w:type="dxa"/>
            </w:tcMar>
          </w:tcPr>
          <w:p w14:paraId="26504526"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70798D48"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022DF221" w14:textId="77777777" w:rsidR="00886E27" w:rsidRDefault="008855EA">
            <w:pPr>
              <w:rPr>
                <w:rFonts w:ascii="Times New Roman" w:hAnsi="Times New Roman"/>
              </w:rPr>
            </w:pPr>
            <w:proofErr w:type="spellStart"/>
            <w:r>
              <w:rPr>
                <w:rFonts w:ascii="Times New Roman" w:hAnsi="Times New Roman"/>
                <w:i/>
              </w:rPr>
              <w:t>maletecta</w:t>
            </w:r>
            <w:proofErr w:type="spellEnd"/>
            <w:r>
              <w:rPr>
                <w:rFonts w:ascii="Times New Roman" w:hAnsi="Times New Roman"/>
              </w:rPr>
              <w:t xml:space="preserve"> (</w:t>
            </w:r>
            <w:proofErr w:type="spellStart"/>
            <w:r>
              <w:rPr>
                <w:rFonts w:ascii="Times New Roman" w:hAnsi="Times New Roman"/>
              </w:rPr>
              <w:t>Bigot</w:t>
            </w:r>
            <w:proofErr w:type="spellEnd"/>
            <w:r>
              <w:rPr>
                <w:rFonts w:ascii="Times New Roman" w:hAnsi="Times New Roman"/>
              </w:rPr>
              <w:t>)</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37AE8FEA" w14:textId="77777777" w:rsidR="00886E27" w:rsidRDefault="008855EA">
            <w:pPr>
              <w:rPr>
                <w:rFonts w:ascii="Times New Roman" w:hAnsi="Times New Roman"/>
              </w:rPr>
            </w:pPr>
            <w:r>
              <w:rPr>
                <w:rFonts w:ascii="Times New Roman" w:hAnsi="Times New Roman"/>
              </w:rPr>
              <w:t>desconocida</w:t>
            </w:r>
          </w:p>
        </w:tc>
      </w:tr>
      <w:tr w:rsidR="00886E27" w14:paraId="22A18214" w14:textId="77777777">
        <w:tc>
          <w:tcPr>
            <w:tcW w:w="2196" w:type="dxa"/>
            <w:tcBorders>
              <w:left w:val="single" w:sz="6" w:space="0" w:color="000001"/>
              <w:bottom w:val="single" w:sz="6" w:space="0" w:color="000001"/>
            </w:tcBorders>
            <w:shd w:val="clear" w:color="auto" w:fill="auto"/>
            <w:tcMar>
              <w:left w:w="-7" w:type="dxa"/>
            </w:tcMar>
          </w:tcPr>
          <w:p w14:paraId="603D9EA7"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36FC5A70"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0A265880" w14:textId="77777777" w:rsidR="00886E27" w:rsidRDefault="008855EA">
            <w:pPr>
              <w:rPr>
                <w:rFonts w:ascii="Times New Roman" w:hAnsi="Times New Roman"/>
              </w:rPr>
            </w:pPr>
            <w:proofErr w:type="spellStart"/>
            <w:r>
              <w:rPr>
                <w:rFonts w:ascii="Times New Roman" w:hAnsi="Times New Roman"/>
                <w:i/>
              </w:rPr>
              <w:t>mendozana</w:t>
            </w:r>
            <w:proofErr w:type="spellEnd"/>
            <w:r>
              <w:rPr>
                <w:rFonts w:ascii="Times New Roman" w:hAnsi="Times New Roman"/>
              </w:rPr>
              <w:t xml:space="preserve"> (</w:t>
            </w:r>
            <w:proofErr w:type="spellStart"/>
            <w:r>
              <w:rPr>
                <w:rFonts w:ascii="Times New Roman" w:hAnsi="Times New Roman"/>
              </w:rPr>
              <w:t>Enderlein</w:t>
            </w:r>
            <w:proofErr w:type="spellEnd"/>
            <w:r>
              <w:rPr>
                <w:rFonts w:ascii="Times New Roman" w:hAnsi="Times New Roman"/>
              </w:rPr>
              <w:t>)</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7C1DE9DB" w14:textId="77777777" w:rsidR="00886E27" w:rsidRDefault="008855EA">
            <w:pPr>
              <w:rPr>
                <w:rFonts w:ascii="Times New Roman" w:hAnsi="Times New Roman"/>
              </w:rPr>
            </w:pPr>
            <w:r>
              <w:rPr>
                <w:rFonts w:ascii="Times New Roman" w:hAnsi="Times New Roman"/>
              </w:rPr>
              <w:t>Argentina</w:t>
            </w:r>
          </w:p>
        </w:tc>
      </w:tr>
      <w:tr w:rsidR="00886E27" w14:paraId="7D2B4124" w14:textId="77777777">
        <w:tc>
          <w:tcPr>
            <w:tcW w:w="2196" w:type="dxa"/>
            <w:tcBorders>
              <w:left w:val="single" w:sz="6" w:space="0" w:color="000001"/>
              <w:bottom w:val="single" w:sz="6" w:space="0" w:color="000001"/>
            </w:tcBorders>
            <w:shd w:val="clear" w:color="auto" w:fill="auto"/>
            <w:tcMar>
              <w:left w:w="-7" w:type="dxa"/>
            </w:tcMar>
          </w:tcPr>
          <w:p w14:paraId="2907F523"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3153F836"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7D6607CE" w14:textId="77777777" w:rsidR="00886E27" w:rsidRDefault="008855EA">
            <w:pPr>
              <w:rPr>
                <w:rFonts w:ascii="Times New Roman" w:hAnsi="Times New Roman"/>
              </w:rPr>
            </w:pPr>
            <w:proofErr w:type="spellStart"/>
            <w:r>
              <w:rPr>
                <w:rFonts w:ascii="Times New Roman" w:hAnsi="Times New Roman"/>
                <w:i/>
              </w:rPr>
              <w:t>minor</w:t>
            </w:r>
            <w:proofErr w:type="spellEnd"/>
            <w:r>
              <w:rPr>
                <w:rFonts w:ascii="Times New Roman" w:hAnsi="Times New Roman"/>
              </w:rPr>
              <w:t xml:space="preserve"> (</w:t>
            </w:r>
            <w:proofErr w:type="spellStart"/>
            <w:r>
              <w:rPr>
                <w:rFonts w:ascii="Times New Roman" w:hAnsi="Times New Roman"/>
              </w:rPr>
              <w:t>Macquart</w:t>
            </w:r>
            <w:proofErr w:type="spellEnd"/>
            <w:r>
              <w:rPr>
                <w:rFonts w:ascii="Times New Roman" w:hAnsi="Times New Roman"/>
              </w:rPr>
              <w:t>)</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4E466205" w14:textId="77777777" w:rsidR="00886E27" w:rsidRDefault="008855EA">
            <w:pPr>
              <w:rPr>
                <w:rFonts w:ascii="Times New Roman" w:hAnsi="Times New Roman"/>
              </w:rPr>
            </w:pPr>
            <w:r>
              <w:rPr>
                <w:rFonts w:ascii="Times New Roman" w:hAnsi="Times New Roman"/>
              </w:rPr>
              <w:t>Argentina, Uruguay</w:t>
            </w:r>
          </w:p>
        </w:tc>
      </w:tr>
      <w:tr w:rsidR="00886E27" w14:paraId="19403CFE" w14:textId="77777777">
        <w:tc>
          <w:tcPr>
            <w:tcW w:w="2196" w:type="dxa"/>
            <w:tcBorders>
              <w:left w:val="single" w:sz="6" w:space="0" w:color="000001"/>
              <w:bottom w:val="single" w:sz="6" w:space="0" w:color="000001"/>
            </w:tcBorders>
            <w:shd w:val="clear" w:color="auto" w:fill="auto"/>
            <w:tcMar>
              <w:left w:w="-7" w:type="dxa"/>
            </w:tcMar>
          </w:tcPr>
          <w:p w14:paraId="7F6EEE6C"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5DBD983F"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4D86A232" w14:textId="77777777" w:rsidR="00886E27" w:rsidRDefault="008855EA">
            <w:pPr>
              <w:rPr>
                <w:rFonts w:ascii="Times New Roman" w:hAnsi="Times New Roman"/>
                <w:lang w:val="en-US"/>
              </w:rPr>
            </w:pPr>
            <w:proofErr w:type="spellStart"/>
            <w:r>
              <w:rPr>
                <w:rFonts w:ascii="Times New Roman" w:hAnsi="Times New Roman"/>
                <w:i/>
                <w:lang w:val="en-US"/>
              </w:rPr>
              <w:t>missionum</w:t>
            </w:r>
            <w:proofErr w:type="spellEnd"/>
            <w:r>
              <w:rPr>
                <w:rFonts w:ascii="Times New Roman" w:hAnsi="Times New Roman"/>
                <w:lang w:val="en-US"/>
              </w:rPr>
              <w:t xml:space="preserve"> (</w:t>
            </w:r>
            <w:proofErr w:type="spellStart"/>
            <w:r>
              <w:rPr>
                <w:rFonts w:ascii="Times New Roman" w:hAnsi="Times New Roman"/>
                <w:lang w:val="en-US"/>
              </w:rPr>
              <w:t>Macquart</w:t>
            </w:r>
            <w:proofErr w:type="spellEnd"/>
            <w:r>
              <w:rPr>
                <w:rFonts w:ascii="Times New Roman" w:hAnsi="Times New Roman"/>
                <w:lang w:val="en-US"/>
              </w:rPr>
              <w:t>)</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410934ED" w14:textId="77777777" w:rsidR="00886E27" w:rsidRDefault="008855EA">
            <w:pPr>
              <w:rPr>
                <w:rFonts w:ascii="Times New Roman" w:hAnsi="Times New Roman"/>
                <w:lang w:val="en-US"/>
              </w:rPr>
            </w:pPr>
            <w:r>
              <w:rPr>
                <w:rFonts w:ascii="Times New Roman" w:hAnsi="Times New Roman"/>
                <w:lang w:val="en-US"/>
              </w:rPr>
              <w:t>Argentina, Brazil</w:t>
            </w:r>
          </w:p>
        </w:tc>
      </w:tr>
      <w:tr w:rsidR="00886E27" w14:paraId="0508005F" w14:textId="77777777">
        <w:tc>
          <w:tcPr>
            <w:tcW w:w="2196" w:type="dxa"/>
            <w:tcBorders>
              <w:left w:val="single" w:sz="6" w:space="0" w:color="000001"/>
              <w:bottom w:val="single" w:sz="6" w:space="0" w:color="000001"/>
            </w:tcBorders>
            <w:shd w:val="clear" w:color="auto" w:fill="auto"/>
            <w:tcMar>
              <w:left w:w="-7" w:type="dxa"/>
            </w:tcMar>
          </w:tcPr>
          <w:p w14:paraId="5070AE65" w14:textId="77777777" w:rsidR="00886E27" w:rsidRDefault="00886E27">
            <w:pPr>
              <w:rPr>
                <w:rFonts w:ascii="Times New Roman" w:hAnsi="Times New Roman"/>
                <w:b/>
                <w:i/>
                <w:lang w:val="en-US"/>
              </w:rPr>
            </w:pPr>
          </w:p>
        </w:tc>
        <w:tc>
          <w:tcPr>
            <w:tcW w:w="1984" w:type="dxa"/>
            <w:tcBorders>
              <w:left w:val="single" w:sz="6" w:space="0" w:color="000001"/>
              <w:bottom w:val="single" w:sz="6" w:space="0" w:color="000001"/>
            </w:tcBorders>
            <w:shd w:val="clear" w:color="auto" w:fill="auto"/>
            <w:tcMar>
              <w:left w:w="-7" w:type="dxa"/>
            </w:tcMar>
          </w:tcPr>
          <w:p w14:paraId="0DDF3588" w14:textId="77777777" w:rsidR="00886E27" w:rsidRDefault="00886E27">
            <w:pPr>
              <w:rPr>
                <w:rFonts w:ascii="Times New Roman" w:hAnsi="Times New Roman"/>
                <w:b/>
                <w:i/>
                <w:lang w:val="en-US"/>
              </w:rPr>
            </w:pPr>
          </w:p>
        </w:tc>
        <w:tc>
          <w:tcPr>
            <w:tcW w:w="2301" w:type="dxa"/>
            <w:tcBorders>
              <w:left w:val="single" w:sz="6" w:space="0" w:color="000001"/>
              <w:bottom w:val="single" w:sz="6" w:space="0" w:color="000001"/>
            </w:tcBorders>
            <w:shd w:val="clear" w:color="auto" w:fill="auto"/>
            <w:tcMar>
              <w:left w:w="-7" w:type="dxa"/>
            </w:tcMar>
          </w:tcPr>
          <w:p w14:paraId="471557E8" w14:textId="77777777" w:rsidR="00886E27" w:rsidRDefault="008855EA">
            <w:pPr>
              <w:rPr>
                <w:rFonts w:ascii="Times New Roman" w:hAnsi="Times New Roman"/>
              </w:rPr>
            </w:pPr>
            <w:proofErr w:type="spellStart"/>
            <w:r>
              <w:rPr>
                <w:rFonts w:ascii="Times New Roman" w:hAnsi="Times New Roman"/>
                <w:i/>
              </w:rPr>
              <w:t>montium</w:t>
            </w:r>
            <w:proofErr w:type="spellEnd"/>
            <w:r>
              <w:rPr>
                <w:rFonts w:ascii="Times New Roman" w:hAnsi="Times New Roman"/>
                <w:i/>
              </w:rPr>
              <w:t xml:space="preserve"> </w:t>
            </w:r>
            <w:r>
              <w:rPr>
                <w:rFonts w:ascii="Times New Roman" w:hAnsi="Times New Roman"/>
              </w:rPr>
              <w:t>(</w:t>
            </w:r>
            <w:proofErr w:type="spellStart"/>
            <w:r>
              <w:rPr>
                <w:rFonts w:ascii="Times New Roman" w:hAnsi="Times New Roman"/>
              </w:rPr>
              <w:t>Surcouf</w:t>
            </w:r>
            <w:proofErr w:type="spellEnd"/>
            <w:r>
              <w:rPr>
                <w:rFonts w:ascii="Times New Roman" w:hAnsi="Times New Roman"/>
              </w:rPr>
              <w:t>)</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18DA2D49" w14:textId="77777777" w:rsidR="00886E27" w:rsidRDefault="008855EA">
            <w:pPr>
              <w:rPr>
                <w:rFonts w:ascii="Times New Roman" w:hAnsi="Times New Roman"/>
              </w:rPr>
            </w:pPr>
            <w:r>
              <w:rPr>
                <w:rFonts w:ascii="Times New Roman" w:hAnsi="Times New Roman"/>
              </w:rPr>
              <w:t xml:space="preserve">Bolivia, Colombia, Ecuador, Venezuela </w:t>
            </w:r>
          </w:p>
        </w:tc>
      </w:tr>
      <w:tr w:rsidR="00886E27" w14:paraId="51D833DE" w14:textId="77777777">
        <w:tc>
          <w:tcPr>
            <w:tcW w:w="2196" w:type="dxa"/>
            <w:tcBorders>
              <w:left w:val="single" w:sz="6" w:space="0" w:color="000001"/>
              <w:bottom w:val="single" w:sz="6" w:space="0" w:color="000001"/>
            </w:tcBorders>
            <w:shd w:val="clear" w:color="auto" w:fill="auto"/>
            <w:tcMar>
              <w:left w:w="-7" w:type="dxa"/>
            </w:tcMar>
          </w:tcPr>
          <w:p w14:paraId="1F02EE7E"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4E84112B"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3B937DB5" w14:textId="77777777" w:rsidR="00886E27" w:rsidRDefault="008855EA">
            <w:pPr>
              <w:rPr>
                <w:rFonts w:ascii="Times New Roman" w:hAnsi="Times New Roman"/>
                <w:lang w:val="en-US"/>
              </w:rPr>
            </w:pPr>
            <w:proofErr w:type="spellStart"/>
            <w:r>
              <w:rPr>
                <w:rFonts w:ascii="Times New Roman" w:hAnsi="Times New Roman"/>
                <w:i/>
                <w:lang w:val="en-US"/>
              </w:rPr>
              <w:t>neogrisescens</w:t>
            </w:r>
            <w:proofErr w:type="spellEnd"/>
            <w:r>
              <w:rPr>
                <w:rFonts w:ascii="Times New Roman" w:hAnsi="Times New Roman"/>
                <w:lang w:val="en-US"/>
              </w:rPr>
              <w:t xml:space="preserve"> (</w:t>
            </w:r>
            <w:proofErr w:type="spellStart"/>
            <w:r>
              <w:rPr>
                <w:rFonts w:ascii="Times New Roman" w:hAnsi="Times New Roman"/>
                <w:lang w:val="en-US"/>
              </w:rPr>
              <w:t>Krober</w:t>
            </w:r>
            <w:proofErr w:type="spellEnd"/>
            <w:r>
              <w:rPr>
                <w:rFonts w:ascii="Times New Roman" w:hAnsi="Times New Roman"/>
                <w:lang w:val="en-US"/>
              </w:rPr>
              <w:t>)</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244A4F7D" w14:textId="77777777" w:rsidR="00886E27" w:rsidRDefault="008855EA">
            <w:pPr>
              <w:rPr>
                <w:rFonts w:ascii="Times New Roman" w:hAnsi="Times New Roman"/>
                <w:lang w:val="en-US"/>
              </w:rPr>
            </w:pPr>
            <w:r>
              <w:rPr>
                <w:rFonts w:ascii="Times New Roman" w:hAnsi="Times New Roman"/>
                <w:lang w:val="en-US"/>
              </w:rPr>
              <w:t>Perú</w:t>
            </w:r>
          </w:p>
        </w:tc>
      </w:tr>
      <w:tr w:rsidR="00886E27" w14:paraId="54C52B98" w14:textId="77777777">
        <w:tc>
          <w:tcPr>
            <w:tcW w:w="2196" w:type="dxa"/>
            <w:tcBorders>
              <w:left w:val="single" w:sz="6" w:space="0" w:color="000001"/>
              <w:bottom w:val="single" w:sz="6" w:space="0" w:color="000001"/>
            </w:tcBorders>
            <w:shd w:val="clear" w:color="auto" w:fill="auto"/>
            <w:tcMar>
              <w:left w:w="-7" w:type="dxa"/>
            </w:tcMar>
          </w:tcPr>
          <w:p w14:paraId="6E4AB419" w14:textId="77777777" w:rsidR="00886E27" w:rsidRDefault="00886E27">
            <w:pPr>
              <w:rPr>
                <w:rFonts w:ascii="Times New Roman" w:hAnsi="Times New Roman"/>
                <w:b/>
                <w:i/>
                <w:lang w:val="en-US"/>
              </w:rPr>
            </w:pPr>
          </w:p>
        </w:tc>
        <w:tc>
          <w:tcPr>
            <w:tcW w:w="1984" w:type="dxa"/>
            <w:tcBorders>
              <w:left w:val="single" w:sz="6" w:space="0" w:color="000001"/>
              <w:bottom w:val="single" w:sz="6" w:space="0" w:color="000001"/>
            </w:tcBorders>
            <w:shd w:val="clear" w:color="auto" w:fill="auto"/>
            <w:tcMar>
              <w:left w:w="-7" w:type="dxa"/>
            </w:tcMar>
          </w:tcPr>
          <w:p w14:paraId="42EC04DD" w14:textId="77777777" w:rsidR="00886E27" w:rsidRDefault="00886E27">
            <w:pPr>
              <w:rPr>
                <w:rFonts w:ascii="Times New Roman" w:hAnsi="Times New Roman"/>
                <w:b/>
                <w:i/>
                <w:lang w:val="en-US"/>
              </w:rPr>
            </w:pPr>
          </w:p>
        </w:tc>
        <w:tc>
          <w:tcPr>
            <w:tcW w:w="2301" w:type="dxa"/>
            <w:tcBorders>
              <w:left w:val="single" w:sz="6" w:space="0" w:color="000001"/>
              <w:bottom w:val="single" w:sz="6" w:space="0" w:color="000001"/>
            </w:tcBorders>
            <w:shd w:val="clear" w:color="auto" w:fill="auto"/>
            <w:tcMar>
              <w:left w:w="-7" w:type="dxa"/>
            </w:tcMar>
          </w:tcPr>
          <w:p w14:paraId="73836DC5" w14:textId="77777777" w:rsidR="00886E27" w:rsidRDefault="008855EA">
            <w:pPr>
              <w:rPr>
                <w:rFonts w:ascii="Times New Roman" w:hAnsi="Times New Roman"/>
                <w:lang w:val="fr-FR"/>
              </w:rPr>
            </w:pPr>
            <w:proofErr w:type="spellStart"/>
            <w:proofErr w:type="gramStart"/>
            <w:r>
              <w:rPr>
                <w:rFonts w:ascii="Times New Roman" w:hAnsi="Times New Roman"/>
                <w:i/>
                <w:lang w:val="fr-FR"/>
              </w:rPr>
              <w:t>nigra</w:t>
            </w:r>
            <w:proofErr w:type="spellEnd"/>
            <w:proofErr w:type="gramEnd"/>
            <w:r>
              <w:rPr>
                <w:rFonts w:ascii="Times New Roman" w:hAnsi="Times New Roman"/>
                <w:i/>
                <w:lang w:val="fr-FR"/>
              </w:rPr>
              <w:t xml:space="preserve"> </w:t>
            </w:r>
            <w:r>
              <w:rPr>
                <w:rFonts w:ascii="Times New Roman" w:hAnsi="Times New Roman"/>
                <w:lang w:val="fr-FR"/>
              </w:rPr>
              <w:t>(</w:t>
            </w:r>
            <w:proofErr w:type="spellStart"/>
            <w:r>
              <w:rPr>
                <w:rFonts w:ascii="Times New Roman" w:hAnsi="Times New Roman"/>
                <w:lang w:val="fr-FR"/>
              </w:rPr>
              <w:t>Enderlein</w:t>
            </w:r>
            <w:proofErr w:type="spellEnd"/>
            <w:r>
              <w:rPr>
                <w:rFonts w:ascii="Times New Roman" w:hAnsi="Times New Roman"/>
                <w:lang w:val="fr-FR"/>
              </w:rPr>
              <w:t>)</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14171674" w14:textId="77777777" w:rsidR="00886E27" w:rsidRDefault="008855EA">
            <w:pPr>
              <w:rPr>
                <w:rFonts w:ascii="Times New Roman" w:hAnsi="Times New Roman"/>
              </w:rPr>
            </w:pPr>
            <w:r>
              <w:rPr>
                <w:rFonts w:ascii="Times New Roman" w:hAnsi="Times New Roman"/>
              </w:rPr>
              <w:t>Argentina, Chile</w:t>
            </w:r>
          </w:p>
        </w:tc>
      </w:tr>
      <w:tr w:rsidR="00886E27" w14:paraId="056EC858" w14:textId="77777777">
        <w:tc>
          <w:tcPr>
            <w:tcW w:w="2196" w:type="dxa"/>
            <w:tcBorders>
              <w:left w:val="single" w:sz="6" w:space="0" w:color="000001"/>
              <w:bottom w:val="single" w:sz="6" w:space="0" w:color="000001"/>
            </w:tcBorders>
            <w:shd w:val="clear" w:color="auto" w:fill="auto"/>
            <w:tcMar>
              <w:left w:w="-7" w:type="dxa"/>
            </w:tcMar>
          </w:tcPr>
          <w:p w14:paraId="2B263CB0"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74F2F6F0"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27F84E93" w14:textId="77777777" w:rsidR="00886E27" w:rsidRDefault="008855EA">
            <w:pPr>
              <w:rPr>
                <w:rFonts w:ascii="Times New Roman" w:hAnsi="Times New Roman"/>
                <w:lang w:val="en-US"/>
              </w:rPr>
            </w:pPr>
            <w:proofErr w:type="spellStart"/>
            <w:r>
              <w:rPr>
                <w:rFonts w:ascii="Times New Roman" w:hAnsi="Times New Roman"/>
                <w:i/>
                <w:lang w:val="en-US"/>
              </w:rPr>
              <w:t>nigrifemur</w:t>
            </w:r>
            <w:proofErr w:type="spellEnd"/>
            <w:r>
              <w:rPr>
                <w:rFonts w:ascii="Times New Roman" w:hAnsi="Times New Roman"/>
                <w:lang w:val="en-US"/>
              </w:rPr>
              <w:t xml:space="preserve"> (</w:t>
            </w:r>
            <w:proofErr w:type="spellStart"/>
            <w:r>
              <w:rPr>
                <w:rFonts w:ascii="Times New Roman" w:hAnsi="Times New Roman"/>
                <w:lang w:val="en-US"/>
              </w:rPr>
              <w:t>Krober</w:t>
            </w:r>
            <w:proofErr w:type="spellEnd"/>
            <w:r>
              <w:rPr>
                <w:rFonts w:ascii="Times New Roman" w:hAnsi="Times New Roman"/>
                <w:lang w:val="en-US"/>
              </w:rPr>
              <w:t>)</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7BEB1AC4" w14:textId="77777777" w:rsidR="00886E27" w:rsidRDefault="008855EA">
            <w:pPr>
              <w:rPr>
                <w:rFonts w:ascii="Times New Roman" w:hAnsi="Times New Roman"/>
                <w:lang w:val="en-US"/>
              </w:rPr>
            </w:pPr>
            <w:r>
              <w:rPr>
                <w:rFonts w:ascii="Times New Roman" w:hAnsi="Times New Roman"/>
                <w:lang w:val="en-US"/>
              </w:rPr>
              <w:t>Chile</w:t>
            </w:r>
          </w:p>
        </w:tc>
      </w:tr>
      <w:tr w:rsidR="00886E27" w14:paraId="58584158" w14:textId="77777777">
        <w:tc>
          <w:tcPr>
            <w:tcW w:w="2196" w:type="dxa"/>
            <w:tcBorders>
              <w:left w:val="single" w:sz="6" w:space="0" w:color="000001"/>
              <w:bottom w:val="single" w:sz="6" w:space="0" w:color="000001"/>
            </w:tcBorders>
            <w:shd w:val="clear" w:color="auto" w:fill="auto"/>
            <w:tcMar>
              <w:left w:w="-7" w:type="dxa"/>
            </w:tcMar>
          </w:tcPr>
          <w:p w14:paraId="06088441" w14:textId="77777777" w:rsidR="00886E27" w:rsidRDefault="00886E27">
            <w:pPr>
              <w:rPr>
                <w:rFonts w:ascii="Times New Roman" w:hAnsi="Times New Roman"/>
                <w:b/>
                <w:i/>
                <w:lang w:val="en-US"/>
              </w:rPr>
            </w:pPr>
          </w:p>
        </w:tc>
        <w:tc>
          <w:tcPr>
            <w:tcW w:w="1984" w:type="dxa"/>
            <w:tcBorders>
              <w:left w:val="single" w:sz="6" w:space="0" w:color="000001"/>
              <w:bottom w:val="single" w:sz="6" w:space="0" w:color="000001"/>
            </w:tcBorders>
            <w:shd w:val="clear" w:color="auto" w:fill="auto"/>
            <w:tcMar>
              <w:left w:w="-7" w:type="dxa"/>
            </w:tcMar>
          </w:tcPr>
          <w:p w14:paraId="0FC67281" w14:textId="77777777" w:rsidR="00886E27" w:rsidRDefault="00886E27">
            <w:pPr>
              <w:rPr>
                <w:rFonts w:ascii="Times New Roman" w:hAnsi="Times New Roman"/>
                <w:b/>
                <w:i/>
                <w:lang w:val="en-US"/>
              </w:rPr>
            </w:pPr>
          </w:p>
        </w:tc>
        <w:tc>
          <w:tcPr>
            <w:tcW w:w="2301" w:type="dxa"/>
            <w:tcBorders>
              <w:left w:val="single" w:sz="6" w:space="0" w:color="000001"/>
              <w:bottom w:val="single" w:sz="6" w:space="0" w:color="000001"/>
            </w:tcBorders>
            <w:shd w:val="clear" w:color="auto" w:fill="auto"/>
            <w:tcMar>
              <w:left w:w="-7" w:type="dxa"/>
            </w:tcMar>
          </w:tcPr>
          <w:p w14:paraId="4B237DE1" w14:textId="77777777" w:rsidR="00886E27" w:rsidRDefault="008855EA">
            <w:pPr>
              <w:rPr>
                <w:rFonts w:ascii="Times New Roman" w:hAnsi="Times New Roman"/>
                <w:lang w:val="en-US"/>
              </w:rPr>
            </w:pPr>
            <w:proofErr w:type="spellStart"/>
            <w:r>
              <w:rPr>
                <w:rFonts w:ascii="Times New Roman" w:hAnsi="Times New Roman"/>
                <w:i/>
                <w:lang w:val="en-US"/>
              </w:rPr>
              <w:t>nigrifrons</w:t>
            </w:r>
            <w:proofErr w:type="spellEnd"/>
            <w:r>
              <w:rPr>
                <w:rFonts w:ascii="Times New Roman" w:hAnsi="Times New Roman"/>
                <w:lang w:val="en-US"/>
              </w:rPr>
              <w:t xml:space="preserve"> (Philippi)</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2BA0F15D" w14:textId="77777777" w:rsidR="00886E27" w:rsidRDefault="008855EA">
            <w:pPr>
              <w:rPr>
                <w:rFonts w:ascii="Times New Roman" w:hAnsi="Times New Roman"/>
                <w:lang w:val="en-US"/>
              </w:rPr>
            </w:pPr>
            <w:r>
              <w:rPr>
                <w:rFonts w:ascii="Times New Roman" w:hAnsi="Times New Roman"/>
                <w:lang w:val="en-US"/>
              </w:rPr>
              <w:t>Argentina, Chile</w:t>
            </w:r>
          </w:p>
        </w:tc>
      </w:tr>
      <w:tr w:rsidR="00886E27" w14:paraId="360F6DB4" w14:textId="77777777">
        <w:tc>
          <w:tcPr>
            <w:tcW w:w="2196" w:type="dxa"/>
            <w:tcBorders>
              <w:left w:val="single" w:sz="6" w:space="0" w:color="000001"/>
              <w:bottom w:val="single" w:sz="6" w:space="0" w:color="000001"/>
            </w:tcBorders>
            <w:shd w:val="clear" w:color="auto" w:fill="auto"/>
            <w:tcMar>
              <w:left w:w="-7" w:type="dxa"/>
            </w:tcMar>
          </w:tcPr>
          <w:p w14:paraId="4CCFAE86" w14:textId="77777777" w:rsidR="00886E27" w:rsidRDefault="00886E27">
            <w:pPr>
              <w:rPr>
                <w:rFonts w:ascii="Times New Roman" w:hAnsi="Times New Roman"/>
                <w:b/>
                <w:i/>
                <w:lang w:val="en-US"/>
              </w:rPr>
            </w:pPr>
          </w:p>
        </w:tc>
        <w:tc>
          <w:tcPr>
            <w:tcW w:w="1984" w:type="dxa"/>
            <w:tcBorders>
              <w:left w:val="single" w:sz="6" w:space="0" w:color="000001"/>
              <w:bottom w:val="single" w:sz="6" w:space="0" w:color="000001"/>
            </w:tcBorders>
            <w:shd w:val="clear" w:color="auto" w:fill="auto"/>
            <w:tcMar>
              <w:left w:w="-7" w:type="dxa"/>
            </w:tcMar>
          </w:tcPr>
          <w:p w14:paraId="5667378D" w14:textId="77777777" w:rsidR="00886E27" w:rsidRDefault="00886E27">
            <w:pPr>
              <w:rPr>
                <w:rFonts w:ascii="Times New Roman" w:hAnsi="Times New Roman"/>
                <w:b/>
                <w:i/>
                <w:lang w:val="en-US"/>
              </w:rPr>
            </w:pPr>
          </w:p>
        </w:tc>
        <w:tc>
          <w:tcPr>
            <w:tcW w:w="2301" w:type="dxa"/>
            <w:tcBorders>
              <w:left w:val="single" w:sz="6" w:space="0" w:color="000001"/>
              <w:bottom w:val="single" w:sz="6" w:space="0" w:color="000001"/>
            </w:tcBorders>
            <w:shd w:val="clear" w:color="auto" w:fill="auto"/>
            <w:tcMar>
              <w:left w:w="-7" w:type="dxa"/>
            </w:tcMar>
          </w:tcPr>
          <w:p w14:paraId="50CAF324" w14:textId="77777777" w:rsidR="00886E27" w:rsidRDefault="008855EA">
            <w:pPr>
              <w:rPr>
                <w:rFonts w:ascii="Times New Roman" w:hAnsi="Times New Roman"/>
              </w:rPr>
            </w:pPr>
            <w:r>
              <w:rPr>
                <w:rFonts w:ascii="Times New Roman" w:hAnsi="Times New Roman"/>
                <w:i/>
              </w:rPr>
              <w:t xml:space="preserve">opaca </w:t>
            </w:r>
            <w:r>
              <w:rPr>
                <w:rFonts w:ascii="Times New Roman" w:hAnsi="Times New Roman"/>
              </w:rPr>
              <w:t>(</w:t>
            </w:r>
            <w:proofErr w:type="spellStart"/>
            <w:r>
              <w:rPr>
                <w:rFonts w:ascii="Times New Roman" w:hAnsi="Times New Roman"/>
              </w:rPr>
              <w:t>Brethes</w:t>
            </w:r>
            <w:proofErr w:type="spellEnd"/>
            <w:r>
              <w:rPr>
                <w:rFonts w:ascii="Times New Roman" w:hAnsi="Times New Roman"/>
              </w:rPr>
              <w:t>)</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14DE7A88" w14:textId="77777777" w:rsidR="00886E27" w:rsidRDefault="008855EA">
            <w:pPr>
              <w:rPr>
                <w:rFonts w:ascii="Times New Roman" w:hAnsi="Times New Roman"/>
              </w:rPr>
            </w:pPr>
            <w:r>
              <w:rPr>
                <w:rFonts w:ascii="Times New Roman" w:hAnsi="Times New Roman"/>
              </w:rPr>
              <w:t>Argentina</w:t>
            </w:r>
          </w:p>
        </w:tc>
      </w:tr>
      <w:tr w:rsidR="00886E27" w14:paraId="4521F4DE" w14:textId="77777777">
        <w:tc>
          <w:tcPr>
            <w:tcW w:w="2196" w:type="dxa"/>
            <w:tcBorders>
              <w:left w:val="single" w:sz="6" w:space="0" w:color="000001"/>
              <w:bottom w:val="single" w:sz="6" w:space="0" w:color="000001"/>
            </w:tcBorders>
            <w:shd w:val="clear" w:color="auto" w:fill="auto"/>
            <w:tcMar>
              <w:left w:w="-7" w:type="dxa"/>
            </w:tcMar>
          </w:tcPr>
          <w:p w14:paraId="08F05202"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0686D260"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7D415076" w14:textId="77777777" w:rsidR="00886E27" w:rsidRDefault="008855EA">
            <w:pPr>
              <w:rPr>
                <w:rFonts w:ascii="Times New Roman" w:hAnsi="Times New Roman"/>
              </w:rPr>
            </w:pPr>
            <w:proofErr w:type="spellStart"/>
            <w:r>
              <w:rPr>
                <w:rFonts w:ascii="Times New Roman" w:hAnsi="Times New Roman"/>
                <w:i/>
              </w:rPr>
              <w:t>ornatissima</w:t>
            </w:r>
            <w:proofErr w:type="spellEnd"/>
            <w:r>
              <w:rPr>
                <w:rFonts w:ascii="Times New Roman" w:hAnsi="Times New Roman"/>
                <w:i/>
              </w:rPr>
              <w:t xml:space="preserve"> </w:t>
            </w:r>
            <w:r>
              <w:rPr>
                <w:rFonts w:ascii="Times New Roman" w:hAnsi="Times New Roman"/>
              </w:rPr>
              <w:t>(</w:t>
            </w:r>
            <w:proofErr w:type="spellStart"/>
            <w:r>
              <w:rPr>
                <w:rFonts w:ascii="Times New Roman" w:hAnsi="Times New Roman"/>
              </w:rPr>
              <w:t>Brethes</w:t>
            </w:r>
            <w:proofErr w:type="spellEnd"/>
            <w:r>
              <w:rPr>
                <w:rFonts w:ascii="Times New Roman" w:hAnsi="Times New Roman"/>
              </w:rPr>
              <w:t>)</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4DB8C9C9" w14:textId="77777777" w:rsidR="00886E27" w:rsidRDefault="008855EA">
            <w:pPr>
              <w:rPr>
                <w:rFonts w:ascii="Times New Roman" w:hAnsi="Times New Roman"/>
              </w:rPr>
            </w:pPr>
            <w:r>
              <w:rPr>
                <w:rFonts w:ascii="Times New Roman" w:hAnsi="Times New Roman"/>
              </w:rPr>
              <w:t>Argentina</w:t>
            </w:r>
          </w:p>
        </w:tc>
      </w:tr>
      <w:tr w:rsidR="00886E27" w14:paraId="4BDA2CE7" w14:textId="77777777">
        <w:tc>
          <w:tcPr>
            <w:tcW w:w="2196" w:type="dxa"/>
            <w:tcBorders>
              <w:left w:val="single" w:sz="6" w:space="0" w:color="000001"/>
              <w:bottom w:val="single" w:sz="6" w:space="0" w:color="000001"/>
            </w:tcBorders>
            <w:shd w:val="clear" w:color="auto" w:fill="auto"/>
            <w:tcMar>
              <w:left w:w="-7" w:type="dxa"/>
            </w:tcMar>
          </w:tcPr>
          <w:p w14:paraId="42BBC21D"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3812A7BB"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3EB97891" w14:textId="77777777" w:rsidR="00886E27" w:rsidRDefault="008855EA">
            <w:pPr>
              <w:rPr>
                <w:rFonts w:ascii="Times New Roman" w:hAnsi="Times New Roman"/>
              </w:rPr>
            </w:pPr>
            <w:proofErr w:type="spellStart"/>
            <w:r>
              <w:rPr>
                <w:rFonts w:ascii="Times New Roman" w:hAnsi="Times New Roman"/>
                <w:i/>
              </w:rPr>
              <w:t>pallipes</w:t>
            </w:r>
            <w:proofErr w:type="spellEnd"/>
            <w:r>
              <w:rPr>
                <w:rFonts w:ascii="Times New Roman" w:hAnsi="Times New Roman"/>
              </w:rPr>
              <w:t xml:space="preserve"> (</w:t>
            </w:r>
            <w:proofErr w:type="spellStart"/>
            <w:r>
              <w:rPr>
                <w:rFonts w:ascii="Times New Roman" w:hAnsi="Times New Roman"/>
              </w:rPr>
              <w:t>Krober</w:t>
            </w:r>
            <w:proofErr w:type="spellEnd"/>
            <w:r>
              <w:rPr>
                <w:rFonts w:ascii="Times New Roman" w:hAnsi="Times New Roman"/>
              </w:rPr>
              <w:t>)</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6C531F06" w14:textId="77777777" w:rsidR="00886E27" w:rsidRDefault="008855EA">
            <w:pPr>
              <w:rPr>
                <w:rFonts w:ascii="Times New Roman" w:hAnsi="Times New Roman"/>
              </w:rPr>
            </w:pPr>
            <w:r>
              <w:rPr>
                <w:rFonts w:ascii="Times New Roman" w:hAnsi="Times New Roman"/>
              </w:rPr>
              <w:t>Argentina, Bolivia</w:t>
            </w:r>
          </w:p>
        </w:tc>
      </w:tr>
      <w:tr w:rsidR="00886E27" w14:paraId="275F1405" w14:textId="77777777">
        <w:tc>
          <w:tcPr>
            <w:tcW w:w="2196" w:type="dxa"/>
            <w:tcBorders>
              <w:left w:val="single" w:sz="6" w:space="0" w:color="000001"/>
              <w:bottom w:val="single" w:sz="6" w:space="0" w:color="000001"/>
            </w:tcBorders>
            <w:shd w:val="clear" w:color="auto" w:fill="auto"/>
            <w:tcMar>
              <w:left w:w="-7" w:type="dxa"/>
            </w:tcMar>
          </w:tcPr>
          <w:p w14:paraId="0BF98059"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7DBD956B"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6D1A27D3" w14:textId="77777777" w:rsidR="00886E27" w:rsidRDefault="008855EA">
            <w:pPr>
              <w:rPr>
                <w:rFonts w:ascii="Times New Roman" w:hAnsi="Times New Roman"/>
                <w:lang w:val="en-US"/>
              </w:rPr>
            </w:pPr>
            <w:proofErr w:type="spellStart"/>
            <w:r>
              <w:rPr>
                <w:rFonts w:ascii="Times New Roman" w:hAnsi="Times New Roman"/>
                <w:i/>
                <w:lang w:val="en-US"/>
              </w:rPr>
              <w:t>penai</w:t>
            </w:r>
            <w:proofErr w:type="spellEnd"/>
            <w:r>
              <w:rPr>
                <w:rFonts w:ascii="Times New Roman" w:hAnsi="Times New Roman"/>
                <w:i/>
                <w:lang w:val="en-US"/>
              </w:rPr>
              <w:t xml:space="preserve"> </w:t>
            </w:r>
            <w:proofErr w:type="spellStart"/>
            <w:r>
              <w:rPr>
                <w:rFonts w:ascii="Times New Roman" w:hAnsi="Times New Roman"/>
                <w:lang w:val="en-US"/>
              </w:rPr>
              <w:t>Coscarón</w:t>
            </w:r>
            <w:proofErr w:type="spellEnd"/>
            <w:r>
              <w:rPr>
                <w:rFonts w:ascii="Times New Roman" w:hAnsi="Times New Roman"/>
                <w:lang w:val="en-US"/>
              </w:rPr>
              <w:t xml:space="preserve"> &amp; Philip</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1F76B088" w14:textId="77777777" w:rsidR="00886E27" w:rsidRDefault="008855EA">
            <w:pPr>
              <w:rPr>
                <w:rFonts w:ascii="Times New Roman" w:hAnsi="Times New Roman"/>
                <w:lang w:val="en-US"/>
              </w:rPr>
            </w:pPr>
            <w:r>
              <w:rPr>
                <w:rFonts w:ascii="Times New Roman" w:hAnsi="Times New Roman"/>
                <w:lang w:val="en-US"/>
              </w:rPr>
              <w:t>Chile</w:t>
            </w:r>
          </w:p>
        </w:tc>
      </w:tr>
      <w:tr w:rsidR="00886E27" w14:paraId="6C3BFD12" w14:textId="77777777">
        <w:tc>
          <w:tcPr>
            <w:tcW w:w="2196" w:type="dxa"/>
            <w:tcBorders>
              <w:left w:val="single" w:sz="6" w:space="0" w:color="000001"/>
              <w:bottom w:val="single" w:sz="6" w:space="0" w:color="000001"/>
            </w:tcBorders>
            <w:shd w:val="clear" w:color="auto" w:fill="auto"/>
            <w:tcMar>
              <w:left w:w="-7" w:type="dxa"/>
            </w:tcMar>
          </w:tcPr>
          <w:p w14:paraId="058FC9A7" w14:textId="77777777" w:rsidR="00886E27" w:rsidRDefault="00886E27">
            <w:pPr>
              <w:rPr>
                <w:rFonts w:ascii="Times New Roman" w:hAnsi="Times New Roman"/>
                <w:b/>
                <w:i/>
                <w:lang w:val="en-US"/>
              </w:rPr>
            </w:pPr>
          </w:p>
        </w:tc>
        <w:tc>
          <w:tcPr>
            <w:tcW w:w="1984" w:type="dxa"/>
            <w:tcBorders>
              <w:left w:val="single" w:sz="6" w:space="0" w:color="000001"/>
              <w:bottom w:val="single" w:sz="6" w:space="0" w:color="000001"/>
            </w:tcBorders>
            <w:shd w:val="clear" w:color="auto" w:fill="auto"/>
            <w:tcMar>
              <w:left w:w="-7" w:type="dxa"/>
            </w:tcMar>
          </w:tcPr>
          <w:p w14:paraId="7837CA3B" w14:textId="77777777" w:rsidR="00886E27" w:rsidRDefault="00886E27">
            <w:pPr>
              <w:rPr>
                <w:rFonts w:ascii="Times New Roman" w:hAnsi="Times New Roman"/>
                <w:b/>
                <w:i/>
                <w:lang w:val="en-US"/>
              </w:rPr>
            </w:pPr>
          </w:p>
        </w:tc>
        <w:tc>
          <w:tcPr>
            <w:tcW w:w="2301" w:type="dxa"/>
            <w:tcBorders>
              <w:left w:val="single" w:sz="6" w:space="0" w:color="000001"/>
              <w:bottom w:val="single" w:sz="6" w:space="0" w:color="000001"/>
            </w:tcBorders>
            <w:shd w:val="clear" w:color="auto" w:fill="auto"/>
            <w:tcMar>
              <w:left w:w="-7" w:type="dxa"/>
            </w:tcMar>
          </w:tcPr>
          <w:p w14:paraId="0F562CFA" w14:textId="77777777" w:rsidR="00886E27" w:rsidRDefault="008855EA">
            <w:pPr>
              <w:rPr>
                <w:rFonts w:ascii="Times New Roman" w:hAnsi="Times New Roman"/>
              </w:rPr>
            </w:pPr>
            <w:proofErr w:type="spellStart"/>
            <w:r>
              <w:rPr>
                <w:rFonts w:ascii="Times New Roman" w:hAnsi="Times New Roman"/>
                <w:i/>
              </w:rPr>
              <w:t>pereirai</w:t>
            </w:r>
            <w:proofErr w:type="spellEnd"/>
            <w:r>
              <w:rPr>
                <w:rFonts w:ascii="Times New Roman" w:hAnsi="Times New Roman"/>
              </w:rPr>
              <w:t xml:space="preserve"> </w:t>
            </w:r>
            <w:proofErr w:type="spellStart"/>
            <w:r>
              <w:rPr>
                <w:rFonts w:ascii="Times New Roman" w:hAnsi="Times New Roman"/>
              </w:rPr>
              <w:t>Coscarón</w:t>
            </w:r>
            <w:proofErr w:type="spellEnd"/>
            <w:r>
              <w:rPr>
                <w:rFonts w:ascii="Times New Roman" w:hAnsi="Times New Roman"/>
              </w:rPr>
              <w:t xml:space="preserve"> &amp; Philip</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780829E4" w14:textId="77777777" w:rsidR="00886E27" w:rsidRDefault="008855EA">
            <w:pPr>
              <w:rPr>
                <w:rFonts w:ascii="Times New Roman" w:hAnsi="Times New Roman"/>
              </w:rPr>
            </w:pPr>
            <w:r>
              <w:rPr>
                <w:rFonts w:ascii="Times New Roman" w:hAnsi="Times New Roman"/>
              </w:rPr>
              <w:t>Argentina, Chile</w:t>
            </w:r>
          </w:p>
        </w:tc>
      </w:tr>
      <w:tr w:rsidR="00886E27" w14:paraId="1DAA8C06" w14:textId="77777777">
        <w:tc>
          <w:tcPr>
            <w:tcW w:w="2196" w:type="dxa"/>
            <w:tcBorders>
              <w:left w:val="single" w:sz="6" w:space="0" w:color="000001"/>
              <w:bottom w:val="single" w:sz="6" w:space="0" w:color="000001"/>
            </w:tcBorders>
            <w:shd w:val="clear" w:color="auto" w:fill="auto"/>
            <w:tcMar>
              <w:left w:w="-7" w:type="dxa"/>
            </w:tcMar>
          </w:tcPr>
          <w:p w14:paraId="54689572"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4B3A24A2"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109C3C1D" w14:textId="77777777" w:rsidR="00886E27" w:rsidRDefault="008855EA">
            <w:pPr>
              <w:rPr>
                <w:rFonts w:ascii="Times New Roman" w:hAnsi="Times New Roman"/>
              </w:rPr>
            </w:pPr>
            <w:proofErr w:type="spellStart"/>
            <w:r>
              <w:rPr>
                <w:rFonts w:ascii="Times New Roman" w:hAnsi="Times New Roman"/>
                <w:i/>
              </w:rPr>
              <w:t>pereirai</w:t>
            </w:r>
            <w:proofErr w:type="spellEnd"/>
            <w:r>
              <w:rPr>
                <w:rFonts w:ascii="Times New Roman" w:hAnsi="Times New Roman"/>
                <w:i/>
              </w:rPr>
              <w:t xml:space="preserve"> </w:t>
            </w:r>
            <w:proofErr w:type="spellStart"/>
            <w:r>
              <w:rPr>
                <w:rFonts w:ascii="Times New Roman" w:hAnsi="Times New Roman"/>
                <w:i/>
              </w:rPr>
              <w:t>dureti</w:t>
            </w:r>
            <w:proofErr w:type="spellEnd"/>
            <w:r>
              <w:rPr>
                <w:rFonts w:ascii="Times New Roman" w:hAnsi="Times New Roman"/>
              </w:rPr>
              <w:t xml:space="preserve"> </w:t>
            </w:r>
            <w:proofErr w:type="spellStart"/>
            <w:r>
              <w:rPr>
                <w:rFonts w:ascii="Times New Roman" w:hAnsi="Times New Roman"/>
              </w:rPr>
              <w:t>Coscarón</w:t>
            </w:r>
            <w:proofErr w:type="spellEnd"/>
            <w:r>
              <w:rPr>
                <w:rFonts w:ascii="Times New Roman" w:hAnsi="Times New Roman"/>
              </w:rPr>
              <w:t xml:space="preserve"> &amp; Philip</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54BACF2B" w14:textId="77777777" w:rsidR="00886E27" w:rsidRDefault="008855EA">
            <w:pPr>
              <w:rPr>
                <w:rFonts w:ascii="Times New Roman" w:hAnsi="Times New Roman"/>
              </w:rPr>
            </w:pPr>
            <w:r>
              <w:rPr>
                <w:rFonts w:ascii="Times New Roman" w:hAnsi="Times New Roman"/>
              </w:rPr>
              <w:t>Argentina, Chile</w:t>
            </w:r>
          </w:p>
        </w:tc>
      </w:tr>
      <w:tr w:rsidR="00886E27" w14:paraId="2392FE51" w14:textId="77777777">
        <w:tc>
          <w:tcPr>
            <w:tcW w:w="2196" w:type="dxa"/>
            <w:tcBorders>
              <w:left w:val="single" w:sz="6" w:space="0" w:color="000001"/>
              <w:bottom w:val="single" w:sz="6" w:space="0" w:color="000001"/>
            </w:tcBorders>
            <w:shd w:val="clear" w:color="auto" w:fill="auto"/>
            <w:tcMar>
              <w:left w:w="-7" w:type="dxa"/>
            </w:tcMar>
          </w:tcPr>
          <w:p w14:paraId="32CA8F22"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1FE1D3BC"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3584989B" w14:textId="77777777" w:rsidR="00886E27" w:rsidRDefault="008855EA">
            <w:pPr>
              <w:rPr>
                <w:rFonts w:ascii="Times New Roman" w:hAnsi="Times New Roman"/>
              </w:rPr>
            </w:pPr>
            <w:proofErr w:type="spellStart"/>
            <w:r>
              <w:rPr>
                <w:rFonts w:ascii="Times New Roman" w:hAnsi="Times New Roman"/>
                <w:i/>
              </w:rPr>
              <w:t>persignata</w:t>
            </w:r>
            <w:proofErr w:type="spellEnd"/>
            <w:r>
              <w:rPr>
                <w:rFonts w:ascii="Times New Roman" w:hAnsi="Times New Roman"/>
              </w:rPr>
              <w:t xml:space="preserve"> (</w:t>
            </w:r>
            <w:proofErr w:type="spellStart"/>
            <w:r>
              <w:rPr>
                <w:rFonts w:ascii="Times New Roman" w:hAnsi="Times New Roman"/>
              </w:rPr>
              <w:t>Krober</w:t>
            </w:r>
            <w:proofErr w:type="spellEnd"/>
            <w:r>
              <w:rPr>
                <w:rFonts w:ascii="Times New Roman" w:hAnsi="Times New Roman"/>
              </w:rPr>
              <w:t>)</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3ADF4CD3" w14:textId="77777777" w:rsidR="00886E27" w:rsidRDefault="008855EA">
            <w:pPr>
              <w:rPr>
                <w:rFonts w:ascii="Times New Roman" w:hAnsi="Times New Roman"/>
              </w:rPr>
            </w:pPr>
            <w:r>
              <w:rPr>
                <w:rFonts w:ascii="Times New Roman" w:hAnsi="Times New Roman"/>
              </w:rPr>
              <w:t>Argentina, Bolivia</w:t>
            </w:r>
          </w:p>
        </w:tc>
      </w:tr>
      <w:tr w:rsidR="00886E27" w14:paraId="04F9196D" w14:textId="77777777">
        <w:tc>
          <w:tcPr>
            <w:tcW w:w="2196" w:type="dxa"/>
            <w:tcBorders>
              <w:left w:val="single" w:sz="6" w:space="0" w:color="000001"/>
              <w:bottom w:val="single" w:sz="6" w:space="0" w:color="000001"/>
            </w:tcBorders>
            <w:shd w:val="clear" w:color="auto" w:fill="auto"/>
            <w:tcMar>
              <w:left w:w="-7" w:type="dxa"/>
            </w:tcMar>
          </w:tcPr>
          <w:p w14:paraId="59331DB9"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19083A2C"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6BAC560A" w14:textId="77777777" w:rsidR="00886E27" w:rsidRDefault="008855EA">
            <w:pPr>
              <w:rPr>
                <w:rFonts w:ascii="Times New Roman" w:hAnsi="Times New Roman"/>
                <w:lang w:val="en-US"/>
              </w:rPr>
            </w:pPr>
            <w:proofErr w:type="spellStart"/>
            <w:r>
              <w:rPr>
                <w:rFonts w:ascii="Times New Roman" w:hAnsi="Times New Roman"/>
                <w:i/>
                <w:lang w:val="en-US"/>
              </w:rPr>
              <w:t>pilifer</w:t>
            </w:r>
            <w:proofErr w:type="spellEnd"/>
            <w:r>
              <w:rPr>
                <w:rFonts w:ascii="Times New Roman" w:hAnsi="Times New Roman"/>
                <w:i/>
                <w:lang w:val="en-US"/>
              </w:rPr>
              <w:t xml:space="preserve"> </w:t>
            </w:r>
            <w:r>
              <w:rPr>
                <w:rFonts w:ascii="Times New Roman" w:hAnsi="Times New Roman"/>
                <w:lang w:val="en-US"/>
              </w:rPr>
              <w:t>(</w:t>
            </w:r>
            <w:proofErr w:type="spellStart"/>
            <w:r>
              <w:rPr>
                <w:rFonts w:ascii="Times New Roman" w:hAnsi="Times New Roman"/>
                <w:lang w:val="en-US"/>
              </w:rPr>
              <w:t>Krober</w:t>
            </w:r>
            <w:proofErr w:type="spellEnd"/>
            <w:r>
              <w:rPr>
                <w:rFonts w:ascii="Times New Roman" w:hAnsi="Times New Roman"/>
                <w:lang w:val="en-US"/>
              </w:rPr>
              <w:t>)</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4D6DB658" w14:textId="77777777" w:rsidR="00886E27" w:rsidRDefault="008855EA">
            <w:pPr>
              <w:rPr>
                <w:rFonts w:ascii="Times New Roman" w:hAnsi="Times New Roman"/>
                <w:lang w:val="en-US"/>
              </w:rPr>
            </w:pPr>
            <w:r>
              <w:rPr>
                <w:rFonts w:ascii="Times New Roman" w:hAnsi="Times New Roman"/>
                <w:lang w:val="en-US"/>
              </w:rPr>
              <w:t>Chile</w:t>
            </w:r>
          </w:p>
        </w:tc>
      </w:tr>
      <w:tr w:rsidR="00886E27" w14:paraId="4241A59B" w14:textId="77777777">
        <w:tc>
          <w:tcPr>
            <w:tcW w:w="2196" w:type="dxa"/>
            <w:tcBorders>
              <w:left w:val="single" w:sz="6" w:space="0" w:color="000001"/>
              <w:bottom w:val="single" w:sz="6" w:space="0" w:color="000001"/>
            </w:tcBorders>
            <w:shd w:val="clear" w:color="auto" w:fill="auto"/>
            <w:tcMar>
              <w:left w:w="-7" w:type="dxa"/>
            </w:tcMar>
          </w:tcPr>
          <w:p w14:paraId="63511AB3" w14:textId="77777777" w:rsidR="00886E27" w:rsidRDefault="00886E27">
            <w:pPr>
              <w:rPr>
                <w:rFonts w:ascii="Times New Roman" w:hAnsi="Times New Roman"/>
                <w:b/>
                <w:i/>
                <w:lang w:val="en-US"/>
              </w:rPr>
            </w:pPr>
          </w:p>
        </w:tc>
        <w:tc>
          <w:tcPr>
            <w:tcW w:w="1984" w:type="dxa"/>
            <w:tcBorders>
              <w:left w:val="single" w:sz="6" w:space="0" w:color="000001"/>
              <w:bottom w:val="single" w:sz="6" w:space="0" w:color="000001"/>
            </w:tcBorders>
            <w:shd w:val="clear" w:color="auto" w:fill="auto"/>
            <w:tcMar>
              <w:left w:w="-7" w:type="dxa"/>
            </w:tcMar>
          </w:tcPr>
          <w:p w14:paraId="397A3665" w14:textId="77777777" w:rsidR="00886E27" w:rsidRDefault="00886E27">
            <w:pPr>
              <w:rPr>
                <w:rFonts w:ascii="Times New Roman" w:hAnsi="Times New Roman"/>
                <w:b/>
                <w:i/>
                <w:lang w:val="en-US"/>
              </w:rPr>
            </w:pPr>
          </w:p>
        </w:tc>
        <w:tc>
          <w:tcPr>
            <w:tcW w:w="2301" w:type="dxa"/>
            <w:tcBorders>
              <w:left w:val="single" w:sz="6" w:space="0" w:color="000001"/>
              <w:bottom w:val="single" w:sz="6" w:space="0" w:color="000001"/>
            </w:tcBorders>
            <w:shd w:val="clear" w:color="auto" w:fill="auto"/>
            <w:tcMar>
              <w:left w:w="-7" w:type="dxa"/>
            </w:tcMar>
          </w:tcPr>
          <w:p w14:paraId="208593B7" w14:textId="77777777" w:rsidR="00886E27" w:rsidRDefault="008855EA">
            <w:pPr>
              <w:rPr>
                <w:rFonts w:ascii="Times New Roman" w:hAnsi="Times New Roman"/>
              </w:rPr>
            </w:pPr>
            <w:proofErr w:type="spellStart"/>
            <w:r>
              <w:rPr>
                <w:rFonts w:ascii="Times New Roman" w:hAnsi="Times New Roman"/>
                <w:i/>
              </w:rPr>
              <w:t>poroma</w:t>
            </w:r>
            <w:proofErr w:type="spellEnd"/>
            <w:r>
              <w:rPr>
                <w:rFonts w:ascii="Times New Roman" w:hAnsi="Times New Roman"/>
              </w:rPr>
              <w:t xml:space="preserve"> </w:t>
            </w:r>
            <w:proofErr w:type="spellStart"/>
            <w:r>
              <w:rPr>
                <w:rFonts w:ascii="Times New Roman" w:hAnsi="Times New Roman"/>
              </w:rPr>
              <w:t>Coscarón</w:t>
            </w:r>
            <w:proofErr w:type="spellEnd"/>
            <w:r>
              <w:rPr>
                <w:rFonts w:ascii="Times New Roman" w:hAnsi="Times New Roman"/>
              </w:rPr>
              <w:t xml:space="preserve"> &amp; Philip</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3F8090D9" w14:textId="77777777" w:rsidR="00886E27" w:rsidRDefault="008855EA">
            <w:pPr>
              <w:rPr>
                <w:rFonts w:ascii="Times New Roman" w:hAnsi="Times New Roman"/>
              </w:rPr>
            </w:pPr>
            <w:r>
              <w:rPr>
                <w:rFonts w:ascii="Times New Roman" w:hAnsi="Times New Roman"/>
              </w:rPr>
              <w:t>Bolivia</w:t>
            </w:r>
          </w:p>
        </w:tc>
      </w:tr>
      <w:tr w:rsidR="00886E27" w14:paraId="1D035A90" w14:textId="77777777">
        <w:tc>
          <w:tcPr>
            <w:tcW w:w="2196" w:type="dxa"/>
            <w:tcBorders>
              <w:left w:val="single" w:sz="6" w:space="0" w:color="000001"/>
              <w:bottom w:val="single" w:sz="6" w:space="0" w:color="000001"/>
            </w:tcBorders>
            <w:shd w:val="clear" w:color="auto" w:fill="auto"/>
            <w:tcMar>
              <w:left w:w="-7" w:type="dxa"/>
            </w:tcMar>
          </w:tcPr>
          <w:p w14:paraId="6B7AFDCD"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6867A126"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6A9E1C6C" w14:textId="77777777" w:rsidR="00886E27" w:rsidRDefault="008855EA">
            <w:pPr>
              <w:rPr>
                <w:rFonts w:ascii="Times New Roman" w:hAnsi="Times New Roman"/>
              </w:rPr>
            </w:pPr>
            <w:proofErr w:type="spellStart"/>
            <w:r>
              <w:rPr>
                <w:rFonts w:ascii="Times New Roman" w:hAnsi="Times New Roman"/>
                <w:i/>
              </w:rPr>
              <w:t>pruinivitta</w:t>
            </w:r>
            <w:proofErr w:type="spellEnd"/>
            <w:r>
              <w:rPr>
                <w:rFonts w:ascii="Times New Roman" w:hAnsi="Times New Roman"/>
              </w:rPr>
              <w:t xml:space="preserve"> (</w:t>
            </w:r>
            <w:proofErr w:type="spellStart"/>
            <w:r>
              <w:rPr>
                <w:rFonts w:ascii="Times New Roman" w:hAnsi="Times New Roman"/>
              </w:rPr>
              <w:t>Krober</w:t>
            </w:r>
            <w:proofErr w:type="spellEnd"/>
            <w:r>
              <w:rPr>
                <w:rFonts w:ascii="Times New Roman" w:hAnsi="Times New Roman"/>
              </w:rPr>
              <w:t>)</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4EB55178" w14:textId="77777777" w:rsidR="00886E27" w:rsidRDefault="008855EA">
            <w:pPr>
              <w:rPr>
                <w:rFonts w:ascii="Times New Roman" w:hAnsi="Times New Roman"/>
              </w:rPr>
            </w:pPr>
            <w:r>
              <w:rPr>
                <w:rFonts w:ascii="Times New Roman" w:hAnsi="Times New Roman"/>
              </w:rPr>
              <w:t>Argentina, Chile</w:t>
            </w:r>
          </w:p>
        </w:tc>
      </w:tr>
      <w:tr w:rsidR="00886E27" w14:paraId="0541E163" w14:textId="77777777">
        <w:tc>
          <w:tcPr>
            <w:tcW w:w="2196" w:type="dxa"/>
            <w:tcBorders>
              <w:left w:val="single" w:sz="6" w:space="0" w:color="000001"/>
              <w:bottom w:val="single" w:sz="6" w:space="0" w:color="000001"/>
            </w:tcBorders>
            <w:shd w:val="clear" w:color="auto" w:fill="auto"/>
            <w:tcMar>
              <w:left w:w="-7" w:type="dxa"/>
            </w:tcMar>
          </w:tcPr>
          <w:p w14:paraId="24B6045B"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75D1D9D1"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0E9E2110" w14:textId="77777777" w:rsidR="00886E27" w:rsidRDefault="008855EA">
            <w:pPr>
              <w:rPr>
                <w:rFonts w:ascii="Times New Roman" w:hAnsi="Times New Roman"/>
              </w:rPr>
            </w:pPr>
            <w:proofErr w:type="spellStart"/>
            <w:r>
              <w:rPr>
                <w:rFonts w:ascii="Times New Roman" w:hAnsi="Times New Roman"/>
                <w:i/>
              </w:rPr>
              <w:t>punensis</w:t>
            </w:r>
            <w:proofErr w:type="spellEnd"/>
            <w:r>
              <w:rPr>
                <w:rFonts w:ascii="Times New Roman" w:hAnsi="Times New Roman"/>
              </w:rPr>
              <w:t xml:space="preserve"> (</w:t>
            </w:r>
            <w:proofErr w:type="spellStart"/>
            <w:r>
              <w:rPr>
                <w:rFonts w:ascii="Times New Roman" w:hAnsi="Times New Roman"/>
              </w:rPr>
              <w:t>Hine</w:t>
            </w:r>
            <w:proofErr w:type="spellEnd"/>
            <w:r>
              <w:rPr>
                <w:rFonts w:ascii="Times New Roman" w:hAnsi="Times New Roman"/>
              </w:rPr>
              <w:t>)</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63671949" w14:textId="00F8F01E" w:rsidR="00886E27" w:rsidRDefault="008855EA">
            <w:pPr>
              <w:rPr>
                <w:rFonts w:ascii="Times New Roman" w:hAnsi="Times New Roman"/>
              </w:rPr>
            </w:pPr>
            <w:r>
              <w:rPr>
                <w:rFonts w:ascii="Times New Roman" w:hAnsi="Times New Roman"/>
              </w:rPr>
              <w:t>Bolivia, Chile, Per</w:t>
            </w:r>
            <w:r w:rsidR="00DB26BE">
              <w:rPr>
                <w:rFonts w:ascii="Times New Roman" w:hAnsi="Times New Roman"/>
              </w:rPr>
              <w:t>ú</w:t>
            </w:r>
          </w:p>
        </w:tc>
      </w:tr>
      <w:tr w:rsidR="00886E27" w14:paraId="6AB05BA6" w14:textId="77777777">
        <w:tc>
          <w:tcPr>
            <w:tcW w:w="2196" w:type="dxa"/>
            <w:tcBorders>
              <w:left w:val="single" w:sz="6" w:space="0" w:color="000001"/>
              <w:bottom w:val="single" w:sz="6" w:space="0" w:color="000001"/>
            </w:tcBorders>
            <w:shd w:val="clear" w:color="auto" w:fill="auto"/>
            <w:tcMar>
              <w:left w:w="-7" w:type="dxa"/>
            </w:tcMar>
          </w:tcPr>
          <w:p w14:paraId="4B703A9A"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2B850328"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28D6EDE0" w14:textId="77777777" w:rsidR="00886E27" w:rsidRDefault="008855EA">
            <w:pPr>
              <w:rPr>
                <w:rFonts w:ascii="Times New Roman" w:hAnsi="Times New Roman"/>
              </w:rPr>
            </w:pPr>
            <w:proofErr w:type="spellStart"/>
            <w:r>
              <w:rPr>
                <w:rFonts w:ascii="Times New Roman" w:hAnsi="Times New Roman"/>
                <w:i/>
              </w:rPr>
              <w:t>schineri</w:t>
            </w:r>
            <w:proofErr w:type="spellEnd"/>
            <w:r>
              <w:rPr>
                <w:rFonts w:ascii="Times New Roman" w:hAnsi="Times New Roman"/>
                <w:i/>
              </w:rPr>
              <w:t xml:space="preserve"> </w:t>
            </w:r>
            <w:r>
              <w:rPr>
                <w:rFonts w:ascii="Times New Roman" w:hAnsi="Times New Roman"/>
              </w:rPr>
              <w:t>(</w:t>
            </w:r>
            <w:proofErr w:type="spellStart"/>
            <w:r>
              <w:rPr>
                <w:rFonts w:ascii="Times New Roman" w:hAnsi="Times New Roman"/>
              </w:rPr>
              <w:t>Krober</w:t>
            </w:r>
            <w:proofErr w:type="spellEnd"/>
            <w:r>
              <w:rPr>
                <w:rFonts w:ascii="Times New Roman" w:hAnsi="Times New Roman"/>
              </w:rPr>
              <w:t>)</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587063C5" w14:textId="77777777" w:rsidR="00886E27" w:rsidRDefault="008855EA">
            <w:pPr>
              <w:rPr>
                <w:rFonts w:ascii="Times New Roman" w:hAnsi="Times New Roman"/>
              </w:rPr>
            </w:pPr>
            <w:r>
              <w:rPr>
                <w:rFonts w:ascii="Times New Roman" w:hAnsi="Times New Roman"/>
              </w:rPr>
              <w:t>Colombia, Ecuador, Venezuela</w:t>
            </w:r>
          </w:p>
        </w:tc>
      </w:tr>
      <w:tr w:rsidR="00886E27" w14:paraId="10BC5E7B" w14:textId="77777777">
        <w:tc>
          <w:tcPr>
            <w:tcW w:w="2196" w:type="dxa"/>
            <w:tcBorders>
              <w:left w:val="single" w:sz="6" w:space="0" w:color="000001"/>
              <w:bottom w:val="single" w:sz="6" w:space="0" w:color="000001"/>
            </w:tcBorders>
            <w:shd w:val="clear" w:color="auto" w:fill="auto"/>
            <w:tcMar>
              <w:left w:w="-7" w:type="dxa"/>
            </w:tcMar>
          </w:tcPr>
          <w:p w14:paraId="0AB8DC67"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70EC20E0"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2DB619D4" w14:textId="77777777" w:rsidR="00886E27" w:rsidRDefault="008855EA">
            <w:pPr>
              <w:rPr>
                <w:rFonts w:ascii="Times New Roman" w:hAnsi="Times New Roman"/>
                <w:lang w:val="en-US"/>
              </w:rPr>
            </w:pPr>
            <w:proofErr w:type="spellStart"/>
            <w:r>
              <w:rPr>
                <w:rFonts w:ascii="Times New Roman" w:hAnsi="Times New Roman"/>
                <w:i/>
                <w:lang w:val="en-US"/>
              </w:rPr>
              <w:t>schnusei</w:t>
            </w:r>
            <w:proofErr w:type="spellEnd"/>
            <w:r>
              <w:rPr>
                <w:rFonts w:ascii="Times New Roman" w:hAnsi="Times New Roman"/>
                <w:i/>
                <w:lang w:val="en-US"/>
              </w:rPr>
              <w:t xml:space="preserve"> </w:t>
            </w:r>
            <w:r>
              <w:rPr>
                <w:rFonts w:ascii="Times New Roman" w:hAnsi="Times New Roman"/>
                <w:lang w:val="en-US"/>
              </w:rPr>
              <w:t>(</w:t>
            </w:r>
            <w:proofErr w:type="spellStart"/>
            <w:r>
              <w:rPr>
                <w:rFonts w:ascii="Times New Roman" w:hAnsi="Times New Roman"/>
                <w:lang w:val="en-US"/>
              </w:rPr>
              <w:t>Krober</w:t>
            </w:r>
            <w:proofErr w:type="spellEnd"/>
            <w:r>
              <w:rPr>
                <w:rFonts w:ascii="Times New Roman" w:hAnsi="Times New Roman"/>
                <w:lang w:val="en-US"/>
              </w:rPr>
              <w:t>)</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3E099596" w14:textId="69205FAD" w:rsidR="00886E27" w:rsidRDefault="008855EA">
            <w:pPr>
              <w:rPr>
                <w:rFonts w:ascii="Times New Roman" w:hAnsi="Times New Roman"/>
                <w:lang w:val="en-US"/>
              </w:rPr>
            </w:pPr>
            <w:r>
              <w:rPr>
                <w:rFonts w:ascii="Times New Roman" w:hAnsi="Times New Roman"/>
                <w:lang w:val="en-US"/>
              </w:rPr>
              <w:t>Per</w:t>
            </w:r>
            <w:r w:rsidR="00DB26BE">
              <w:rPr>
                <w:rFonts w:ascii="Times New Roman" w:hAnsi="Times New Roman"/>
                <w:lang w:val="en-US"/>
              </w:rPr>
              <w:t>ú</w:t>
            </w:r>
          </w:p>
        </w:tc>
      </w:tr>
      <w:tr w:rsidR="00886E27" w14:paraId="54F22A1A" w14:textId="77777777">
        <w:tc>
          <w:tcPr>
            <w:tcW w:w="2196" w:type="dxa"/>
            <w:tcBorders>
              <w:left w:val="single" w:sz="6" w:space="0" w:color="000001"/>
              <w:bottom w:val="single" w:sz="6" w:space="0" w:color="000001"/>
            </w:tcBorders>
            <w:shd w:val="clear" w:color="auto" w:fill="auto"/>
            <w:tcMar>
              <w:left w:w="-7" w:type="dxa"/>
            </w:tcMar>
          </w:tcPr>
          <w:p w14:paraId="258156FF" w14:textId="77777777" w:rsidR="00886E27" w:rsidRDefault="00886E27">
            <w:pPr>
              <w:rPr>
                <w:rFonts w:ascii="Times New Roman" w:hAnsi="Times New Roman"/>
                <w:b/>
                <w:i/>
                <w:lang w:val="en-US"/>
              </w:rPr>
            </w:pPr>
          </w:p>
        </w:tc>
        <w:tc>
          <w:tcPr>
            <w:tcW w:w="1984" w:type="dxa"/>
            <w:tcBorders>
              <w:left w:val="single" w:sz="6" w:space="0" w:color="000001"/>
              <w:bottom w:val="single" w:sz="6" w:space="0" w:color="000001"/>
            </w:tcBorders>
            <w:shd w:val="clear" w:color="auto" w:fill="auto"/>
            <w:tcMar>
              <w:left w:w="-7" w:type="dxa"/>
            </w:tcMar>
          </w:tcPr>
          <w:p w14:paraId="6DF344F5" w14:textId="77777777" w:rsidR="00886E27" w:rsidRDefault="00886E27">
            <w:pPr>
              <w:rPr>
                <w:rFonts w:ascii="Times New Roman" w:hAnsi="Times New Roman"/>
                <w:b/>
                <w:i/>
                <w:lang w:val="en-US"/>
              </w:rPr>
            </w:pPr>
          </w:p>
        </w:tc>
        <w:tc>
          <w:tcPr>
            <w:tcW w:w="2301" w:type="dxa"/>
            <w:tcBorders>
              <w:left w:val="single" w:sz="6" w:space="0" w:color="000001"/>
              <w:bottom w:val="single" w:sz="6" w:space="0" w:color="000001"/>
            </w:tcBorders>
            <w:shd w:val="clear" w:color="auto" w:fill="auto"/>
            <w:tcMar>
              <w:left w:w="-7" w:type="dxa"/>
            </w:tcMar>
          </w:tcPr>
          <w:p w14:paraId="28A9606B" w14:textId="77777777" w:rsidR="00886E27" w:rsidRDefault="008855EA">
            <w:pPr>
              <w:rPr>
                <w:rFonts w:ascii="Times New Roman" w:hAnsi="Times New Roman"/>
                <w:lang w:val="en-US"/>
              </w:rPr>
            </w:pPr>
            <w:r>
              <w:rPr>
                <w:rFonts w:ascii="Times New Roman" w:hAnsi="Times New Roman"/>
                <w:i/>
                <w:lang w:val="en-US"/>
              </w:rPr>
              <w:t>senilis</w:t>
            </w:r>
            <w:r>
              <w:rPr>
                <w:rFonts w:ascii="Times New Roman" w:hAnsi="Times New Roman"/>
                <w:lang w:val="en-US"/>
              </w:rPr>
              <w:t xml:space="preserve"> (Philippi)</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04E4B4A1" w14:textId="77777777" w:rsidR="00886E27" w:rsidRDefault="008855EA">
            <w:pPr>
              <w:rPr>
                <w:rFonts w:ascii="Times New Roman" w:hAnsi="Times New Roman"/>
                <w:lang w:val="en-US"/>
              </w:rPr>
            </w:pPr>
            <w:r>
              <w:rPr>
                <w:rFonts w:ascii="Times New Roman" w:hAnsi="Times New Roman"/>
                <w:lang w:val="en-US"/>
              </w:rPr>
              <w:t>Chile</w:t>
            </w:r>
          </w:p>
        </w:tc>
      </w:tr>
      <w:tr w:rsidR="00886E27" w14:paraId="51AECEFB" w14:textId="77777777">
        <w:tc>
          <w:tcPr>
            <w:tcW w:w="2196" w:type="dxa"/>
            <w:tcBorders>
              <w:left w:val="single" w:sz="6" w:space="0" w:color="000001"/>
              <w:bottom w:val="single" w:sz="6" w:space="0" w:color="000001"/>
            </w:tcBorders>
            <w:shd w:val="clear" w:color="auto" w:fill="auto"/>
            <w:tcMar>
              <w:left w:w="-7" w:type="dxa"/>
            </w:tcMar>
          </w:tcPr>
          <w:p w14:paraId="69460853" w14:textId="77777777" w:rsidR="00886E27" w:rsidRDefault="00886E27">
            <w:pPr>
              <w:rPr>
                <w:rFonts w:ascii="Times New Roman" w:hAnsi="Times New Roman"/>
                <w:b/>
                <w:i/>
                <w:lang w:val="en-US"/>
              </w:rPr>
            </w:pPr>
          </w:p>
        </w:tc>
        <w:tc>
          <w:tcPr>
            <w:tcW w:w="1984" w:type="dxa"/>
            <w:tcBorders>
              <w:left w:val="single" w:sz="6" w:space="0" w:color="000001"/>
              <w:bottom w:val="single" w:sz="6" w:space="0" w:color="000001"/>
            </w:tcBorders>
            <w:shd w:val="clear" w:color="auto" w:fill="auto"/>
            <w:tcMar>
              <w:left w:w="-7" w:type="dxa"/>
            </w:tcMar>
          </w:tcPr>
          <w:p w14:paraId="3EBA5309" w14:textId="77777777" w:rsidR="00886E27" w:rsidRDefault="00886E27">
            <w:pPr>
              <w:rPr>
                <w:rFonts w:ascii="Times New Roman" w:hAnsi="Times New Roman"/>
                <w:b/>
                <w:i/>
                <w:lang w:val="en-US"/>
              </w:rPr>
            </w:pPr>
          </w:p>
        </w:tc>
        <w:tc>
          <w:tcPr>
            <w:tcW w:w="2301" w:type="dxa"/>
            <w:tcBorders>
              <w:left w:val="single" w:sz="6" w:space="0" w:color="000001"/>
              <w:bottom w:val="single" w:sz="6" w:space="0" w:color="000001"/>
            </w:tcBorders>
            <w:shd w:val="clear" w:color="auto" w:fill="auto"/>
            <w:tcMar>
              <w:left w:w="-7" w:type="dxa"/>
            </w:tcMar>
          </w:tcPr>
          <w:p w14:paraId="0D1055EA" w14:textId="77777777" w:rsidR="00886E27" w:rsidRDefault="008855EA">
            <w:pPr>
              <w:rPr>
                <w:rFonts w:ascii="Times New Roman" w:hAnsi="Times New Roman"/>
                <w:lang w:val="en-US"/>
              </w:rPr>
            </w:pPr>
            <w:proofErr w:type="spellStart"/>
            <w:r>
              <w:rPr>
                <w:rFonts w:ascii="Times New Roman" w:hAnsi="Times New Roman"/>
                <w:i/>
                <w:lang w:val="en-US"/>
              </w:rPr>
              <w:t>shannoni</w:t>
            </w:r>
            <w:proofErr w:type="spellEnd"/>
            <w:r>
              <w:rPr>
                <w:rFonts w:ascii="Times New Roman" w:hAnsi="Times New Roman"/>
                <w:lang w:val="en-US"/>
              </w:rPr>
              <w:t xml:space="preserve"> (</w:t>
            </w:r>
            <w:proofErr w:type="spellStart"/>
            <w:r>
              <w:rPr>
                <w:rFonts w:ascii="Times New Roman" w:hAnsi="Times New Roman"/>
                <w:lang w:val="en-US"/>
              </w:rPr>
              <w:t>Krober</w:t>
            </w:r>
            <w:proofErr w:type="spellEnd"/>
            <w:r>
              <w:rPr>
                <w:rFonts w:ascii="Times New Roman" w:hAnsi="Times New Roman"/>
                <w:lang w:val="en-US"/>
              </w:rPr>
              <w:t>)</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46BCBD16" w14:textId="77777777" w:rsidR="00886E27" w:rsidRDefault="008855EA">
            <w:pPr>
              <w:rPr>
                <w:rFonts w:ascii="Times New Roman" w:hAnsi="Times New Roman"/>
                <w:lang w:val="en-US"/>
              </w:rPr>
            </w:pPr>
            <w:r>
              <w:rPr>
                <w:rFonts w:ascii="Times New Roman" w:hAnsi="Times New Roman"/>
                <w:lang w:val="en-US"/>
              </w:rPr>
              <w:t>Argentina, Chile</w:t>
            </w:r>
          </w:p>
        </w:tc>
      </w:tr>
      <w:tr w:rsidR="00886E27" w14:paraId="16A86216" w14:textId="77777777">
        <w:tc>
          <w:tcPr>
            <w:tcW w:w="2196" w:type="dxa"/>
            <w:tcBorders>
              <w:left w:val="single" w:sz="6" w:space="0" w:color="000001"/>
              <w:bottom w:val="single" w:sz="6" w:space="0" w:color="000001"/>
            </w:tcBorders>
            <w:shd w:val="clear" w:color="auto" w:fill="auto"/>
            <w:tcMar>
              <w:left w:w="-7" w:type="dxa"/>
            </w:tcMar>
          </w:tcPr>
          <w:p w14:paraId="3A4752CB" w14:textId="77777777" w:rsidR="00886E27" w:rsidRDefault="00886E27">
            <w:pPr>
              <w:rPr>
                <w:rFonts w:ascii="Times New Roman" w:hAnsi="Times New Roman"/>
                <w:b/>
                <w:i/>
                <w:lang w:val="en-US"/>
              </w:rPr>
            </w:pPr>
          </w:p>
        </w:tc>
        <w:tc>
          <w:tcPr>
            <w:tcW w:w="1984" w:type="dxa"/>
            <w:tcBorders>
              <w:left w:val="single" w:sz="6" w:space="0" w:color="000001"/>
              <w:bottom w:val="single" w:sz="6" w:space="0" w:color="000001"/>
            </w:tcBorders>
            <w:shd w:val="clear" w:color="auto" w:fill="auto"/>
            <w:tcMar>
              <w:left w:w="-7" w:type="dxa"/>
            </w:tcMar>
          </w:tcPr>
          <w:p w14:paraId="5D4006E4" w14:textId="77777777" w:rsidR="00886E27" w:rsidRDefault="00886E27">
            <w:pPr>
              <w:rPr>
                <w:rFonts w:ascii="Times New Roman" w:hAnsi="Times New Roman"/>
                <w:b/>
                <w:i/>
                <w:lang w:val="en-US"/>
              </w:rPr>
            </w:pPr>
          </w:p>
        </w:tc>
        <w:tc>
          <w:tcPr>
            <w:tcW w:w="2301" w:type="dxa"/>
            <w:tcBorders>
              <w:left w:val="single" w:sz="6" w:space="0" w:color="000001"/>
              <w:bottom w:val="single" w:sz="6" w:space="0" w:color="000001"/>
            </w:tcBorders>
            <w:shd w:val="clear" w:color="auto" w:fill="auto"/>
            <w:tcMar>
              <w:left w:w="-7" w:type="dxa"/>
            </w:tcMar>
          </w:tcPr>
          <w:p w14:paraId="7C554E2A" w14:textId="77777777" w:rsidR="00886E27" w:rsidRDefault="008855EA">
            <w:pPr>
              <w:rPr>
                <w:rFonts w:ascii="Times New Roman" w:hAnsi="Times New Roman"/>
              </w:rPr>
            </w:pPr>
            <w:proofErr w:type="spellStart"/>
            <w:r>
              <w:rPr>
                <w:rFonts w:ascii="Times New Roman" w:hAnsi="Times New Roman"/>
                <w:i/>
              </w:rPr>
              <w:t>subtrita</w:t>
            </w:r>
            <w:proofErr w:type="spellEnd"/>
            <w:r>
              <w:rPr>
                <w:rFonts w:ascii="Times New Roman" w:hAnsi="Times New Roman"/>
                <w:i/>
              </w:rPr>
              <w:t xml:space="preserve"> </w:t>
            </w:r>
            <w:proofErr w:type="spellStart"/>
            <w:r>
              <w:rPr>
                <w:rFonts w:ascii="Times New Roman" w:hAnsi="Times New Roman"/>
              </w:rPr>
              <w:t>Coscarón</w:t>
            </w:r>
            <w:proofErr w:type="spellEnd"/>
            <w:r>
              <w:rPr>
                <w:rFonts w:ascii="Times New Roman" w:hAnsi="Times New Roman"/>
              </w:rPr>
              <w:t xml:space="preserve"> &amp; Philip</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6FA48C54" w14:textId="77777777" w:rsidR="00886E27" w:rsidRDefault="008855EA">
            <w:pPr>
              <w:rPr>
                <w:rFonts w:ascii="Times New Roman" w:hAnsi="Times New Roman"/>
              </w:rPr>
            </w:pPr>
            <w:r>
              <w:rPr>
                <w:rFonts w:ascii="Times New Roman" w:hAnsi="Times New Roman"/>
              </w:rPr>
              <w:t>Argentina</w:t>
            </w:r>
          </w:p>
        </w:tc>
      </w:tr>
      <w:tr w:rsidR="00886E27" w14:paraId="7A901B7C" w14:textId="77777777">
        <w:tc>
          <w:tcPr>
            <w:tcW w:w="2196" w:type="dxa"/>
            <w:tcBorders>
              <w:left w:val="single" w:sz="6" w:space="0" w:color="000001"/>
              <w:bottom w:val="single" w:sz="6" w:space="0" w:color="000001"/>
            </w:tcBorders>
            <w:shd w:val="clear" w:color="auto" w:fill="auto"/>
            <w:tcMar>
              <w:left w:w="-7" w:type="dxa"/>
            </w:tcMar>
          </w:tcPr>
          <w:p w14:paraId="54C7AB4D"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0B03837D"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20D81613" w14:textId="77777777" w:rsidR="00886E27" w:rsidRDefault="008855EA">
            <w:pPr>
              <w:rPr>
                <w:rFonts w:ascii="Times New Roman" w:hAnsi="Times New Roman"/>
                <w:lang w:val="fr-FR"/>
              </w:rPr>
            </w:pPr>
            <w:proofErr w:type="spellStart"/>
            <w:proofErr w:type="gramStart"/>
            <w:r>
              <w:rPr>
                <w:rFonts w:ascii="Times New Roman" w:hAnsi="Times New Roman"/>
                <w:i/>
                <w:lang w:val="fr-FR"/>
              </w:rPr>
              <w:t>testaceomaculata</w:t>
            </w:r>
            <w:proofErr w:type="spellEnd"/>
            <w:proofErr w:type="gramEnd"/>
            <w:r>
              <w:rPr>
                <w:rFonts w:ascii="Times New Roman" w:hAnsi="Times New Roman"/>
                <w:lang w:val="fr-FR"/>
              </w:rPr>
              <w:t xml:space="preserve"> (Macquart)</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1CD38B34" w14:textId="77777777" w:rsidR="00886E27" w:rsidRDefault="008855EA">
            <w:pPr>
              <w:rPr>
                <w:rFonts w:ascii="Times New Roman" w:hAnsi="Times New Roman"/>
                <w:lang w:val="fr-FR"/>
              </w:rPr>
            </w:pPr>
            <w:r>
              <w:rPr>
                <w:rFonts w:ascii="Times New Roman" w:hAnsi="Times New Roman"/>
                <w:lang w:val="fr-FR"/>
              </w:rPr>
              <w:t>Argentina, Chile</w:t>
            </w:r>
          </w:p>
        </w:tc>
      </w:tr>
      <w:tr w:rsidR="00886E27" w14:paraId="57339D6B" w14:textId="77777777">
        <w:tc>
          <w:tcPr>
            <w:tcW w:w="2196" w:type="dxa"/>
            <w:tcBorders>
              <w:left w:val="single" w:sz="6" w:space="0" w:color="000001"/>
              <w:bottom w:val="single" w:sz="6" w:space="0" w:color="000001"/>
            </w:tcBorders>
            <w:shd w:val="clear" w:color="auto" w:fill="auto"/>
            <w:tcMar>
              <w:left w:w="-7" w:type="dxa"/>
            </w:tcMar>
          </w:tcPr>
          <w:p w14:paraId="057B5CD6" w14:textId="77777777" w:rsidR="00886E27" w:rsidRDefault="00886E27">
            <w:pPr>
              <w:rPr>
                <w:rFonts w:ascii="Times New Roman" w:hAnsi="Times New Roman"/>
                <w:b/>
                <w:i/>
                <w:lang w:val="fr-FR"/>
              </w:rPr>
            </w:pPr>
          </w:p>
        </w:tc>
        <w:tc>
          <w:tcPr>
            <w:tcW w:w="1984" w:type="dxa"/>
            <w:tcBorders>
              <w:left w:val="single" w:sz="6" w:space="0" w:color="000001"/>
              <w:bottom w:val="single" w:sz="6" w:space="0" w:color="000001"/>
            </w:tcBorders>
            <w:shd w:val="clear" w:color="auto" w:fill="auto"/>
            <w:tcMar>
              <w:left w:w="-7" w:type="dxa"/>
            </w:tcMar>
          </w:tcPr>
          <w:p w14:paraId="68A529B9" w14:textId="77777777" w:rsidR="00886E27" w:rsidRDefault="00886E27">
            <w:pPr>
              <w:rPr>
                <w:rFonts w:ascii="Times New Roman" w:hAnsi="Times New Roman"/>
                <w:b/>
                <w:i/>
                <w:lang w:val="fr-FR"/>
              </w:rPr>
            </w:pPr>
          </w:p>
        </w:tc>
        <w:tc>
          <w:tcPr>
            <w:tcW w:w="2301" w:type="dxa"/>
            <w:tcBorders>
              <w:left w:val="single" w:sz="6" w:space="0" w:color="000001"/>
              <w:bottom w:val="single" w:sz="6" w:space="0" w:color="000001"/>
            </w:tcBorders>
            <w:shd w:val="clear" w:color="auto" w:fill="auto"/>
            <w:tcMar>
              <w:left w:w="-7" w:type="dxa"/>
            </w:tcMar>
          </w:tcPr>
          <w:p w14:paraId="233E8FF3" w14:textId="77777777" w:rsidR="00886E27" w:rsidRDefault="008855EA">
            <w:pPr>
              <w:rPr>
                <w:rFonts w:ascii="Times New Roman" w:hAnsi="Times New Roman"/>
                <w:lang w:val="fr-FR"/>
              </w:rPr>
            </w:pPr>
            <w:proofErr w:type="spellStart"/>
            <w:proofErr w:type="gramStart"/>
            <w:r>
              <w:rPr>
                <w:rFonts w:ascii="Times New Roman" w:hAnsi="Times New Roman"/>
                <w:i/>
                <w:lang w:val="fr-FR"/>
              </w:rPr>
              <w:t>testaceomaculata</w:t>
            </w:r>
            <w:proofErr w:type="spellEnd"/>
            <w:proofErr w:type="gramEnd"/>
            <w:r>
              <w:rPr>
                <w:rFonts w:ascii="Times New Roman" w:hAnsi="Times New Roman"/>
                <w:lang w:val="fr-FR"/>
              </w:rPr>
              <w:t xml:space="preserve"> </w:t>
            </w:r>
            <w:proofErr w:type="spellStart"/>
            <w:r>
              <w:rPr>
                <w:rFonts w:ascii="Times New Roman" w:hAnsi="Times New Roman"/>
                <w:i/>
                <w:lang w:val="fr-FR"/>
              </w:rPr>
              <w:t>longifrons</w:t>
            </w:r>
            <w:proofErr w:type="spellEnd"/>
            <w:r>
              <w:rPr>
                <w:rFonts w:ascii="Times New Roman" w:hAnsi="Times New Roman"/>
                <w:i/>
                <w:lang w:val="fr-FR"/>
              </w:rPr>
              <w:t xml:space="preserve"> </w:t>
            </w:r>
            <w:r>
              <w:rPr>
                <w:rFonts w:ascii="Times New Roman" w:hAnsi="Times New Roman"/>
                <w:lang w:val="fr-FR"/>
              </w:rPr>
              <w:t>(</w:t>
            </w:r>
            <w:proofErr w:type="spellStart"/>
            <w:r>
              <w:rPr>
                <w:rFonts w:ascii="Times New Roman" w:hAnsi="Times New Roman"/>
                <w:lang w:val="fr-FR"/>
              </w:rPr>
              <w:t>Kröber</w:t>
            </w:r>
            <w:proofErr w:type="spellEnd"/>
            <w:r>
              <w:rPr>
                <w:rFonts w:ascii="Times New Roman" w:hAnsi="Times New Roman"/>
                <w:lang w:val="fr-FR"/>
              </w:rPr>
              <w:t>)</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32252CC7" w14:textId="77777777" w:rsidR="00886E27" w:rsidRDefault="008855EA">
            <w:pPr>
              <w:rPr>
                <w:rFonts w:ascii="Times New Roman" w:hAnsi="Times New Roman"/>
                <w:lang w:val="fr-FR"/>
              </w:rPr>
            </w:pPr>
            <w:r>
              <w:rPr>
                <w:rFonts w:ascii="Times New Roman" w:hAnsi="Times New Roman"/>
                <w:lang w:val="fr-FR"/>
              </w:rPr>
              <w:t>Chile</w:t>
            </w:r>
          </w:p>
        </w:tc>
      </w:tr>
      <w:tr w:rsidR="00886E27" w14:paraId="5C33E883" w14:textId="77777777">
        <w:tc>
          <w:tcPr>
            <w:tcW w:w="2196" w:type="dxa"/>
            <w:tcBorders>
              <w:left w:val="single" w:sz="6" w:space="0" w:color="000001"/>
              <w:bottom w:val="single" w:sz="6" w:space="0" w:color="000001"/>
            </w:tcBorders>
            <w:shd w:val="clear" w:color="auto" w:fill="auto"/>
            <w:tcMar>
              <w:left w:w="-7" w:type="dxa"/>
            </w:tcMar>
          </w:tcPr>
          <w:p w14:paraId="722AE484" w14:textId="77777777" w:rsidR="00886E27" w:rsidRDefault="00886E27">
            <w:pPr>
              <w:rPr>
                <w:rFonts w:ascii="Times New Roman" w:hAnsi="Times New Roman"/>
                <w:b/>
                <w:i/>
                <w:lang w:val="fr-FR"/>
              </w:rPr>
            </w:pPr>
          </w:p>
        </w:tc>
        <w:tc>
          <w:tcPr>
            <w:tcW w:w="1984" w:type="dxa"/>
            <w:tcBorders>
              <w:left w:val="single" w:sz="6" w:space="0" w:color="000001"/>
              <w:bottom w:val="single" w:sz="6" w:space="0" w:color="000001"/>
            </w:tcBorders>
            <w:shd w:val="clear" w:color="auto" w:fill="auto"/>
            <w:tcMar>
              <w:left w:w="-7" w:type="dxa"/>
            </w:tcMar>
          </w:tcPr>
          <w:p w14:paraId="728D8334" w14:textId="77777777" w:rsidR="00886E27" w:rsidRDefault="00886E27">
            <w:pPr>
              <w:rPr>
                <w:rFonts w:ascii="Times New Roman" w:hAnsi="Times New Roman"/>
                <w:b/>
                <w:i/>
                <w:lang w:val="fr-FR"/>
              </w:rPr>
            </w:pPr>
          </w:p>
        </w:tc>
        <w:tc>
          <w:tcPr>
            <w:tcW w:w="2301" w:type="dxa"/>
            <w:tcBorders>
              <w:left w:val="single" w:sz="6" w:space="0" w:color="000001"/>
              <w:bottom w:val="single" w:sz="6" w:space="0" w:color="000001"/>
            </w:tcBorders>
            <w:shd w:val="clear" w:color="auto" w:fill="auto"/>
            <w:tcMar>
              <w:left w:w="-7" w:type="dxa"/>
            </w:tcMar>
          </w:tcPr>
          <w:p w14:paraId="39EF476B" w14:textId="77777777" w:rsidR="00886E27" w:rsidRDefault="008855EA">
            <w:pPr>
              <w:rPr>
                <w:rFonts w:ascii="Times New Roman" w:hAnsi="Times New Roman"/>
                <w:lang w:val="fr-FR"/>
              </w:rPr>
            </w:pPr>
            <w:proofErr w:type="spellStart"/>
            <w:proofErr w:type="gramStart"/>
            <w:r>
              <w:rPr>
                <w:rFonts w:ascii="Times New Roman" w:hAnsi="Times New Roman"/>
                <w:i/>
                <w:lang w:val="fr-FR"/>
              </w:rPr>
              <w:t>testaceomaculata</w:t>
            </w:r>
            <w:proofErr w:type="spellEnd"/>
            <w:proofErr w:type="gramEnd"/>
            <w:r>
              <w:rPr>
                <w:rFonts w:ascii="Times New Roman" w:hAnsi="Times New Roman"/>
                <w:lang w:val="fr-FR"/>
              </w:rPr>
              <w:t xml:space="preserve"> </w:t>
            </w:r>
            <w:proofErr w:type="spellStart"/>
            <w:r>
              <w:rPr>
                <w:rFonts w:ascii="Times New Roman" w:hAnsi="Times New Roman"/>
                <w:i/>
                <w:lang w:val="fr-FR"/>
              </w:rPr>
              <w:t>molestissima</w:t>
            </w:r>
            <w:proofErr w:type="spellEnd"/>
            <w:r>
              <w:rPr>
                <w:rFonts w:ascii="Times New Roman" w:hAnsi="Times New Roman"/>
                <w:i/>
                <w:lang w:val="fr-FR"/>
              </w:rPr>
              <w:t xml:space="preserve"> </w:t>
            </w:r>
            <w:r>
              <w:rPr>
                <w:rFonts w:ascii="Times New Roman" w:hAnsi="Times New Roman"/>
                <w:lang w:val="fr-FR"/>
              </w:rPr>
              <w:t>(Philippi)</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2B93B282" w14:textId="77777777" w:rsidR="00886E27" w:rsidRDefault="008855EA">
            <w:pPr>
              <w:rPr>
                <w:rFonts w:ascii="Times New Roman" w:hAnsi="Times New Roman"/>
                <w:lang w:val="fr-FR"/>
              </w:rPr>
            </w:pPr>
            <w:r>
              <w:rPr>
                <w:rFonts w:ascii="Times New Roman" w:hAnsi="Times New Roman"/>
                <w:lang w:val="fr-FR"/>
              </w:rPr>
              <w:t>Chile</w:t>
            </w:r>
          </w:p>
        </w:tc>
      </w:tr>
      <w:tr w:rsidR="00886E27" w14:paraId="7720E8E7" w14:textId="77777777">
        <w:tc>
          <w:tcPr>
            <w:tcW w:w="2196" w:type="dxa"/>
            <w:tcBorders>
              <w:left w:val="single" w:sz="6" w:space="0" w:color="000001"/>
              <w:bottom w:val="single" w:sz="6" w:space="0" w:color="000001"/>
            </w:tcBorders>
            <w:shd w:val="clear" w:color="auto" w:fill="auto"/>
            <w:tcMar>
              <w:left w:w="-7" w:type="dxa"/>
            </w:tcMar>
          </w:tcPr>
          <w:p w14:paraId="4E6BC7C6" w14:textId="77777777" w:rsidR="00886E27" w:rsidRDefault="00886E27">
            <w:pPr>
              <w:rPr>
                <w:rFonts w:ascii="Times New Roman" w:hAnsi="Times New Roman"/>
                <w:b/>
                <w:i/>
                <w:lang w:val="fr-FR"/>
              </w:rPr>
            </w:pPr>
          </w:p>
        </w:tc>
        <w:tc>
          <w:tcPr>
            <w:tcW w:w="1984" w:type="dxa"/>
            <w:tcBorders>
              <w:left w:val="single" w:sz="6" w:space="0" w:color="000001"/>
              <w:bottom w:val="single" w:sz="6" w:space="0" w:color="000001"/>
            </w:tcBorders>
            <w:shd w:val="clear" w:color="auto" w:fill="auto"/>
            <w:tcMar>
              <w:left w:w="-7" w:type="dxa"/>
            </w:tcMar>
          </w:tcPr>
          <w:p w14:paraId="17DBDD22" w14:textId="77777777" w:rsidR="00886E27" w:rsidRDefault="00886E27">
            <w:pPr>
              <w:rPr>
                <w:rFonts w:ascii="Times New Roman" w:hAnsi="Times New Roman"/>
                <w:b/>
                <w:i/>
                <w:lang w:val="fr-FR"/>
              </w:rPr>
            </w:pPr>
          </w:p>
        </w:tc>
        <w:tc>
          <w:tcPr>
            <w:tcW w:w="2301" w:type="dxa"/>
            <w:tcBorders>
              <w:left w:val="single" w:sz="6" w:space="0" w:color="000001"/>
              <w:bottom w:val="single" w:sz="6" w:space="0" w:color="000001"/>
            </w:tcBorders>
            <w:shd w:val="clear" w:color="auto" w:fill="auto"/>
            <w:tcMar>
              <w:left w:w="-7" w:type="dxa"/>
            </w:tcMar>
          </w:tcPr>
          <w:p w14:paraId="68BF31E6" w14:textId="77777777" w:rsidR="00886E27" w:rsidRDefault="008855EA">
            <w:pPr>
              <w:rPr>
                <w:rFonts w:ascii="Times New Roman" w:hAnsi="Times New Roman"/>
                <w:lang w:val="fr-FR"/>
              </w:rPr>
            </w:pPr>
            <w:proofErr w:type="spellStart"/>
            <w:proofErr w:type="gramStart"/>
            <w:r>
              <w:rPr>
                <w:rFonts w:ascii="Times New Roman" w:hAnsi="Times New Roman"/>
                <w:i/>
                <w:lang w:val="fr-FR"/>
              </w:rPr>
              <w:t>trigonophora</w:t>
            </w:r>
            <w:proofErr w:type="spellEnd"/>
            <w:proofErr w:type="gramEnd"/>
            <w:r>
              <w:rPr>
                <w:rFonts w:ascii="Times New Roman" w:hAnsi="Times New Roman"/>
                <w:lang w:val="fr-FR"/>
              </w:rPr>
              <w:t xml:space="preserve"> (Macquart)</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09EA2883" w14:textId="77777777" w:rsidR="00886E27" w:rsidRDefault="008855EA">
            <w:pPr>
              <w:rPr>
                <w:rFonts w:ascii="Times New Roman" w:hAnsi="Times New Roman"/>
                <w:lang w:val="fr-FR"/>
              </w:rPr>
            </w:pPr>
            <w:r>
              <w:rPr>
                <w:rFonts w:ascii="Times New Roman" w:hAnsi="Times New Roman"/>
                <w:lang w:val="fr-FR"/>
              </w:rPr>
              <w:t>Argentina, Uruguay</w:t>
            </w:r>
          </w:p>
        </w:tc>
      </w:tr>
      <w:tr w:rsidR="00886E27" w14:paraId="0AD224B5" w14:textId="77777777">
        <w:tc>
          <w:tcPr>
            <w:tcW w:w="2196" w:type="dxa"/>
            <w:tcBorders>
              <w:left w:val="single" w:sz="6" w:space="0" w:color="000001"/>
              <w:bottom w:val="single" w:sz="6" w:space="0" w:color="000001"/>
            </w:tcBorders>
            <w:shd w:val="clear" w:color="auto" w:fill="auto"/>
            <w:tcMar>
              <w:left w:w="-7" w:type="dxa"/>
            </w:tcMar>
          </w:tcPr>
          <w:p w14:paraId="4493D26A" w14:textId="77777777" w:rsidR="00886E27" w:rsidRDefault="00886E27">
            <w:pPr>
              <w:rPr>
                <w:rFonts w:ascii="Times New Roman" w:hAnsi="Times New Roman"/>
                <w:b/>
                <w:i/>
                <w:lang w:val="fr-FR"/>
              </w:rPr>
            </w:pPr>
          </w:p>
        </w:tc>
        <w:tc>
          <w:tcPr>
            <w:tcW w:w="1984" w:type="dxa"/>
            <w:tcBorders>
              <w:left w:val="single" w:sz="6" w:space="0" w:color="000001"/>
              <w:bottom w:val="single" w:sz="6" w:space="0" w:color="000001"/>
            </w:tcBorders>
            <w:shd w:val="clear" w:color="auto" w:fill="auto"/>
            <w:tcMar>
              <w:left w:w="-7" w:type="dxa"/>
            </w:tcMar>
          </w:tcPr>
          <w:p w14:paraId="75FC06F1" w14:textId="77777777" w:rsidR="00886E27" w:rsidRDefault="00886E27">
            <w:pPr>
              <w:rPr>
                <w:rFonts w:ascii="Times New Roman" w:hAnsi="Times New Roman"/>
                <w:b/>
                <w:i/>
                <w:lang w:val="fr-FR"/>
              </w:rPr>
            </w:pPr>
          </w:p>
        </w:tc>
        <w:tc>
          <w:tcPr>
            <w:tcW w:w="2301" w:type="dxa"/>
            <w:tcBorders>
              <w:left w:val="single" w:sz="6" w:space="0" w:color="000001"/>
              <w:bottom w:val="single" w:sz="6" w:space="0" w:color="000001"/>
            </w:tcBorders>
            <w:shd w:val="clear" w:color="auto" w:fill="auto"/>
            <w:tcMar>
              <w:left w:w="-7" w:type="dxa"/>
            </w:tcMar>
          </w:tcPr>
          <w:p w14:paraId="60A354F8" w14:textId="77777777" w:rsidR="00886E27" w:rsidRDefault="008855EA">
            <w:pPr>
              <w:rPr>
                <w:rFonts w:ascii="Times New Roman" w:hAnsi="Times New Roman"/>
                <w:lang w:val="fr-FR"/>
              </w:rPr>
            </w:pPr>
            <w:proofErr w:type="spellStart"/>
            <w:proofErr w:type="gramStart"/>
            <w:r>
              <w:rPr>
                <w:rFonts w:ascii="Times New Roman" w:hAnsi="Times New Roman"/>
                <w:i/>
                <w:lang w:val="fr-FR"/>
              </w:rPr>
              <w:t>tritus</w:t>
            </w:r>
            <w:proofErr w:type="spellEnd"/>
            <w:proofErr w:type="gramEnd"/>
            <w:r>
              <w:rPr>
                <w:rFonts w:ascii="Times New Roman" w:hAnsi="Times New Roman"/>
                <w:i/>
                <w:lang w:val="fr-FR"/>
              </w:rPr>
              <w:t xml:space="preserve"> </w:t>
            </w:r>
            <w:r>
              <w:rPr>
                <w:rFonts w:ascii="Times New Roman" w:hAnsi="Times New Roman"/>
                <w:lang w:val="fr-FR"/>
              </w:rPr>
              <w:t>(Walker)</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74FF8D06" w14:textId="77777777" w:rsidR="00886E27" w:rsidRDefault="008855EA">
            <w:pPr>
              <w:rPr>
                <w:rFonts w:ascii="Times New Roman" w:hAnsi="Times New Roman"/>
                <w:lang w:val="fr-FR"/>
              </w:rPr>
            </w:pPr>
            <w:r>
              <w:rPr>
                <w:rFonts w:ascii="Times New Roman" w:hAnsi="Times New Roman"/>
                <w:lang w:val="fr-FR"/>
              </w:rPr>
              <w:t>Argentina, Chile</w:t>
            </w:r>
          </w:p>
        </w:tc>
      </w:tr>
      <w:tr w:rsidR="00886E27" w14:paraId="092937D5" w14:textId="77777777">
        <w:tc>
          <w:tcPr>
            <w:tcW w:w="2196" w:type="dxa"/>
            <w:tcBorders>
              <w:left w:val="single" w:sz="6" w:space="0" w:color="000001"/>
              <w:bottom w:val="single" w:sz="6" w:space="0" w:color="000001"/>
            </w:tcBorders>
            <w:shd w:val="clear" w:color="auto" w:fill="auto"/>
            <w:tcMar>
              <w:left w:w="-7" w:type="dxa"/>
            </w:tcMar>
          </w:tcPr>
          <w:p w14:paraId="3AD6DB3E" w14:textId="77777777" w:rsidR="00886E27" w:rsidRDefault="00886E27">
            <w:pPr>
              <w:rPr>
                <w:rFonts w:ascii="Times New Roman" w:hAnsi="Times New Roman"/>
                <w:b/>
                <w:i/>
                <w:lang w:val="fr-FR"/>
              </w:rPr>
            </w:pPr>
          </w:p>
        </w:tc>
        <w:tc>
          <w:tcPr>
            <w:tcW w:w="1984" w:type="dxa"/>
            <w:tcBorders>
              <w:left w:val="single" w:sz="6" w:space="0" w:color="000001"/>
              <w:bottom w:val="single" w:sz="6" w:space="0" w:color="000001"/>
            </w:tcBorders>
            <w:shd w:val="clear" w:color="auto" w:fill="auto"/>
            <w:tcMar>
              <w:left w:w="-7" w:type="dxa"/>
            </w:tcMar>
          </w:tcPr>
          <w:p w14:paraId="5FA5A8CC" w14:textId="77777777" w:rsidR="00886E27" w:rsidRDefault="00886E27">
            <w:pPr>
              <w:rPr>
                <w:rFonts w:ascii="Times New Roman" w:hAnsi="Times New Roman"/>
                <w:b/>
                <w:i/>
                <w:lang w:val="fr-FR"/>
              </w:rPr>
            </w:pPr>
          </w:p>
        </w:tc>
        <w:tc>
          <w:tcPr>
            <w:tcW w:w="2301" w:type="dxa"/>
            <w:tcBorders>
              <w:left w:val="single" w:sz="6" w:space="0" w:color="000001"/>
              <w:bottom w:val="single" w:sz="6" w:space="0" w:color="000001"/>
            </w:tcBorders>
            <w:shd w:val="clear" w:color="auto" w:fill="auto"/>
            <w:tcMar>
              <w:left w:w="-7" w:type="dxa"/>
            </w:tcMar>
          </w:tcPr>
          <w:p w14:paraId="71497AB0" w14:textId="77777777" w:rsidR="00886E27" w:rsidRDefault="008855EA">
            <w:pPr>
              <w:rPr>
                <w:rFonts w:ascii="Times New Roman" w:hAnsi="Times New Roman"/>
                <w:lang w:val="fr-FR"/>
              </w:rPr>
            </w:pPr>
            <w:proofErr w:type="spellStart"/>
            <w:proofErr w:type="gramStart"/>
            <w:r>
              <w:rPr>
                <w:rFonts w:ascii="Times New Roman" w:hAnsi="Times New Roman"/>
                <w:i/>
                <w:lang w:val="fr-FR"/>
              </w:rPr>
              <w:t>vasta</w:t>
            </w:r>
            <w:proofErr w:type="spellEnd"/>
            <w:proofErr w:type="gramEnd"/>
            <w:r>
              <w:rPr>
                <w:rFonts w:ascii="Times New Roman" w:hAnsi="Times New Roman"/>
                <w:lang w:val="fr-FR"/>
              </w:rPr>
              <w:t xml:space="preserve"> </w:t>
            </w:r>
            <w:proofErr w:type="spellStart"/>
            <w:r>
              <w:rPr>
                <w:rFonts w:ascii="Times New Roman" w:hAnsi="Times New Roman"/>
                <w:lang w:val="fr-FR"/>
              </w:rPr>
              <w:t>Coscarón</w:t>
            </w:r>
            <w:proofErr w:type="spellEnd"/>
            <w:r>
              <w:rPr>
                <w:rFonts w:ascii="Times New Roman" w:hAnsi="Times New Roman"/>
                <w:lang w:val="fr-FR"/>
              </w:rPr>
              <w:t xml:space="preserve"> &amp; Philip</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2AF4B750" w14:textId="77777777" w:rsidR="00886E27" w:rsidRDefault="008855EA">
            <w:pPr>
              <w:rPr>
                <w:rFonts w:ascii="Times New Roman" w:hAnsi="Times New Roman"/>
              </w:rPr>
            </w:pPr>
            <w:r>
              <w:rPr>
                <w:rFonts w:ascii="Times New Roman" w:hAnsi="Times New Roman"/>
              </w:rPr>
              <w:t>Argentina</w:t>
            </w:r>
          </w:p>
        </w:tc>
      </w:tr>
      <w:tr w:rsidR="00886E27" w14:paraId="17C1786C" w14:textId="77777777">
        <w:tc>
          <w:tcPr>
            <w:tcW w:w="2196" w:type="dxa"/>
            <w:tcBorders>
              <w:left w:val="single" w:sz="6" w:space="0" w:color="000001"/>
              <w:bottom w:val="single" w:sz="6" w:space="0" w:color="000001"/>
            </w:tcBorders>
            <w:shd w:val="clear" w:color="auto" w:fill="auto"/>
            <w:tcMar>
              <w:left w:w="-7" w:type="dxa"/>
            </w:tcMar>
          </w:tcPr>
          <w:p w14:paraId="0D4F8999"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3F5E744B"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25A0468D" w14:textId="77777777" w:rsidR="00886E27" w:rsidRPr="00EB56BB" w:rsidRDefault="008855EA">
            <w:pPr>
              <w:rPr>
                <w:rFonts w:ascii="Times New Roman" w:hAnsi="Times New Roman"/>
                <w:i/>
                <w:color w:val="FF0000"/>
              </w:rPr>
            </w:pPr>
            <w:r w:rsidRPr="00EB56BB">
              <w:rPr>
                <w:rFonts w:ascii="Times New Roman" w:hAnsi="Times New Roman"/>
                <w:i/>
                <w:color w:val="FF0000"/>
              </w:rPr>
              <w:t>n.sp.1.</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10BF58E1" w14:textId="77777777" w:rsidR="00886E27" w:rsidRDefault="008855EA">
            <w:pPr>
              <w:rPr>
                <w:rFonts w:ascii="Times New Roman" w:hAnsi="Times New Roman"/>
                <w:lang w:val="en-US"/>
              </w:rPr>
            </w:pPr>
            <w:r>
              <w:rPr>
                <w:rFonts w:ascii="Times New Roman" w:hAnsi="Times New Roman"/>
                <w:lang w:val="en-US"/>
              </w:rPr>
              <w:t>Chile</w:t>
            </w:r>
          </w:p>
        </w:tc>
      </w:tr>
      <w:tr w:rsidR="00886E27" w14:paraId="4FAF2972" w14:textId="77777777">
        <w:tc>
          <w:tcPr>
            <w:tcW w:w="2196" w:type="dxa"/>
            <w:tcBorders>
              <w:left w:val="single" w:sz="6" w:space="0" w:color="000001"/>
              <w:bottom w:val="single" w:sz="6" w:space="0" w:color="000001"/>
            </w:tcBorders>
            <w:shd w:val="clear" w:color="auto" w:fill="auto"/>
            <w:tcMar>
              <w:left w:w="-7" w:type="dxa"/>
            </w:tcMar>
          </w:tcPr>
          <w:p w14:paraId="7435820D" w14:textId="77777777" w:rsidR="00886E27" w:rsidRDefault="00886E27">
            <w:pPr>
              <w:rPr>
                <w:rFonts w:ascii="Times New Roman" w:hAnsi="Times New Roman"/>
                <w:b/>
                <w:i/>
                <w:lang w:val="en-US"/>
              </w:rPr>
            </w:pPr>
          </w:p>
        </w:tc>
        <w:tc>
          <w:tcPr>
            <w:tcW w:w="1984" w:type="dxa"/>
            <w:tcBorders>
              <w:left w:val="single" w:sz="6" w:space="0" w:color="000001"/>
              <w:bottom w:val="single" w:sz="6" w:space="0" w:color="000001"/>
            </w:tcBorders>
            <w:shd w:val="clear" w:color="auto" w:fill="auto"/>
            <w:tcMar>
              <w:left w:w="-7" w:type="dxa"/>
            </w:tcMar>
          </w:tcPr>
          <w:p w14:paraId="43CB1D1D" w14:textId="77777777" w:rsidR="00886E27" w:rsidRDefault="00886E27">
            <w:pPr>
              <w:rPr>
                <w:rFonts w:ascii="Times New Roman" w:hAnsi="Times New Roman"/>
                <w:b/>
                <w:i/>
                <w:lang w:val="en-US"/>
              </w:rPr>
            </w:pPr>
          </w:p>
        </w:tc>
        <w:tc>
          <w:tcPr>
            <w:tcW w:w="2301" w:type="dxa"/>
            <w:tcBorders>
              <w:left w:val="single" w:sz="6" w:space="0" w:color="000001"/>
              <w:bottom w:val="single" w:sz="6" w:space="0" w:color="000001"/>
            </w:tcBorders>
            <w:shd w:val="clear" w:color="auto" w:fill="auto"/>
            <w:tcMar>
              <w:left w:w="-7" w:type="dxa"/>
            </w:tcMar>
          </w:tcPr>
          <w:p w14:paraId="6228CD0E" w14:textId="77777777" w:rsidR="00886E27" w:rsidRPr="00EB56BB" w:rsidRDefault="008855EA">
            <w:pPr>
              <w:rPr>
                <w:rFonts w:ascii="Times New Roman" w:hAnsi="Times New Roman"/>
                <w:i/>
                <w:color w:val="FF0000"/>
                <w:lang w:val="en-US"/>
              </w:rPr>
            </w:pPr>
            <w:r w:rsidRPr="00EB56BB">
              <w:rPr>
                <w:rFonts w:ascii="Times New Roman" w:hAnsi="Times New Roman"/>
                <w:i/>
                <w:color w:val="FF0000"/>
                <w:lang w:val="en-US"/>
              </w:rPr>
              <w:t>n.sp.2.</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524F8506" w14:textId="77777777" w:rsidR="00886E27" w:rsidRDefault="008855EA">
            <w:pPr>
              <w:rPr>
                <w:rFonts w:ascii="Times New Roman" w:hAnsi="Times New Roman"/>
                <w:lang w:val="en-US"/>
              </w:rPr>
            </w:pPr>
            <w:r>
              <w:rPr>
                <w:rFonts w:ascii="Times New Roman" w:hAnsi="Times New Roman"/>
                <w:lang w:val="en-US"/>
              </w:rPr>
              <w:t>Chile</w:t>
            </w:r>
          </w:p>
        </w:tc>
      </w:tr>
      <w:tr w:rsidR="00886E27" w14:paraId="3B8D9622" w14:textId="77777777">
        <w:tc>
          <w:tcPr>
            <w:tcW w:w="2196" w:type="dxa"/>
            <w:tcBorders>
              <w:left w:val="single" w:sz="6" w:space="0" w:color="000001"/>
              <w:bottom w:val="single" w:sz="6" w:space="0" w:color="000001"/>
            </w:tcBorders>
            <w:shd w:val="clear" w:color="auto" w:fill="auto"/>
            <w:tcMar>
              <w:left w:w="-7" w:type="dxa"/>
            </w:tcMar>
          </w:tcPr>
          <w:p w14:paraId="0DD5D455" w14:textId="77777777" w:rsidR="00886E27" w:rsidRDefault="00886E27">
            <w:pPr>
              <w:rPr>
                <w:rFonts w:ascii="Times New Roman" w:hAnsi="Times New Roman"/>
                <w:b/>
                <w:i/>
                <w:lang w:val="en-US"/>
              </w:rPr>
            </w:pPr>
          </w:p>
        </w:tc>
        <w:tc>
          <w:tcPr>
            <w:tcW w:w="1984" w:type="dxa"/>
            <w:tcBorders>
              <w:left w:val="single" w:sz="6" w:space="0" w:color="000001"/>
              <w:bottom w:val="single" w:sz="6" w:space="0" w:color="000001"/>
            </w:tcBorders>
            <w:shd w:val="clear" w:color="auto" w:fill="auto"/>
            <w:tcMar>
              <w:left w:w="-7" w:type="dxa"/>
            </w:tcMar>
          </w:tcPr>
          <w:p w14:paraId="5F3F7327" w14:textId="77777777" w:rsidR="00886E27" w:rsidRDefault="00886E27">
            <w:pPr>
              <w:rPr>
                <w:rFonts w:ascii="Times New Roman" w:hAnsi="Times New Roman"/>
                <w:b/>
                <w:i/>
                <w:lang w:val="en-US"/>
              </w:rPr>
            </w:pPr>
          </w:p>
        </w:tc>
        <w:tc>
          <w:tcPr>
            <w:tcW w:w="2301" w:type="dxa"/>
            <w:tcBorders>
              <w:left w:val="single" w:sz="6" w:space="0" w:color="000001"/>
              <w:bottom w:val="single" w:sz="6" w:space="0" w:color="000001"/>
            </w:tcBorders>
            <w:shd w:val="clear" w:color="auto" w:fill="auto"/>
            <w:tcMar>
              <w:left w:w="-7" w:type="dxa"/>
            </w:tcMar>
          </w:tcPr>
          <w:p w14:paraId="20319ACD" w14:textId="1A035335" w:rsidR="00886E27" w:rsidRDefault="00DB26BE">
            <w:pPr>
              <w:rPr>
                <w:rFonts w:ascii="Times New Roman" w:hAnsi="Times New Roman"/>
                <w:i/>
                <w:lang w:val="en-US"/>
              </w:rPr>
            </w:pPr>
            <w:proofErr w:type="spellStart"/>
            <w:r>
              <w:rPr>
                <w:rFonts w:ascii="Times New Roman" w:hAnsi="Times New Roman"/>
                <w:i/>
                <w:lang w:val="en-US"/>
              </w:rPr>
              <w:t>antillanca</w:t>
            </w:r>
            <w:proofErr w:type="spellEnd"/>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2A0C7913" w14:textId="77777777" w:rsidR="00886E27" w:rsidRDefault="008855EA">
            <w:pPr>
              <w:rPr>
                <w:rFonts w:ascii="Times New Roman" w:hAnsi="Times New Roman"/>
                <w:lang w:val="en-US"/>
              </w:rPr>
            </w:pPr>
            <w:r>
              <w:rPr>
                <w:rFonts w:ascii="Times New Roman" w:hAnsi="Times New Roman"/>
                <w:lang w:val="en-US"/>
              </w:rPr>
              <w:t>Chile</w:t>
            </w:r>
          </w:p>
        </w:tc>
      </w:tr>
      <w:tr w:rsidR="00886E27" w14:paraId="51F45CE4" w14:textId="77777777">
        <w:tc>
          <w:tcPr>
            <w:tcW w:w="2196" w:type="dxa"/>
            <w:tcBorders>
              <w:left w:val="single" w:sz="6" w:space="0" w:color="000001"/>
              <w:bottom w:val="single" w:sz="6" w:space="0" w:color="000001"/>
            </w:tcBorders>
            <w:shd w:val="clear" w:color="auto" w:fill="auto"/>
            <w:tcMar>
              <w:left w:w="-7" w:type="dxa"/>
            </w:tcMar>
          </w:tcPr>
          <w:p w14:paraId="41C57416" w14:textId="77777777" w:rsidR="00886E27" w:rsidRDefault="00886E27">
            <w:pPr>
              <w:rPr>
                <w:rFonts w:ascii="Times New Roman" w:hAnsi="Times New Roman"/>
                <w:b/>
                <w:i/>
                <w:lang w:val="en-US"/>
              </w:rPr>
            </w:pPr>
          </w:p>
        </w:tc>
        <w:tc>
          <w:tcPr>
            <w:tcW w:w="1984" w:type="dxa"/>
            <w:tcBorders>
              <w:left w:val="single" w:sz="6" w:space="0" w:color="000001"/>
              <w:bottom w:val="single" w:sz="6" w:space="0" w:color="000001"/>
            </w:tcBorders>
            <w:shd w:val="clear" w:color="auto" w:fill="auto"/>
            <w:tcMar>
              <w:left w:w="-7" w:type="dxa"/>
            </w:tcMar>
          </w:tcPr>
          <w:p w14:paraId="4F0352BF" w14:textId="77777777" w:rsidR="00886E27" w:rsidRDefault="00886E27">
            <w:pPr>
              <w:rPr>
                <w:rFonts w:ascii="Times New Roman" w:hAnsi="Times New Roman"/>
                <w:b/>
                <w:i/>
                <w:lang w:val="en-US"/>
              </w:rPr>
            </w:pPr>
          </w:p>
        </w:tc>
        <w:tc>
          <w:tcPr>
            <w:tcW w:w="2301" w:type="dxa"/>
            <w:tcBorders>
              <w:left w:val="single" w:sz="6" w:space="0" w:color="000001"/>
              <w:bottom w:val="single" w:sz="6" w:space="0" w:color="000001"/>
            </w:tcBorders>
            <w:shd w:val="clear" w:color="auto" w:fill="auto"/>
            <w:tcMar>
              <w:left w:w="-7" w:type="dxa"/>
            </w:tcMar>
          </w:tcPr>
          <w:p w14:paraId="4D8A52A9" w14:textId="77777777" w:rsidR="00886E27" w:rsidRDefault="008855EA">
            <w:pPr>
              <w:rPr>
                <w:rFonts w:ascii="Times New Roman" w:hAnsi="Times New Roman"/>
                <w:i/>
                <w:lang w:val="en-US"/>
              </w:rPr>
            </w:pPr>
            <w:r w:rsidRPr="00EB56BB">
              <w:rPr>
                <w:rFonts w:ascii="Times New Roman" w:hAnsi="Times New Roman"/>
                <w:i/>
                <w:color w:val="FF0000"/>
                <w:lang w:val="en-US"/>
              </w:rPr>
              <w:t>n.sp.4.</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4E91FF1A" w14:textId="77777777" w:rsidR="00886E27" w:rsidRDefault="008855EA">
            <w:pPr>
              <w:rPr>
                <w:rFonts w:ascii="Times New Roman" w:hAnsi="Times New Roman"/>
                <w:lang w:val="en-US"/>
              </w:rPr>
            </w:pPr>
            <w:r>
              <w:rPr>
                <w:rFonts w:ascii="Times New Roman" w:hAnsi="Times New Roman"/>
                <w:lang w:val="en-US"/>
              </w:rPr>
              <w:t>Chile</w:t>
            </w:r>
          </w:p>
        </w:tc>
      </w:tr>
      <w:tr w:rsidR="00886E27" w14:paraId="2EA3BD53" w14:textId="77777777">
        <w:tc>
          <w:tcPr>
            <w:tcW w:w="2196" w:type="dxa"/>
            <w:tcBorders>
              <w:left w:val="single" w:sz="6" w:space="0" w:color="000001"/>
              <w:bottom w:val="single" w:sz="6" w:space="0" w:color="000001"/>
            </w:tcBorders>
            <w:shd w:val="clear" w:color="auto" w:fill="auto"/>
            <w:tcMar>
              <w:left w:w="-7" w:type="dxa"/>
            </w:tcMar>
          </w:tcPr>
          <w:p w14:paraId="269C6581" w14:textId="77777777" w:rsidR="00886E27" w:rsidRDefault="00886E27">
            <w:pPr>
              <w:rPr>
                <w:rFonts w:ascii="Times New Roman" w:hAnsi="Times New Roman"/>
                <w:b/>
                <w:i/>
                <w:lang w:val="en-US"/>
              </w:rPr>
            </w:pPr>
          </w:p>
        </w:tc>
        <w:tc>
          <w:tcPr>
            <w:tcW w:w="1984" w:type="dxa"/>
            <w:tcBorders>
              <w:left w:val="single" w:sz="6" w:space="0" w:color="000001"/>
              <w:bottom w:val="single" w:sz="6" w:space="0" w:color="000001"/>
            </w:tcBorders>
            <w:shd w:val="clear" w:color="auto" w:fill="auto"/>
            <w:tcMar>
              <w:left w:w="-7" w:type="dxa"/>
            </w:tcMar>
          </w:tcPr>
          <w:p w14:paraId="58EED510" w14:textId="77777777" w:rsidR="00886E27" w:rsidRDefault="00886E27">
            <w:pPr>
              <w:rPr>
                <w:rFonts w:ascii="Times New Roman" w:hAnsi="Times New Roman"/>
                <w:b/>
                <w:i/>
                <w:lang w:val="en-US"/>
              </w:rPr>
            </w:pPr>
          </w:p>
        </w:tc>
        <w:tc>
          <w:tcPr>
            <w:tcW w:w="2301" w:type="dxa"/>
            <w:tcBorders>
              <w:left w:val="single" w:sz="6" w:space="0" w:color="000001"/>
              <w:bottom w:val="single" w:sz="6" w:space="0" w:color="000001"/>
            </w:tcBorders>
            <w:shd w:val="clear" w:color="auto" w:fill="auto"/>
            <w:tcMar>
              <w:left w:w="-7" w:type="dxa"/>
            </w:tcMar>
          </w:tcPr>
          <w:p w14:paraId="5D70A06D" w14:textId="0C9BD1A7" w:rsidR="00886E27" w:rsidRDefault="00DB26BE">
            <w:pPr>
              <w:rPr>
                <w:rFonts w:ascii="Times New Roman" w:hAnsi="Times New Roman"/>
                <w:i/>
                <w:lang w:val="en-US"/>
              </w:rPr>
            </w:pPr>
            <w:proofErr w:type="spellStart"/>
            <w:r>
              <w:rPr>
                <w:rFonts w:ascii="Times New Roman" w:hAnsi="Times New Roman"/>
                <w:i/>
                <w:lang w:val="en-US"/>
              </w:rPr>
              <w:t>collagua</w:t>
            </w:r>
            <w:proofErr w:type="spellEnd"/>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44C758BA" w14:textId="77777777" w:rsidR="00886E27" w:rsidRDefault="008855EA">
            <w:pPr>
              <w:rPr>
                <w:rFonts w:ascii="Times New Roman" w:hAnsi="Times New Roman"/>
                <w:lang w:val="en-US"/>
              </w:rPr>
            </w:pPr>
            <w:r>
              <w:rPr>
                <w:rFonts w:ascii="Times New Roman" w:hAnsi="Times New Roman"/>
                <w:lang w:val="en-US"/>
              </w:rPr>
              <w:t>Chile</w:t>
            </w:r>
          </w:p>
        </w:tc>
      </w:tr>
      <w:tr w:rsidR="00886E27" w14:paraId="7711DD55" w14:textId="77777777">
        <w:tc>
          <w:tcPr>
            <w:tcW w:w="2196" w:type="dxa"/>
            <w:tcBorders>
              <w:left w:val="single" w:sz="6" w:space="0" w:color="000001"/>
              <w:bottom w:val="single" w:sz="6" w:space="0" w:color="000001"/>
            </w:tcBorders>
            <w:shd w:val="clear" w:color="auto" w:fill="auto"/>
            <w:tcMar>
              <w:left w:w="-7" w:type="dxa"/>
            </w:tcMar>
          </w:tcPr>
          <w:p w14:paraId="5AA2E641" w14:textId="77777777" w:rsidR="00886E27" w:rsidRDefault="00886E27">
            <w:pPr>
              <w:rPr>
                <w:rFonts w:ascii="Times New Roman" w:hAnsi="Times New Roman"/>
                <w:b/>
                <w:i/>
                <w:lang w:val="en-US"/>
              </w:rPr>
            </w:pPr>
          </w:p>
        </w:tc>
        <w:tc>
          <w:tcPr>
            <w:tcW w:w="1984" w:type="dxa"/>
            <w:tcBorders>
              <w:left w:val="single" w:sz="6" w:space="0" w:color="000001"/>
              <w:bottom w:val="single" w:sz="6" w:space="0" w:color="000001"/>
            </w:tcBorders>
            <w:shd w:val="clear" w:color="auto" w:fill="auto"/>
            <w:tcMar>
              <w:left w:w="-7" w:type="dxa"/>
            </w:tcMar>
          </w:tcPr>
          <w:p w14:paraId="366821EE" w14:textId="77777777" w:rsidR="00886E27" w:rsidRDefault="00886E27">
            <w:pPr>
              <w:rPr>
                <w:rFonts w:ascii="Times New Roman" w:hAnsi="Times New Roman"/>
                <w:b/>
                <w:i/>
                <w:lang w:val="en-US"/>
              </w:rPr>
            </w:pPr>
          </w:p>
        </w:tc>
        <w:tc>
          <w:tcPr>
            <w:tcW w:w="2301" w:type="dxa"/>
            <w:tcBorders>
              <w:left w:val="single" w:sz="6" w:space="0" w:color="000001"/>
              <w:bottom w:val="single" w:sz="6" w:space="0" w:color="000001"/>
            </w:tcBorders>
            <w:shd w:val="clear" w:color="auto" w:fill="auto"/>
            <w:tcMar>
              <w:left w:w="-7" w:type="dxa"/>
            </w:tcMar>
          </w:tcPr>
          <w:p w14:paraId="53EA8AE4" w14:textId="77777777" w:rsidR="00886E27" w:rsidRDefault="008855EA">
            <w:pPr>
              <w:rPr>
                <w:rFonts w:ascii="Times New Roman" w:hAnsi="Times New Roman"/>
                <w:lang w:val="fr-FR"/>
              </w:rPr>
            </w:pPr>
            <w:proofErr w:type="spellStart"/>
            <w:proofErr w:type="gramStart"/>
            <w:r>
              <w:rPr>
                <w:rFonts w:ascii="Times New Roman" w:hAnsi="Times New Roman"/>
                <w:i/>
                <w:lang w:val="fr-FR"/>
              </w:rPr>
              <w:t>appendiculata</w:t>
            </w:r>
            <w:proofErr w:type="spellEnd"/>
            <w:proofErr w:type="gramEnd"/>
            <w:r>
              <w:rPr>
                <w:rFonts w:ascii="Times New Roman" w:hAnsi="Times New Roman"/>
                <w:i/>
                <w:lang w:val="fr-FR"/>
              </w:rPr>
              <w:t xml:space="preserve"> </w:t>
            </w:r>
            <w:r>
              <w:rPr>
                <w:rFonts w:ascii="Times New Roman" w:hAnsi="Times New Roman"/>
                <w:lang w:val="fr-FR"/>
              </w:rPr>
              <w:t>Macquart</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67DF2817" w14:textId="77777777" w:rsidR="00886E27" w:rsidRDefault="008855EA">
            <w:pPr>
              <w:rPr>
                <w:rFonts w:ascii="Times New Roman" w:hAnsi="Times New Roman"/>
              </w:rPr>
            </w:pPr>
            <w:r>
              <w:rPr>
                <w:rFonts w:ascii="Times New Roman" w:hAnsi="Times New Roman"/>
              </w:rPr>
              <w:t>Australia</w:t>
            </w:r>
          </w:p>
        </w:tc>
      </w:tr>
      <w:tr w:rsidR="00886E27" w14:paraId="1D6A01E2" w14:textId="77777777">
        <w:tc>
          <w:tcPr>
            <w:tcW w:w="2196" w:type="dxa"/>
            <w:tcBorders>
              <w:left w:val="single" w:sz="6" w:space="0" w:color="000001"/>
              <w:bottom w:val="single" w:sz="6" w:space="0" w:color="000001"/>
            </w:tcBorders>
            <w:shd w:val="clear" w:color="auto" w:fill="auto"/>
            <w:tcMar>
              <w:left w:w="-7" w:type="dxa"/>
            </w:tcMar>
          </w:tcPr>
          <w:p w14:paraId="03650410"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555988CB"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66E1A950" w14:textId="77777777" w:rsidR="00886E27" w:rsidRDefault="008855EA">
            <w:pPr>
              <w:rPr>
                <w:rFonts w:ascii="Times New Roman" w:hAnsi="Times New Roman"/>
                <w:lang w:val="fr-FR"/>
              </w:rPr>
            </w:pPr>
            <w:proofErr w:type="spellStart"/>
            <w:proofErr w:type="gramStart"/>
            <w:r>
              <w:rPr>
                <w:rFonts w:ascii="Times New Roman" w:hAnsi="Times New Roman"/>
                <w:i/>
                <w:lang w:val="fr-FR"/>
              </w:rPr>
              <w:t>dixoni</w:t>
            </w:r>
            <w:proofErr w:type="spellEnd"/>
            <w:proofErr w:type="gramEnd"/>
            <w:r>
              <w:rPr>
                <w:rFonts w:ascii="Times New Roman" w:hAnsi="Times New Roman"/>
                <w:i/>
                <w:lang w:val="fr-FR"/>
              </w:rPr>
              <w:t xml:space="preserve"> </w:t>
            </w:r>
            <w:r>
              <w:rPr>
                <w:rFonts w:ascii="Times New Roman" w:hAnsi="Times New Roman"/>
                <w:lang w:val="fr-FR"/>
              </w:rPr>
              <w:t>Ferguson</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7A294C88" w14:textId="77777777" w:rsidR="00886E27" w:rsidRDefault="008855EA">
            <w:pPr>
              <w:rPr>
                <w:rFonts w:ascii="Times New Roman" w:hAnsi="Times New Roman"/>
              </w:rPr>
            </w:pPr>
            <w:r>
              <w:rPr>
                <w:rFonts w:ascii="Times New Roman" w:hAnsi="Times New Roman"/>
              </w:rPr>
              <w:t>Australia</w:t>
            </w:r>
          </w:p>
        </w:tc>
      </w:tr>
      <w:tr w:rsidR="00886E27" w14:paraId="098A13F8" w14:textId="77777777">
        <w:tc>
          <w:tcPr>
            <w:tcW w:w="2196" w:type="dxa"/>
            <w:tcBorders>
              <w:left w:val="single" w:sz="6" w:space="0" w:color="000001"/>
              <w:bottom w:val="single" w:sz="6" w:space="0" w:color="000001"/>
            </w:tcBorders>
            <w:shd w:val="clear" w:color="auto" w:fill="auto"/>
            <w:tcMar>
              <w:left w:w="-7" w:type="dxa"/>
            </w:tcMar>
          </w:tcPr>
          <w:p w14:paraId="06D6F3FA"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7F5A6C1F"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4AF2EB34" w14:textId="77777777" w:rsidR="00886E27" w:rsidRDefault="008855EA">
            <w:pPr>
              <w:rPr>
                <w:rFonts w:ascii="Times New Roman" w:hAnsi="Times New Roman"/>
                <w:lang w:val="fr-FR"/>
              </w:rPr>
            </w:pPr>
            <w:proofErr w:type="spellStart"/>
            <w:proofErr w:type="gramStart"/>
            <w:r>
              <w:rPr>
                <w:rFonts w:ascii="Times New Roman" w:hAnsi="Times New Roman"/>
                <w:i/>
                <w:lang w:val="fr-FR"/>
              </w:rPr>
              <w:t>dubiosa</w:t>
            </w:r>
            <w:proofErr w:type="spellEnd"/>
            <w:proofErr w:type="gramEnd"/>
            <w:r>
              <w:rPr>
                <w:rFonts w:ascii="Times New Roman" w:hAnsi="Times New Roman"/>
                <w:i/>
                <w:lang w:val="fr-FR"/>
              </w:rPr>
              <w:t xml:space="preserve"> </w:t>
            </w:r>
            <w:r>
              <w:rPr>
                <w:rFonts w:ascii="Times New Roman" w:hAnsi="Times New Roman"/>
                <w:lang w:val="fr-FR"/>
              </w:rPr>
              <w:t>Ricardo</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6436132A" w14:textId="77777777" w:rsidR="00886E27" w:rsidRDefault="008855EA">
            <w:pPr>
              <w:rPr>
                <w:rFonts w:ascii="Times New Roman" w:hAnsi="Times New Roman"/>
              </w:rPr>
            </w:pPr>
            <w:r>
              <w:rPr>
                <w:rFonts w:ascii="Times New Roman" w:hAnsi="Times New Roman"/>
              </w:rPr>
              <w:t>Australia</w:t>
            </w:r>
          </w:p>
        </w:tc>
      </w:tr>
      <w:tr w:rsidR="00886E27" w14:paraId="56FDD532" w14:textId="77777777">
        <w:tc>
          <w:tcPr>
            <w:tcW w:w="2196" w:type="dxa"/>
            <w:tcBorders>
              <w:left w:val="single" w:sz="6" w:space="0" w:color="000001"/>
              <w:bottom w:val="single" w:sz="6" w:space="0" w:color="000001"/>
            </w:tcBorders>
            <w:shd w:val="clear" w:color="auto" w:fill="auto"/>
            <w:tcMar>
              <w:left w:w="-7" w:type="dxa"/>
            </w:tcMar>
          </w:tcPr>
          <w:p w14:paraId="112CBF2E"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7CAEF005"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5E3AE561" w14:textId="77777777" w:rsidR="00886E27" w:rsidRDefault="008855EA">
            <w:pPr>
              <w:rPr>
                <w:rFonts w:ascii="Times New Roman" w:hAnsi="Times New Roman"/>
                <w:lang w:val="fr-FR"/>
              </w:rPr>
            </w:pPr>
            <w:proofErr w:type="spellStart"/>
            <w:proofErr w:type="gramStart"/>
            <w:r>
              <w:rPr>
                <w:rFonts w:ascii="Times New Roman" w:hAnsi="Times New Roman"/>
                <w:i/>
                <w:lang w:val="fr-FR"/>
              </w:rPr>
              <w:t>gentilis</w:t>
            </w:r>
            <w:proofErr w:type="spellEnd"/>
            <w:proofErr w:type="gramEnd"/>
            <w:r>
              <w:rPr>
                <w:rFonts w:ascii="Times New Roman" w:hAnsi="Times New Roman"/>
                <w:i/>
                <w:lang w:val="fr-FR"/>
              </w:rPr>
              <w:t xml:space="preserve"> </w:t>
            </w:r>
            <w:proofErr w:type="spellStart"/>
            <w:r>
              <w:rPr>
                <w:rFonts w:ascii="Times New Roman" w:hAnsi="Times New Roman"/>
                <w:lang w:val="fr-FR"/>
              </w:rPr>
              <w:t>Erichson</w:t>
            </w:r>
            <w:proofErr w:type="spellEnd"/>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147E93EE" w14:textId="77777777" w:rsidR="00886E27" w:rsidRDefault="008855EA">
            <w:pPr>
              <w:rPr>
                <w:rFonts w:ascii="Times New Roman" w:hAnsi="Times New Roman"/>
              </w:rPr>
            </w:pPr>
            <w:r>
              <w:rPr>
                <w:rFonts w:ascii="Times New Roman" w:hAnsi="Times New Roman"/>
              </w:rPr>
              <w:t>Australia</w:t>
            </w:r>
          </w:p>
        </w:tc>
      </w:tr>
      <w:tr w:rsidR="00886E27" w14:paraId="6CBA3DE3" w14:textId="77777777">
        <w:tc>
          <w:tcPr>
            <w:tcW w:w="2196" w:type="dxa"/>
            <w:tcBorders>
              <w:left w:val="single" w:sz="6" w:space="0" w:color="000001"/>
              <w:bottom w:val="single" w:sz="6" w:space="0" w:color="000001"/>
            </w:tcBorders>
            <w:shd w:val="clear" w:color="auto" w:fill="auto"/>
            <w:tcMar>
              <w:left w:w="-7" w:type="dxa"/>
            </w:tcMar>
          </w:tcPr>
          <w:p w14:paraId="62E8C0CB"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16391F97"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287D904A" w14:textId="77777777" w:rsidR="00886E27" w:rsidRDefault="008855EA">
            <w:pPr>
              <w:rPr>
                <w:rFonts w:ascii="Times New Roman" w:hAnsi="Times New Roman"/>
                <w:lang w:val="fr-FR"/>
              </w:rPr>
            </w:pPr>
            <w:proofErr w:type="spellStart"/>
            <w:proofErr w:type="gramStart"/>
            <w:r>
              <w:rPr>
                <w:rFonts w:ascii="Times New Roman" w:hAnsi="Times New Roman"/>
                <w:i/>
                <w:lang w:val="fr-FR"/>
              </w:rPr>
              <w:t>nemopunctata</w:t>
            </w:r>
            <w:proofErr w:type="spellEnd"/>
            <w:proofErr w:type="gramEnd"/>
            <w:r>
              <w:rPr>
                <w:rFonts w:ascii="Times New Roman" w:hAnsi="Times New Roman"/>
                <w:i/>
                <w:lang w:val="fr-FR"/>
              </w:rPr>
              <w:t xml:space="preserve"> </w:t>
            </w:r>
            <w:r>
              <w:rPr>
                <w:rFonts w:ascii="Times New Roman" w:hAnsi="Times New Roman"/>
                <w:lang w:val="fr-FR"/>
              </w:rPr>
              <w:t>Ricardo</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741535B4" w14:textId="77777777" w:rsidR="00886E27" w:rsidRDefault="008855EA">
            <w:pPr>
              <w:rPr>
                <w:rFonts w:ascii="Times New Roman" w:hAnsi="Times New Roman"/>
                <w:lang w:val="en-US"/>
              </w:rPr>
            </w:pPr>
            <w:r>
              <w:rPr>
                <w:rFonts w:ascii="Times New Roman" w:hAnsi="Times New Roman"/>
                <w:lang w:val="en-US"/>
              </w:rPr>
              <w:t>Australia</w:t>
            </w:r>
          </w:p>
        </w:tc>
      </w:tr>
      <w:tr w:rsidR="00886E27" w14:paraId="2F9C7B2E" w14:textId="77777777">
        <w:tc>
          <w:tcPr>
            <w:tcW w:w="2196" w:type="dxa"/>
            <w:tcBorders>
              <w:left w:val="single" w:sz="6" w:space="0" w:color="000001"/>
              <w:bottom w:val="single" w:sz="6" w:space="0" w:color="000001"/>
            </w:tcBorders>
            <w:shd w:val="clear" w:color="auto" w:fill="auto"/>
            <w:tcMar>
              <w:left w:w="-7" w:type="dxa"/>
            </w:tcMar>
          </w:tcPr>
          <w:p w14:paraId="3FE52547" w14:textId="77777777" w:rsidR="00886E27" w:rsidRDefault="00886E27">
            <w:pPr>
              <w:rPr>
                <w:rFonts w:ascii="Times New Roman" w:hAnsi="Times New Roman"/>
                <w:b/>
                <w:i/>
                <w:lang w:val="en-US"/>
              </w:rPr>
            </w:pPr>
          </w:p>
        </w:tc>
        <w:tc>
          <w:tcPr>
            <w:tcW w:w="1984" w:type="dxa"/>
            <w:tcBorders>
              <w:left w:val="single" w:sz="6" w:space="0" w:color="000001"/>
              <w:bottom w:val="single" w:sz="6" w:space="0" w:color="000001"/>
            </w:tcBorders>
            <w:shd w:val="clear" w:color="auto" w:fill="auto"/>
            <w:tcMar>
              <w:left w:w="-7" w:type="dxa"/>
            </w:tcMar>
          </w:tcPr>
          <w:p w14:paraId="54D3D95A" w14:textId="77777777" w:rsidR="00886E27" w:rsidRDefault="00886E27">
            <w:pPr>
              <w:rPr>
                <w:rFonts w:ascii="Times New Roman" w:hAnsi="Times New Roman"/>
                <w:b/>
                <w:i/>
                <w:lang w:val="en-US"/>
              </w:rPr>
            </w:pPr>
          </w:p>
        </w:tc>
        <w:tc>
          <w:tcPr>
            <w:tcW w:w="2301" w:type="dxa"/>
            <w:tcBorders>
              <w:left w:val="single" w:sz="6" w:space="0" w:color="000001"/>
              <w:bottom w:val="single" w:sz="6" w:space="0" w:color="000001"/>
            </w:tcBorders>
            <w:shd w:val="clear" w:color="auto" w:fill="auto"/>
            <w:tcMar>
              <w:left w:w="-7" w:type="dxa"/>
            </w:tcMar>
          </w:tcPr>
          <w:p w14:paraId="5E463340" w14:textId="77777777" w:rsidR="00886E27" w:rsidRDefault="008855EA">
            <w:pPr>
              <w:rPr>
                <w:rFonts w:ascii="Times New Roman" w:hAnsi="Times New Roman"/>
                <w:lang w:val="fr-FR"/>
              </w:rPr>
            </w:pPr>
            <w:proofErr w:type="spellStart"/>
            <w:proofErr w:type="gramStart"/>
            <w:r>
              <w:rPr>
                <w:rFonts w:ascii="Times New Roman" w:hAnsi="Times New Roman"/>
                <w:i/>
                <w:lang w:val="fr-FR"/>
              </w:rPr>
              <w:t>trilinealis</w:t>
            </w:r>
            <w:proofErr w:type="spellEnd"/>
            <w:proofErr w:type="gramEnd"/>
            <w:r>
              <w:rPr>
                <w:rFonts w:ascii="Times New Roman" w:hAnsi="Times New Roman"/>
                <w:i/>
                <w:lang w:val="fr-FR"/>
              </w:rPr>
              <w:t xml:space="preserve"> </w:t>
            </w:r>
            <w:r>
              <w:rPr>
                <w:rFonts w:ascii="Times New Roman" w:hAnsi="Times New Roman"/>
                <w:lang w:val="fr-FR"/>
              </w:rPr>
              <w:t>Ferguson &amp; Henry</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46290B1F" w14:textId="77777777" w:rsidR="00886E27" w:rsidRDefault="008855EA">
            <w:pPr>
              <w:rPr>
                <w:rFonts w:ascii="Times New Roman" w:hAnsi="Times New Roman"/>
                <w:lang w:val="en-US"/>
              </w:rPr>
            </w:pPr>
            <w:r>
              <w:rPr>
                <w:rFonts w:ascii="Times New Roman" w:hAnsi="Times New Roman"/>
                <w:lang w:val="en-US"/>
              </w:rPr>
              <w:t>Australia</w:t>
            </w:r>
          </w:p>
        </w:tc>
      </w:tr>
      <w:tr w:rsidR="00886E27" w14:paraId="25EF99BA" w14:textId="77777777">
        <w:tc>
          <w:tcPr>
            <w:tcW w:w="2196" w:type="dxa"/>
            <w:tcBorders>
              <w:left w:val="single" w:sz="6" w:space="0" w:color="000001"/>
              <w:bottom w:val="single" w:sz="6" w:space="0" w:color="000001"/>
            </w:tcBorders>
            <w:shd w:val="clear" w:color="auto" w:fill="auto"/>
            <w:tcMar>
              <w:left w:w="-7" w:type="dxa"/>
            </w:tcMar>
          </w:tcPr>
          <w:p w14:paraId="212E622A" w14:textId="77777777" w:rsidR="00886E27" w:rsidRDefault="008855EA">
            <w:pPr>
              <w:rPr>
                <w:rFonts w:ascii="Times New Roman" w:hAnsi="Times New Roman"/>
                <w:lang w:val="fr-FR"/>
              </w:rPr>
            </w:pPr>
            <w:proofErr w:type="spellStart"/>
            <w:r>
              <w:rPr>
                <w:rFonts w:ascii="Times New Roman" w:hAnsi="Times New Roman"/>
                <w:i/>
                <w:lang w:val="fr-FR"/>
              </w:rPr>
              <w:t>Stenotabanus</w:t>
            </w:r>
            <w:proofErr w:type="spellEnd"/>
            <w:r>
              <w:rPr>
                <w:rFonts w:ascii="Times New Roman" w:hAnsi="Times New Roman"/>
                <w:i/>
                <w:lang w:val="fr-FR"/>
              </w:rPr>
              <w:t xml:space="preserve"> </w:t>
            </w:r>
            <w:r>
              <w:rPr>
                <w:rFonts w:ascii="Times New Roman" w:hAnsi="Times New Roman"/>
                <w:lang w:val="fr-FR"/>
              </w:rPr>
              <w:t>Lutz</w:t>
            </w:r>
          </w:p>
        </w:tc>
        <w:tc>
          <w:tcPr>
            <w:tcW w:w="1984" w:type="dxa"/>
            <w:tcBorders>
              <w:left w:val="single" w:sz="6" w:space="0" w:color="000001"/>
              <w:bottom w:val="single" w:sz="6" w:space="0" w:color="000001"/>
            </w:tcBorders>
            <w:shd w:val="clear" w:color="auto" w:fill="auto"/>
            <w:tcMar>
              <w:left w:w="-7" w:type="dxa"/>
            </w:tcMar>
          </w:tcPr>
          <w:p w14:paraId="0B789F8E" w14:textId="77777777" w:rsidR="00886E27" w:rsidRDefault="008855EA">
            <w:pPr>
              <w:pStyle w:val="Ttulo5"/>
              <w:numPr>
                <w:ilvl w:val="0"/>
                <w:numId w:val="0"/>
              </w:numPr>
              <w:tabs>
                <w:tab w:val="left" w:pos="0"/>
              </w:tabs>
            </w:pPr>
            <w:proofErr w:type="spellStart"/>
            <w:r>
              <w:t>Stenotabanus</w:t>
            </w:r>
            <w:proofErr w:type="spellEnd"/>
            <w:r>
              <w:t xml:space="preserve"> Lutz</w:t>
            </w:r>
          </w:p>
        </w:tc>
        <w:tc>
          <w:tcPr>
            <w:tcW w:w="2301" w:type="dxa"/>
            <w:tcBorders>
              <w:left w:val="single" w:sz="6" w:space="0" w:color="000001"/>
              <w:bottom w:val="single" w:sz="6" w:space="0" w:color="000001"/>
            </w:tcBorders>
            <w:shd w:val="clear" w:color="auto" w:fill="auto"/>
            <w:tcMar>
              <w:left w:w="-7" w:type="dxa"/>
            </w:tcMar>
          </w:tcPr>
          <w:p w14:paraId="2D8DCA34" w14:textId="77777777" w:rsidR="00886E27" w:rsidRDefault="008855EA">
            <w:pPr>
              <w:rPr>
                <w:rFonts w:ascii="Times New Roman" w:hAnsi="Times New Roman"/>
                <w:lang w:val="fr-FR"/>
              </w:rPr>
            </w:pPr>
            <w:proofErr w:type="spellStart"/>
            <w:proofErr w:type="gramStart"/>
            <w:r>
              <w:rPr>
                <w:rFonts w:ascii="Times New Roman" w:hAnsi="Times New Roman"/>
                <w:i/>
                <w:lang w:val="fr-FR"/>
              </w:rPr>
              <w:t>sandyi</w:t>
            </w:r>
            <w:proofErr w:type="spellEnd"/>
            <w:proofErr w:type="gramEnd"/>
            <w:r>
              <w:rPr>
                <w:rFonts w:ascii="Times New Roman" w:hAnsi="Times New Roman"/>
                <w:i/>
                <w:lang w:val="fr-FR"/>
              </w:rPr>
              <w:t xml:space="preserve"> </w:t>
            </w:r>
            <w:proofErr w:type="spellStart"/>
            <w:r>
              <w:rPr>
                <w:rFonts w:ascii="Times New Roman" w:hAnsi="Times New Roman"/>
                <w:lang w:val="fr-FR"/>
              </w:rPr>
              <w:t>Gorayeb</w:t>
            </w:r>
            <w:proofErr w:type="spellEnd"/>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3392E889" w14:textId="77777777" w:rsidR="00886E27" w:rsidRDefault="008855EA">
            <w:pPr>
              <w:rPr>
                <w:rFonts w:ascii="Times New Roman" w:hAnsi="Times New Roman"/>
                <w:lang w:val="en-US"/>
              </w:rPr>
            </w:pPr>
            <w:r>
              <w:rPr>
                <w:rFonts w:ascii="Times New Roman" w:hAnsi="Times New Roman"/>
                <w:lang w:val="en-US"/>
              </w:rPr>
              <w:t>Brazil</w:t>
            </w:r>
          </w:p>
        </w:tc>
      </w:tr>
      <w:tr w:rsidR="00886E27" w14:paraId="5A698C27" w14:textId="77777777">
        <w:tc>
          <w:tcPr>
            <w:tcW w:w="2196" w:type="dxa"/>
            <w:tcBorders>
              <w:left w:val="single" w:sz="6" w:space="0" w:color="000001"/>
              <w:bottom w:val="single" w:sz="6" w:space="0" w:color="000001"/>
            </w:tcBorders>
            <w:shd w:val="clear" w:color="auto" w:fill="auto"/>
            <w:tcMar>
              <w:left w:w="-7" w:type="dxa"/>
            </w:tcMar>
          </w:tcPr>
          <w:p w14:paraId="73E932C2" w14:textId="77777777" w:rsidR="00886E27" w:rsidRDefault="00886E27">
            <w:pPr>
              <w:rPr>
                <w:rFonts w:ascii="Times New Roman" w:hAnsi="Times New Roman"/>
                <w:b/>
                <w:i/>
                <w:lang w:val="en-US"/>
              </w:rPr>
            </w:pPr>
          </w:p>
        </w:tc>
        <w:tc>
          <w:tcPr>
            <w:tcW w:w="1984" w:type="dxa"/>
            <w:tcBorders>
              <w:left w:val="single" w:sz="6" w:space="0" w:color="000001"/>
              <w:bottom w:val="single" w:sz="6" w:space="0" w:color="000001"/>
            </w:tcBorders>
            <w:shd w:val="clear" w:color="auto" w:fill="auto"/>
            <w:tcMar>
              <w:left w:w="-7" w:type="dxa"/>
            </w:tcMar>
          </w:tcPr>
          <w:p w14:paraId="544D3389" w14:textId="77777777" w:rsidR="00886E27" w:rsidRDefault="00886E27">
            <w:pPr>
              <w:rPr>
                <w:rFonts w:ascii="Times New Roman" w:hAnsi="Times New Roman"/>
                <w:b/>
                <w:i/>
                <w:lang w:val="en-US"/>
              </w:rPr>
            </w:pPr>
          </w:p>
        </w:tc>
        <w:tc>
          <w:tcPr>
            <w:tcW w:w="2301" w:type="dxa"/>
            <w:tcBorders>
              <w:left w:val="single" w:sz="6" w:space="0" w:color="000001"/>
              <w:bottom w:val="single" w:sz="6" w:space="0" w:color="000001"/>
            </w:tcBorders>
            <w:shd w:val="clear" w:color="auto" w:fill="auto"/>
            <w:tcMar>
              <w:left w:w="-7" w:type="dxa"/>
            </w:tcMar>
          </w:tcPr>
          <w:p w14:paraId="30BF00BD" w14:textId="77777777" w:rsidR="00886E27" w:rsidRDefault="008855EA">
            <w:pPr>
              <w:rPr>
                <w:rFonts w:ascii="Times New Roman" w:hAnsi="Times New Roman"/>
                <w:lang w:val="fr-FR"/>
              </w:rPr>
            </w:pPr>
            <w:proofErr w:type="spellStart"/>
            <w:proofErr w:type="gramStart"/>
            <w:r>
              <w:rPr>
                <w:rFonts w:ascii="Times New Roman" w:hAnsi="Times New Roman"/>
                <w:i/>
                <w:lang w:val="fr-FR"/>
              </w:rPr>
              <w:t>incipiens</w:t>
            </w:r>
            <w:proofErr w:type="spellEnd"/>
            <w:proofErr w:type="gramEnd"/>
            <w:r>
              <w:rPr>
                <w:rFonts w:ascii="Times New Roman" w:hAnsi="Times New Roman"/>
                <w:i/>
                <w:lang w:val="fr-FR"/>
              </w:rPr>
              <w:t xml:space="preserve"> </w:t>
            </w:r>
            <w:r>
              <w:rPr>
                <w:rFonts w:ascii="Times New Roman" w:hAnsi="Times New Roman"/>
                <w:lang w:val="fr-FR"/>
              </w:rPr>
              <w:t>(Walker)</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2A8C10B4" w14:textId="77777777" w:rsidR="00886E27" w:rsidRDefault="008855EA">
            <w:pPr>
              <w:rPr>
                <w:rFonts w:ascii="Times New Roman" w:hAnsi="Times New Roman"/>
              </w:rPr>
            </w:pPr>
            <w:r>
              <w:rPr>
                <w:rFonts w:ascii="Times New Roman" w:hAnsi="Times New Roman"/>
              </w:rPr>
              <w:t xml:space="preserve">Guatemala </w:t>
            </w:r>
            <w:proofErr w:type="spellStart"/>
            <w:r>
              <w:rPr>
                <w:rFonts w:ascii="Times New Roman" w:hAnsi="Times New Roman"/>
              </w:rPr>
              <w:t>to</w:t>
            </w:r>
            <w:proofErr w:type="spellEnd"/>
            <w:r>
              <w:rPr>
                <w:rFonts w:ascii="Times New Roman" w:hAnsi="Times New Roman"/>
              </w:rPr>
              <w:t xml:space="preserve"> Bolivia, Argentina, </w:t>
            </w:r>
            <w:proofErr w:type="spellStart"/>
            <w:r>
              <w:rPr>
                <w:rFonts w:ascii="Times New Roman" w:hAnsi="Times New Roman"/>
              </w:rPr>
              <w:t>Brazil</w:t>
            </w:r>
            <w:proofErr w:type="spellEnd"/>
          </w:p>
        </w:tc>
      </w:tr>
      <w:tr w:rsidR="00886E27" w14:paraId="7718E784" w14:textId="77777777">
        <w:tc>
          <w:tcPr>
            <w:tcW w:w="2196" w:type="dxa"/>
            <w:tcBorders>
              <w:left w:val="single" w:sz="6" w:space="0" w:color="000001"/>
              <w:bottom w:val="single" w:sz="6" w:space="0" w:color="000001"/>
            </w:tcBorders>
            <w:shd w:val="clear" w:color="auto" w:fill="auto"/>
            <w:tcMar>
              <w:left w:w="-7" w:type="dxa"/>
            </w:tcMar>
          </w:tcPr>
          <w:p w14:paraId="1E3287F1" w14:textId="77777777" w:rsidR="00886E27" w:rsidRDefault="008855EA">
            <w:pPr>
              <w:rPr>
                <w:rFonts w:ascii="Times New Roman" w:hAnsi="Times New Roman"/>
                <w:lang w:val="fr-FR"/>
              </w:rPr>
            </w:pPr>
            <w:proofErr w:type="spellStart"/>
            <w:r>
              <w:rPr>
                <w:rFonts w:ascii="Times New Roman" w:hAnsi="Times New Roman"/>
                <w:i/>
                <w:lang w:val="fr-FR"/>
              </w:rPr>
              <w:t>Scaptiodes</w:t>
            </w:r>
            <w:proofErr w:type="spellEnd"/>
            <w:r>
              <w:rPr>
                <w:rFonts w:ascii="Times New Roman" w:hAnsi="Times New Roman"/>
                <w:i/>
                <w:lang w:val="fr-FR"/>
              </w:rPr>
              <w:t xml:space="preserve"> </w:t>
            </w:r>
            <w:proofErr w:type="spellStart"/>
            <w:r>
              <w:rPr>
                <w:rFonts w:ascii="Times New Roman" w:hAnsi="Times New Roman"/>
                <w:lang w:val="fr-FR"/>
              </w:rPr>
              <w:t>Enderlein</w:t>
            </w:r>
            <w:proofErr w:type="spellEnd"/>
          </w:p>
        </w:tc>
        <w:tc>
          <w:tcPr>
            <w:tcW w:w="1984" w:type="dxa"/>
            <w:tcBorders>
              <w:left w:val="single" w:sz="6" w:space="0" w:color="000001"/>
              <w:bottom w:val="single" w:sz="6" w:space="0" w:color="000001"/>
            </w:tcBorders>
            <w:shd w:val="clear" w:color="auto" w:fill="auto"/>
            <w:tcMar>
              <w:left w:w="-7" w:type="dxa"/>
            </w:tcMar>
          </w:tcPr>
          <w:p w14:paraId="1395DEE0" w14:textId="77777777" w:rsidR="00886E27" w:rsidRDefault="00886E27">
            <w:pPr>
              <w:rPr>
                <w:rFonts w:ascii="Times New Roman" w:hAnsi="Times New Roman"/>
                <w:b/>
                <w:i/>
                <w:lang w:val="en-US"/>
              </w:rPr>
            </w:pPr>
          </w:p>
        </w:tc>
        <w:tc>
          <w:tcPr>
            <w:tcW w:w="2301" w:type="dxa"/>
            <w:tcBorders>
              <w:left w:val="single" w:sz="6" w:space="0" w:color="000001"/>
              <w:bottom w:val="single" w:sz="6" w:space="0" w:color="000001"/>
            </w:tcBorders>
            <w:shd w:val="clear" w:color="auto" w:fill="auto"/>
            <w:tcMar>
              <w:left w:w="-7" w:type="dxa"/>
            </w:tcMar>
          </w:tcPr>
          <w:p w14:paraId="7794054C" w14:textId="77777777" w:rsidR="00886E27" w:rsidRDefault="008855EA">
            <w:pPr>
              <w:rPr>
                <w:rFonts w:ascii="Times New Roman" w:hAnsi="Times New Roman"/>
                <w:i/>
                <w:lang w:val="en-US"/>
              </w:rPr>
            </w:pPr>
            <w:proofErr w:type="spellStart"/>
            <w:r>
              <w:rPr>
                <w:rFonts w:ascii="Times New Roman" w:hAnsi="Times New Roman"/>
                <w:i/>
                <w:lang w:val="en-US"/>
              </w:rPr>
              <w:t>gagatina</w:t>
            </w:r>
            <w:proofErr w:type="spellEnd"/>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049C3138" w14:textId="77777777" w:rsidR="00886E27" w:rsidRDefault="008855EA">
            <w:pPr>
              <w:rPr>
                <w:rFonts w:ascii="Times New Roman" w:hAnsi="Times New Roman"/>
                <w:lang w:val="fr-FR"/>
              </w:rPr>
            </w:pPr>
            <w:r>
              <w:rPr>
                <w:rFonts w:ascii="Times New Roman" w:hAnsi="Times New Roman"/>
                <w:lang w:val="fr-FR"/>
              </w:rPr>
              <w:t>Argentina, Chile</w:t>
            </w:r>
          </w:p>
        </w:tc>
      </w:tr>
      <w:tr w:rsidR="00886E27" w14:paraId="75280C74" w14:textId="77777777">
        <w:tc>
          <w:tcPr>
            <w:tcW w:w="2196" w:type="dxa"/>
            <w:tcBorders>
              <w:left w:val="single" w:sz="6" w:space="0" w:color="000001"/>
              <w:bottom w:val="single" w:sz="6" w:space="0" w:color="000001"/>
            </w:tcBorders>
            <w:shd w:val="clear" w:color="auto" w:fill="auto"/>
            <w:tcMar>
              <w:left w:w="-7" w:type="dxa"/>
            </w:tcMar>
          </w:tcPr>
          <w:p w14:paraId="1176994F" w14:textId="77777777" w:rsidR="00886E27" w:rsidRDefault="008855EA">
            <w:pPr>
              <w:rPr>
                <w:rFonts w:ascii="Times New Roman" w:hAnsi="Times New Roman"/>
                <w:lang w:val="fr-FR"/>
              </w:rPr>
            </w:pPr>
            <w:proofErr w:type="spellStart"/>
            <w:r>
              <w:rPr>
                <w:rFonts w:ascii="Times New Roman" w:hAnsi="Times New Roman"/>
                <w:i/>
                <w:lang w:val="fr-FR"/>
              </w:rPr>
              <w:t>Tabanus</w:t>
            </w:r>
            <w:proofErr w:type="spellEnd"/>
            <w:r>
              <w:rPr>
                <w:rFonts w:ascii="Times New Roman" w:hAnsi="Times New Roman"/>
                <w:i/>
                <w:lang w:val="fr-FR"/>
              </w:rPr>
              <w:t xml:space="preserve"> </w:t>
            </w:r>
            <w:proofErr w:type="spellStart"/>
            <w:r>
              <w:rPr>
                <w:rFonts w:ascii="Times New Roman" w:hAnsi="Times New Roman"/>
                <w:lang w:val="fr-FR"/>
              </w:rPr>
              <w:t>Linneaus</w:t>
            </w:r>
            <w:proofErr w:type="spellEnd"/>
          </w:p>
        </w:tc>
        <w:tc>
          <w:tcPr>
            <w:tcW w:w="1984" w:type="dxa"/>
            <w:tcBorders>
              <w:left w:val="single" w:sz="6" w:space="0" w:color="000001"/>
              <w:bottom w:val="single" w:sz="6" w:space="0" w:color="000001"/>
            </w:tcBorders>
            <w:shd w:val="clear" w:color="auto" w:fill="auto"/>
            <w:tcMar>
              <w:left w:w="-7" w:type="dxa"/>
            </w:tcMar>
          </w:tcPr>
          <w:p w14:paraId="0DE423F9"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0444CABF" w14:textId="77777777" w:rsidR="00886E27" w:rsidRDefault="008855EA">
            <w:pPr>
              <w:rPr>
                <w:rFonts w:ascii="Times New Roman" w:hAnsi="Times New Roman"/>
                <w:lang w:val="fr-FR"/>
              </w:rPr>
            </w:pPr>
            <w:proofErr w:type="spellStart"/>
            <w:proofErr w:type="gramStart"/>
            <w:r>
              <w:rPr>
                <w:rFonts w:ascii="Times New Roman" w:hAnsi="Times New Roman"/>
                <w:i/>
                <w:lang w:val="fr-FR"/>
              </w:rPr>
              <w:t>importunus</w:t>
            </w:r>
            <w:proofErr w:type="spellEnd"/>
            <w:proofErr w:type="gramEnd"/>
            <w:r>
              <w:rPr>
                <w:rFonts w:ascii="Times New Roman" w:hAnsi="Times New Roman"/>
                <w:i/>
                <w:lang w:val="fr-FR"/>
              </w:rPr>
              <w:t xml:space="preserve"> </w:t>
            </w:r>
            <w:r>
              <w:rPr>
                <w:rFonts w:ascii="Times New Roman" w:hAnsi="Times New Roman"/>
                <w:lang w:val="fr-FR"/>
              </w:rPr>
              <w:t>Wiedemann</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5E22B935" w14:textId="77777777" w:rsidR="00886E27" w:rsidRDefault="008855EA">
            <w:pPr>
              <w:rPr>
                <w:rFonts w:ascii="Times New Roman" w:hAnsi="Times New Roman"/>
                <w:lang w:val="fr-FR"/>
              </w:rPr>
            </w:pPr>
            <w:r>
              <w:rPr>
                <w:rFonts w:ascii="Times New Roman" w:hAnsi="Times New Roman"/>
                <w:lang w:val="fr-FR"/>
              </w:rPr>
              <w:t xml:space="preserve">Brazil, Bolivia, Panama, </w:t>
            </w:r>
            <w:proofErr w:type="spellStart"/>
            <w:r>
              <w:rPr>
                <w:rFonts w:ascii="Times New Roman" w:hAnsi="Times New Roman"/>
                <w:lang w:val="fr-FR"/>
              </w:rPr>
              <w:t>Perú</w:t>
            </w:r>
            <w:proofErr w:type="spellEnd"/>
          </w:p>
        </w:tc>
      </w:tr>
      <w:tr w:rsidR="00886E27" w14:paraId="0900DABC" w14:textId="77777777">
        <w:tc>
          <w:tcPr>
            <w:tcW w:w="2196" w:type="dxa"/>
            <w:tcBorders>
              <w:left w:val="single" w:sz="6" w:space="0" w:color="000001"/>
              <w:bottom w:val="single" w:sz="6" w:space="0" w:color="000001"/>
            </w:tcBorders>
            <w:shd w:val="clear" w:color="auto" w:fill="auto"/>
            <w:tcMar>
              <w:left w:w="-7" w:type="dxa"/>
            </w:tcMar>
          </w:tcPr>
          <w:p w14:paraId="1C72B50E" w14:textId="77777777" w:rsidR="00886E27" w:rsidRDefault="008855EA">
            <w:pPr>
              <w:rPr>
                <w:rFonts w:ascii="Times New Roman" w:hAnsi="Times New Roman"/>
                <w:lang w:val="fr-FR"/>
              </w:rPr>
            </w:pPr>
            <w:proofErr w:type="spellStart"/>
            <w:r>
              <w:rPr>
                <w:rFonts w:ascii="Times New Roman" w:hAnsi="Times New Roman"/>
                <w:i/>
                <w:lang w:val="fr-FR"/>
              </w:rPr>
              <w:t>Agelanius</w:t>
            </w:r>
            <w:proofErr w:type="spellEnd"/>
            <w:r>
              <w:rPr>
                <w:rFonts w:ascii="Times New Roman" w:hAnsi="Times New Roman"/>
                <w:i/>
                <w:lang w:val="fr-FR"/>
              </w:rPr>
              <w:t xml:space="preserve"> </w:t>
            </w:r>
            <w:proofErr w:type="spellStart"/>
            <w:r>
              <w:rPr>
                <w:rFonts w:ascii="Times New Roman" w:hAnsi="Times New Roman"/>
                <w:lang w:val="fr-FR"/>
              </w:rPr>
              <w:t>Rondani</w:t>
            </w:r>
            <w:proofErr w:type="spellEnd"/>
          </w:p>
        </w:tc>
        <w:tc>
          <w:tcPr>
            <w:tcW w:w="1984" w:type="dxa"/>
            <w:tcBorders>
              <w:left w:val="single" w:sz="6" w:space="0" w:color="000001"/>
              <w:bottom w:val="single" w:sz="6" w:space="0" w:color="000001"/>
            </w:tcBorders>
            <w:shd w:val="clear" w:color="auto" w:fill="auto"/>
            <w:tcMar>
              <w:left w:w="-7" w:type="dxa"/>
            </w:tcMar>
          </w:tcPr>
          <w:p w14:paraId="779897C0"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34028D66" w14:textId="77777777" w:rsidR="00886E27" w:rsidRDefault="008855EA">
            <w:pPr>
              <w:rPr>
                <w:rFonts w:ascii="Times New Roman" w:hAnsi="Times New Roman"/>
                <w:lang w:val="fr-FR"/>
              </w:rPr>
            </w:pPr>
            <w:proofErr w:type="spellStart"/>
            <w:proofErr w:type="gramStart"/>
            <w:r>
              <w:rPr>
                <w:rFonts w:ascii="Times New Roman" w:hAnsi="Times New Roman"/>
                <w:i/>
                <w:lang w:val="fr-FR"/>
              </w:rPr>
              <w:t>meridiana</w:t>
            </w:r>
            <w:proofErr w:type="spellEnd"/>
            <w:proofErr w:type="gramEnd"/>
            <w:r>
              <w:rPr>
                <w:rFonts w:ascii="Times New Roman" w:hAnsi="Times New Roman"/>
                <w:i/>
                <w:lang w:val="fr-FR"/>
              </w:rPr>
              <w:t xml:space="preserve"> </w:t>
            </w:r>
            <w:proofErr w:type="spellStart"/>
            <w:r>
              <w:rPr>
                <w:rFonts w:ascii="Times New Roman" w:hAnsi="Times New Roman"/>
                <w:lang w:val="fr-FR"/>
              </w:rPr>
              <w:t>Rondani</w:t>
            </w:r>
            <w:proofErr w:type="spellEnd"/>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60F74437" w14:textId="77777777" w:rsidR="00886E27" w:rsidRDefault="008855EA">
            <w:pPr>
              <w:rPr>
                <w:rFonts w:ascii="Times New Roman" w:hAnsi="Times New Roman"/>
              </w:rPr>
            </w:pPr>
            <w:r>
              <w:rPr>
                <w:rFonts w:ascii="Times New Roman" w:hAnsi="Times New Roman"/>
              </w:rPr>
              <w:t>Argentina, Chile</w:t>
            </w:r>
          </w:p>
        </w:tc>
      </w:tr>
      <w:tr w:rsidR="00886E27" w14:paraId="6CB8AD03" w14:textId="77777777">
        <w:tc>
          <w:tcPr>
            <w:tcW w:w="2196" w:type="dxa"/>
            <w:tcBorders>
              <w:left w:val="single" w:sz="6" w:space="0" w:color="000001"/>
              <w:bottom w:val="single" w:sz="6" w:space="0" w:color="000001"/>
            </w:tcBorders>
            <w:shd w:val="clear" w:color="auto" w:fill="auto"/>
            <w:tcMar>
              <w:left w:w="-7" w:type="dxa"/>
            </w:tcMar>
          </w:tcPr>
          <w:p w14:paraId="00D40F3B" w14:textId="77777777" w:rsidR="00886E27" w:rsidRDefault="008855EA">
            <w:pPr>
              <w:rPr>
                <w:rFonts w:ascii="Times New Roman" w:hAnsi="Times New Roman"/>
                <w:lang w:val="fr-FR"/>
              </w:rPr>
            </w:pPr>
            <w:proofErr w:type="spellStart"/>
            <w:r>
              <w:rPr>
                <w:rFonts w:ascii="Times New Roman" w:hAnsi="Times New Roman"/>
                <w:i/>
                <w:lang w:val="fr-FR"/>
              </w:rPr>
              <w:t>Haematopotina</w:t>
            </w:r>
            <w:proofErr w:type="spellEnd"/>
            <w:r>
              <w:rPr>
                <w:rFonts w:ascii="Times New Roman" w:hAnsi="Times New Roman"/>
                <w:i/>
                <w:lang w:val="fr-FR"/>
              </w:rPr>
              <w:t xml:space="preserve"> </w:t>
            </w:r>
            <w:proofErr w:type="spellStart"/>
            <w:r>
              <w:rPr>
                <w:rFonts w:ascii="Times New Roman" w:hAnsi="Times New Roman"/>
                <w:lang w:val="fr-FR"/>
              </w:rPr>
              <w:t>Coscarón</w:t>
            </w:r>
            <w:proofErr w:type="spellEnd"/>
            <w:r>
              <w:rPr>
                <w:rFonts w:ascii="Times New Roman" w:hAnsi="Times New Roman"/>
                <w:lang w:val="fr-FR"/>
              </w:rPr>
              <w:t xml:space="preserve"> &amp; Philip</w:t>
            </w:r>
          </w:p>
        </w:tc>
        <w:tc>
          <w:tcPr>
            <w:tcW w:w="1984" w:type="dxa"/>
            <w:tcBorders>
              <w:left w:val="single" w:sz="6" w:space="0" w:color="000001"/>
              <w:bottom w:val="single" w:sz="6" w:space="0" w:color="000001"/>
            </w:tcBorders>
            <w:shd w:val="clear" w:color="auto" w:fill="auto"/>
            <w:tcMar>
              <w:left w:w="-7" w:type="dxa"/>
            </w:tcMar>
          </w:tcPr>
          <w:p w14:paraId="6258EEFF"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08D59F0F" w14:textId="77777777" w:rsidR="00886E27" w:rsidRDefault="008855EA">
            <w:pPr>
              <w:rPr>
                <w:rFonts w:ascii="Times New Roman" w:hAnsi="Times New Roman"/>
                <w:lang w:val="fr-FR"/>
              </w:rPr>
            </w:pPr>
            <w:proofErr w:type="spellStart"/>
            <w:proofErr w:type="gramStart"/>
            <w:r>
              <w:rPr>
                <w:rFonts w:ascii="Times New Roman" w:hAnsi="Times New Roman"/>
                <w:i/>
                <w:lang w:val="fr-FR"/>
              </w:rPr>
              <w:t>argentina</w:t>
            </w:r>
            <w:proofErr w:type="spellEnd"/>
            <w:proofErr w:type="gramEnd"/>
            <w:r>
              <w:rPr>
                <w:rFonts w:ascii="Times New Roman" w:hAnsi="Times New Roman"/>
                <w:i/>
                <w:lang w:val="fr-FR"/>
              </w:rPr>
              <w:t xml:space="preserve"> </w:t>
            </w:r>
            <w:r>
              <w:rPr>
                <w:rFonts w:ascii="Times New Roman" w:hAnsi="Times New Roman"/>
                <w:lang w:val="fr-FR"/>
              </w:rPr>
              <w:t>(Brethes)</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0643A90B" w14:textId="77777777" w:rsidR="00886E27" w:rsidRDefault="008855EA">
            <w:pPr>
              <w:rPr>
                <w:rFonts w:ascii="Times New Roman" w:hAnsi="Times New Roman"/>
              </w:rPr>
            </w:pPr>
            <w:r>
              <w:rPr>
                <w:rFonts w:ascii="Times New Roman" w:hAnsi="Times New Roman"/>
              </w:rPr>
              <w:t>Argentina</w:t>
            </w:r>
          </w:p>
        </w:tc>
      </w:tr>
      <w:tr w:rsidR="00886E27" w14:paraId="7DBC9219" w14:textId="77777777">
        <w:tc>
          <w:tcPr>
            <w:tcW w:w="2196" w:type="dxa"/>
            <w:tcBorders>
              <w:left w:val="single" w:sz="6" w:space="0" w:color="000001"/>
              <w:bottom w:val="single" w:sz="6" w:space="0" w:color="000001"/>
            </w:tcBorders>
            <w:shd w:val="clear" w:color="auto" w:fill="auto"/>
            <w:tcMar>
              <w:left w:w="-7" w:type="dxa"/>
            </w:tcMar>
          </w:tcPr>
          <w:p w14:paraId="03D237C4"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32B20E6E"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73E05C96" w14:textId="77777777" w:rsidR="00886E27" w:rsidRDefault="008855EA">
            <w:pPr>
              <w:rPr>
                <w:rFonts w:ascii="Times New Roman" w:hAnsi="Times New Roman"/>
                <w:lang w:val="fr-FR"/>
              </w:rPr>
            </w:pPr>
            <w:proofErr w:type="spellStart"/>
            <w:proofErr w:type="gramStart"/>
            <w:r>
              <w:rPr>
                <w:rFonts w:ascii="Times New Roman" w:hAnsi="Times New Roman"/>
                <w:i/>
                <w:lang w:val="fr-FR"/>
              </w:rPr>
              <w:t>argentina</w:t>
            </w:r>
            <w:proofErr w:type="spellEnd"/>
            <w:proofErr w:type="gramEnd"/>
            <w:r>
              <w:rPr>
                <w:rFonts w:ascii="Times New Roman" w:hAnsi="Times New Roman"/>
                <w:i/>
                <w:lang w:val="fr-FR"/>
              </w:rPr>
              <w:t xml:space="preserve"> </w:t>
            </w:r>
            <w:proofErr w:type="spellStart"/>
            <w:r>
              <w:rPr>
                <w:rFonts w:ascii="Times New Roman" w:hAnsi="Times New Roman"/>
                <w:i/>
                <w:lang w:val="fr-FR"/>
              </w:rPr>
              <w:t>calchaqui</w:t>
            </w:r>
            <w:proofErr w:type="spellEnd"/>
            <w:r>
              <w:rPr>
                <w:rFonts w:ascii="Times New Roman" w:hAnsi="Times New Roman"/>
                <w:i/>
                <w:lang w:val="fr-FR"/>
              </w:rPr>
              <w:t xml:space="preserve"> </w:t>
            </w:r>
            <w:proofErr w:type="spellStart"/>
            <w:r>
              <w:rPr>
                <w:rFonts w:ascii="Times New Roman" w:hAnsi="Times New Roman"/>
                <w:lang w:val="fr-FR"/>
              </w:rPr>
              <w:t>Coscarón</w:t>
            </w:r>
            <w:proofErr w:type="spellEnd"/>
            <w:r>
              <w:rPr>
                <w:rFonts w:ascii="Times New Roman" w:hAnsi="Times New Roman"/>
                <w:lang w:val="fr-FR"/>
              </w:rPr>
              <w:t xml:space="preserve"> &amp; Philip</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014CE367" w14:textId="77777777" w:rsidR="00886E27" w:rsidRDefault="008855EA">
            <w:pPr>
              <w:rPr>
                <w:rFonts w:ascii="Times New Roman" w:hAnsi="Times New Roman"/>
                <w:lang w:val="fr-FR"/>
              </w:rPr>
            </w:pPr>
            <w:r>
              <w:rPr>
                <w:rFonts w:ascii="Times New Roman" w:hAnsi="Times New Roman"/>
                <w:lang w:val="fr-FR"/>
              </w:rPr>
              <w:t>Argentina, Bolivia</w:t>
            </w:r>
          </w:p>
        </w:tc>
      </w:tr>
      <w:tr w:rsidR="00886E27" w14:paraId="16FDAAF8" w14:textId="77777777">
        <w:tc>
          <w:tcPr>
            <w:tcW w:w="2196" w:type="dxa"/>
            <w:tcBorders>
              <w:left w:val="single" w:sz="6" w:space="0" w:color="000001"/>
              <w:bottom w:val="single" w:sz="6" w:space="0" w:color="000001"/>
            </w:tcBorders>
            <w:shd w:val="clear" w:color="auto" w:fill="auto"/>
            <w:tcMar>
              <w:left w:w="-7" w:type="dxa"/>
            </w:tcMar>
          </w:tcPr>
          <w:p w14:paraId="463DC550" w14:textId="77777777" w:rsidR="00886E27" w:rsidRDefault="00886E27">
            <w:pPr>
              <w:rPr>
                <w:rFonts w:ascii="Times New Roman" w:hAnsi="Times New Roman"/>
                <w:b/>
                <w:i/>
              </w:rPr>
            </w:pPr>
          </w:p>
        </w:tc>
        <w:tc>
          <w:tcPr>
            <w:tcW w:w="1984" w:type="dxa"/>
            <w:tcBorders>
              <w:left w:val="single" w:sz="6" w:space="0" w:color="000001"/>
              <w:bottom w:val="single" w:sz="6" w:space="0" w:color="000001"/>
            </w:tcBorders>
            <w:shd w:val="clear" w:color="auto" w:fill="auto"/>
            <w:tcMar>
              <w:left w:w="-7" w:type="dxa"/>
            </w:tcMar>
          </w:tcPr>
          <w:p w14:paraId="4AC77996" w14:textId="77777777" w:rsidR="00886E27" w:rsidRDefault="00886E27">
            <w:pPr>
              <w:rPr>
                <w:rFonts w:ascii="Times New Roman" w:hAnsi="Times New Roman"/>
                <w:b/>
                <w:i/>
              </w:rPr>
            </w:pPr>
          </w:p>
        </w:tc>
        <w:tc>
          <w:tcPr>
            <w:tcW w:w="2301" w:type="dxa"/>
            <w:tcBorders>
              <w:left w:val="single" w:sz="6" w:space="0" w:color="000001"/>
              <w:bottom w:val="single" w:sz="6" w:space="0" w:color="000001"/>
            </w:tcBorders>
            <w:shd w:val="clear" w:color="auto" w:fill="auto"/>
            <w:tcMar>
              <w:left w:w="-7" w:type="dxa"/>
            </w:tcMar>
          </w:tcPr>
          <w:p w14:paraId="61903C11" w14:textId="77777777" w:rsidR="00886E27" w:rsidRDefault="008855EA">
            <w:pPr>
              <w:rPr>
                <w:rFonts w:ascii="Times New Roman" w:hAnsi="Times New Roman"/>
                <w:lang w:val="fr-FR"/>
              </w:rPr>
            </w:pPr>
            <w:proofErr w:type="spellStart"/>
            <w:proofErr w:type="gramStart"/>
            <w:r>
              <w:rPr>
                <w:rFonts w:ascii="Times New Roman" w:hAnsi="Times New Roman"/>
                <w:i/>
                <w:lang w:val="fr-FR"/>
              </w:rPr>
              <w:t>pechumani</w:t>
            </w:r>
            <w:proofErr w:type="spellEnd"/>
            <w:proofErr w:type="gramEnd"/>
            <w:r>
              <w:rPr>
                <w:rFonts w:ascii="Times New Roman" w:hAnsi="Times New Roman"/>
                <w:i/>
                <w:lang w:val="fr-FR"/>
              </w:rPr>
              <w:t xml:space="preserve"> </w:t>
            </w:r>
            <w:proofErr w:type="spellStart"/>
            <w:r>
              <w:rPr>
                <w:rFonts w:ascii="Times New Roman" w:hAnsi="Times New Roman"/>
                <w:lang w:val="fr-FR"/>
              </w:rPr>
              <w:t>Coscarón</w:t>
            </w:r>
            <w:proofErr w:type="spellEnd"/>
            <w:r>
              <w:rPr>
                <w:rFonts w:ascii="Times New Roman" w:hAnsi="Times New Roman"/>
                <w:lang w:val="fr-FR"/>
              </w:rPr>
              <w:t xml:space="preserve"> &amp; Philip</w:t>
            </w:r>
          </w:p>
        </w:tc>
        <w:tc>
          <w:tcPr>
            <w:tcW w:w="2266" w:type="dxa"/>
            <w:tcBorders>
              <w:left w:val="single" w:sz="6" w:space="0" w:color="000001"/>
              <w:bottom w:val="single" w:sz="6" w:space="0" w:color="000001"/>
              <w:right w:val="single" w:sz="6" w:space="0" w:color="000001"/>
            </w:tcBorders>
            <w:shd w:val="clear" w:color="auto" w:fill="auto"/>
            <w:tcMar>
              <w:left w:w="-7" w:type="dxa"/>
            </w:tcMar>
          </w:tcPr>
          <w:p w14:paraId="755D4A70" w14:textId="50C6AC63" w:rsidR="00886E27" w:rsidRDefault="008855EA">
            <w:pPr>
              <w:rPr>
                <w:rFonts w:ascii="Times New Roman" w:hAnsi="Times New Roman"/>
                <w:lang w:val="fr-FR"/>
              </w:rPr>
            </w:pPr>
            <w:r>
              <w:rPr>
                <w:rFonts w:ascii="Times New Roman" w:hAnsi="Times New Roman"/>
                <w:lang w:val="fr-FR"/>
              </w:rPr>
              <w:t xml:space="preserve">Chile, </w:t>
            </w:r>
            <w:proofErr w:type="spellStart"/>
            <w:r>
              <w:rPr>
                <w:rFonts w:ascii="Times New Roman" w:hAnsi="Times New Roman"/>
                <w:lang w:val="fr-FR"/>
              </w:rPr>
              <w:t>Per</w:t>
            </w:r>
            <w:r w:rsidR="00DB26BE">
              <w:rPr>
                <w:rFonts w:ascii="Times New Roman" w:hAnsi="Times New Roman"/>
                <w:lang w:val="fr-FR"/>
              </w:rPr>
              <w:t>ú</w:t>
            </w:r>
            <w:proofErr w:type="spellEnd"/>
          </w:p>
        </w:tc>
      </w:tr>
    </w:tbl>
    <w:p w14:paraId="1C949E60" w14:textId="77777777" w:rsidR="00886E27" w:rsidRDefault="00886E27">
      <w:pPr>
        <w:rPr>
          <w:lang w:val="en-US"/>
        </w:rPr>
      </w:pPr>
    </w:p>
    <w:p w14:paraId="0C8C77C9" w14:textId="77777777" w:rsidR="00886E27" w:rsidRDefault="00886E27">
      <w:pPr>
        <w:rPr>
          <w:rFonts w:ascii="Times New Roman" w:hAnsi="Times New Roman"/>
          <w:lang w:val="fr-FR"/>
        </w:rPr>
      </w:pPr>
    </w:p>
    <w:p w14:paraId="03DC0243" w14:textId="77777777" w:rsidR="00886E27" w:rsidRDefault="00886E27">
      <w:pPr>
        <w:rPr>
          <w:rFonts w:ascii="Times New Roman" w:hAnsi="Times New Roman"/>
          <w:lang w:val="fr-FR"/>
        </w:rPr>
      </w:pPr>
    </w:p>
    <w:p w14:paraId="2A4F6636" w14:textId="77777777" w:rsidR="00886E27" w:rsidRDefault="00886E27">
      <w:pPr>
        <w:rPr>
          <w:rFonts w:ascii="Times New Roman" w:hAnsi="Times New Roman"/>
          <w:lang w:val="fr-FR"/>
        </w:rPr>
      </w:pPr>
    </w:p>
    <w:p w14:paraId="4310DCFD" w14:textId="77777777" w:rsidR="00886E27" w:rsidRDefault="00886E27">
      <w:pPr>
        <w:rPr>
          <w:rFonts w:ascii="Times New Roman" w:hAnsi="Times New Roman"/>
          <w:lang w:val="fr-FR"/>
        </w:rPr>
      </w:pPr>
    </w:p>
    <w:p w14:paraId="78FAB8AA" w14:textId="77777777" w:rsidR="00886E27" w:rsidRDefault="00886E27">
      <w:pPr>
        <w:rPr>
          <w:rFonts w:ascii="Times New Roman" w:hAnsi="Times New Roman"/>
          <w:lang w:val="fr-FR"/>
        </w:rPr>
      </w:pPr>
    </w:p>
    <w:p w14:paraId="458B3B08" w14:textId="77777777" w:rsidR="00886E27" w:rsidRDefault="00886E27">
      <w:pPr>
        <w:rPr>
          <w:rFonts w:ascii="Times New Roman" w:hAnsi="Times New Roman"/>
          <w:lang w:val="fr-FR"/>
        </w:rPr>
      </w:pPr>
    </w:p>
    <w:p w14:paraId="096483B1" w14:textId="70D03F0F" w:rsidR="00886E27" w:rsidRDefault="008855EA">
      <w:pPr>
        <w:rPr>
          <w:rFonts w:ascii="Times New Roman" w:hAnsi="Times New Roman"/>
          <w:i/>
          <w:lang w:val="en-US"/>
        </w:rPr>
      </w:pPr>
      <w:r>
        <w:rPr>
          <w:rFonts w:ascii="Times New Roman" w:hAnsi="Times New Roman"/>
          <w:b/>
          <w:lang w:val="fr-FR"/>
        </w:rPr>
        <w:lastRenderedPageBreak/>
        <w:t>Appendix 1</w:t>
      </w:r>
      <w:r>
        <w:rPr>
          <w:rFonts w:ascii="Times New Roman" w:hAnsi="Times New Roman"/>
          <w:lang w:val="fr-FR"/>
        </w:rPr>
        <w:t xml:space="preserve">. </w:t>
      </w:r>
      <w:r>
        <w:rPr>
          <w:rFonts w:ascii="Times New Roman" w:hAnsi="Times New Roman"/>
          <w:lang w:val="en-US"/>
        </w:rPr>
        <w:t xml:space="preserve">Description of characters used in the </w:t>
      </w:r>
      <w:r w:rsidR="00A90F83">
        <w:rPr>
          <w:rFonts w:ascii="Times New Roman" w:hAnsi="Times New Roman"/>
          <w:lang w:val="en-US"/>
        </w:rPr>
        <w:t>cladistics</w:t>
      </w:r>
      <w:r>
        <w:rPr>
          <w:rFonts w:ascii="Times New Roman" w:hAnsi="Times New Roman"/>
          <w:lang w:val="en-US"/>
        </w:rPr>
        <w:t xml:space="preserve"> analysis of neotropical species of ??</w:t>
      </w:r>
      <w:proofErr w:type="spellStart"/>
      <w:proofErr w:type="gramStart"/>
      <w:r>
        <w:rPr>
          <w:rFonts w:ascii="Times New Roman" w:hAnsi="Times New Roman"/>
          <w:i/>
          <w:lang w:val="en-US"/>
        </w:rPr>
        <w:t>Dasybasis</w:t>
      </w:r>
      <w:proofErr w:type="spellEnd"/>
      <w:r>
        <w:rPr>
          <w:rFonts w:ascii="Times New Roman" w:hAnsi="Times New Roman"/>
          <w:i/>
          <w:lang w:val="en-US"/>
        </w:rPr>
        <w:t> ?</w:t>
      </w:r>
      <w:proofErr w:type="gramEnd"/>
    </w:p>
    <w:p w14:paraId="701CD259" w14:textId="77777777" w:rsidR="00886E27" w:rsidRDefault="00886E27">
      <w:pPr>
        <w:rPr>
          <w:rFonts w:ascii="Times New Roman" w:hAnsi="Times New Roman"/>
          <w:i/>
          <w:lang w:val="en-US"/>
        </w:rPr>
      </w:pPr>
    </w:p>
    <w:p w14:paraId="1CBE9140" w14:textId="77777777" w:rsidR="00886E27" w:rsidRDefault="008855EA">
      <w:pPr>
        <w:pStyle w:val="Estilo56"/>
        <w:spacing w:line="480" w:lineRule="auto"/>
        <w:jc w:val="left"/>
        <w:rPr>
          <w:rFonts w:ascii="Times New Roman" w:hAnsi="Times New Roman"/>
          <w:lang w:val="en-US"/>
        </w:rPr>
      </w:pPr>
      <w:r>
        <w:rPr>
          <w:rFonts w:ascii="Times New Roman" w:hAnsi="Times New Roman"/>
          <w:lang w:val="en-US"/>
        </w:rPr>
        <w:t>Characters and observations</w:t>
      </w:r>
    </w:p>
    <w:p w14:paraId="55D713E6" w14:textId="77777777" w:rsidR="00886E27" w:rsidRDefault="008855EA">
      <w:pPr>
        <w:pStyle w:val="Feature"/>
        <w:widowControl/>
        <w:spacing w:line="360" w:lineRule="auto"/>
        <w:ind w:left="0" w:firstLine="0"/>
        <w:rPr>
          <w:rFonts w:ascii="Times New Roman" w:hAnsi="Times New Roman"/>
          <w:color w:val="000000"/>
          <w:sz w:val="24"/>
          <w:lang w:val="en-US"/>
        </w:rPr>
      </w:pPr>
      <w:r>
        <w:rPr>
          <w:rFonts w:ascii="Times New Roman" w:hAnsi="Times New Roman"/>
          <w:color w:val="000000"/>
          <w:sz w:val="24"/>
          <w:lang w:val="en-US"/>
        </w:rPr>
        <w:t xml:space="preserve">1. &lt; Specimen length &gt;/ </w:t>
      </w:r>
    </w:p>
    <w:p w14:paraId="37233B9E" w14:textId="5E90037F" w:rsidR="00886E27" w:rsidRDefault="00A70516" w:rsidP="00EB56BB">
      <w:pPr>
        <w:pStyle w:val="Feature"/>
        <w:widowControl/>
        <w:tabs>
          <w:tab w:val="left" w:pos="510"/>
          <w:tab w:val="left" w:pos="885"/>
        </w:tabs>
        <w:spacing w:line="360" w:lineRule="auto"/>
        <w:ind w:left="510" w:firstLine="0"/>
        <w:rPr>
          <w:rFonts w:ascii="Times New Roman" w:hAnsi="Times New Roman"/>
          <w:color w:val="000000"/>
          <w:sz w:val="24"/>
          <w:lang w:val="en-US"/>
        </w:rPr>
      </w:pPr>
      <w:r>
        <w:rPr>
          <w:rFonts w:ascii="Times New Roman" w:hAnsi="Times New Roman"/>
          <w:color w:val="000000"/>
          <w:sz w:val="24"/>
          <w:lang w:val="en-US"/>
        </w:rPr>
        <w:t>0</w:t>
      </w:r>
      <w:r w:rsidR="008855EA">
        <w:rPr>
          <w:rFonts w:ascii="Times New Roman" w:hAnsi="Times New Roman"/>
          <w:color w:val="000000"/>
          <w:sz w:val="24"/>
          <w:lang w:val="en-US"/>
        </w:rPr>
        <w:t>) Small up to 10.0</w:t>
      </w:r>
    </w:p>
    <w:p w14:paraId="5DB2E6CD" w14:textId="55E30CAE" w:rsidR="00886E27" w:rsidRDefault="00A70516" w:rsidP="00EB56BB">
      <w:pPr>
        <w:pStyle w:val="Feature"/>
        <w:widowControl/>
        <w:tabs>
          <w:tab w:val="left" w:pos="510"/>
          <w:tab w:val="left" w:pos="885"/>
        </w:tabs>
        <w:spacing w:line="360" w:lineRule="auto"/>
        <w:ind w:left="510" w:firstLine="0"/>
        <w:rPr>
          <w:rFonts w:ascii="Times New Roman" w:hAnsi="Times New Roman"/>
          <w:color w:val="000000"/>
          <w:sz w:val="24"/>
          <w:lang w:val="en-US"/>
        </w:rPr>
      </w:pPr>
      <w:r>
        <w:rPr>
          <w:rFonts w:ascii="Times New Roman" w:hAnsi="Times New Roman"/>
          <w:color w:val="000000"/>
          <w:sz w:val="24"/>
          <w:lang w:val="en-US"/>
        </w:rPr>
        <w:t>1</w:t>
      </w:r>
      <w:r w:rsidR="008855EA">
        <w:rPr>
          <w:rFonts w:ascii="Times New Roman" w:hAnsi="Times New Roman"/>
          <w:color w:val="000000"/>
          <w:sz w:val="24"/>
          <w:lang w:val="en-US"/>
        </w:rPr>
        <w:t>) Medium 10.5 to 13.0</w:t>
      </w:r>
    </w:p>
    <w:p w14:paraId="334D2E79" w14:textId="026A5E7C" w:rsidR="00886E27" w:rsidRDefault="00A70516" w:rsidP="00EB56BB">
      <w:pPr>
        <w:pStyle w:val="Feature"/>
        <w:widowControl/>
        <w:tabs>
          <w:tab w:val="left" w:pos="510"/>
          <w:tab w:val="left" w:pos="885"/>
        </w:tabs>
        <w:spacing w:line="360" w:lineRule="auto"/>
        <w:ind w:left="510" w:firstLine="0"/>
        <w:rPr>
          <w:rFonts w:ascii="Times New Roman" w:hAnsi="Times New Roman"/>
          <w:color w:val="000000"/>
          <w:sz w:val="24"/>
          <w:lang w:val="en-US"/>
        </w:rPr>
      </w:pPr>
      <w:r>
        <w:rPr>
          <w:rFonts w:ascii="Times New Roman" w:hAnsi="Times New Roman"/>
          <w:color w:val="000000"/>
          <w:sz w:val="24"/>
          <w:lang w:val="en-US"/>
        </w:rPr>
        <w:t>2</w:t>
      </w:r>
      <w:r w:rsidR="008855EA">
        <w:rPr>
          <w:rFonts w:ascii="Times New Roman" w:hAnsi="Times New Roman"/>
          <w:color w:val="000000"/>
          <w:sz w:val="24"/>
          <w:lang w:val="en-US"/>
        </w:rPr>
        <w:t>) Large 13.5 more</w:t>
      </w:r>
    </w:p>
    <w:p w14:paraId="32FCB64B" w14:textId="77777777" w:rsidR="00886E27" w:rsidRDefault="00886E27">
      <w:pPr>
        <w:pStyle w:val="Feature"/>
        <w:widowControl/>
        <w:spacing w:line="360" w:lineRule="auto"/>
        <w:rPr>
          <w:rFonts w:ascii="Times New Roman" w:hAnsi="Times New Roman"/>
          <w:color w:val="000000"/>
          <w:sz w:val="24"/>
          <w:lang w:val="en-US"/>
        </w:rPr>
      </w:pPr>
    </w:p>
    <w:p w14:paraId="23EA2906" w14:textId="00100E46"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t xml:space="preserve">2. &lt; </w:t>
      </w:r>
      <w:proofErr w:type="spellStart"/>
      <w:r>
        <w:rPr>
          <w:rFonts w:ascii="Times New Roman" w:hAnsi="Times New Roman"/>
          <w:color w:val="000000"/>
          <w:sz w:val="24"/>
          <w:lang w:val="en-US"/>
        </w:rPr>
        <w:t>Pruinosity</w:t>
      </w:r>
      <w:proofErr w:type="spellEnd"/>
      <w:r>
        <w:rPr>
          <w:rFonts w:ascii="Times New Roman" w:hAnsi="Times New Roman"/>
          <w:color w:val="000000"/>
          <w:sz w:val="24"/>
          <w:lang w:val="en-US"/>
        </w:rPr>
        <w:t xml:space="preserve"> in frons, gena, and </w:t>
      </w:r>
      <w:proofErr w:type="spellStart"/>
      <w:r>
        <w:rPr>
          <w:rFonts w:ascii="Times New Roman" w:hAnsi="Times New Roman"/>
          <w:color w:val="000000"/>
          <w:sz w:val="24"/>
          <w:lang w:val="en-US"/>
        </w:rPr>
        <w:t>subcallus</w:t>
      </w:r>
      <w:proofErr w:type="spellEnd"/>
      <w:r>
        <w:rPr>
          <w:rFonts w:ascii="Times New Roman" w:hAnsi="Times New Roman"/>
          <w:color w:val="000000"/>
          <w:sz w:val="24"/>
          <w:lang w:val="en-US"/>
        </w:rPr>
        <w:t xml:space="preserve"> &gt;/ </w:t>
      </w:r>
    </w:p>
    <w:p w14:paraId="6934937C"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present</w:t>
      </w:r>
    </w:p>
    <w:p w14:paraId="210AE0C1"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(1) absent</w:t>
      </w:r>
    </w:p>
    <w:p w14:paraId="395D0463" w14:textId="77777777" w:rsidR="00886E27" w:rsidRDefault="00886E27">
      <w:pPr>
        <w:pStyle w:val="Feature"/>
        <w:widowControl/>
        <w:spacing w:line="360" w:lineRule="auto"/>
        <w:rPr>
          <w:rFonts w:ascii="Times New Roman" w:hAnsi="Times New Roman"/>
          <w:color w:val="000000"/>
          <w:sz w:val="24"/>
          <w:lang w:val="en-US"/>
        </w:rPr>
      </w:pPr>
    </w:p>
    <w:p w14:paraId="407E0D40" w14:textId="03005598" w:rsidR="00886E27" w:rsidRDefault="008855EA">
      <w:pPr>
        <w:pStyle w:val="Feature"/>
        <w:widowControl/>
        <w:spacing w:line="360" w:lineRule="auto"/>
        <w:rPr>
          <w:rFonts w:ascii="Times New Roman" w:hAnsi="Times New Roman"/>
          <w:color w:val="000000"/>
          <w:sz w:val="24"/>
          <w:lang w:val="en-US"/>
        </w:rPr>
      </w:pPr>
      <w:proofErr w:type="spellStart"/>
      <w:r>
        <w:rPr>
          <w:rFonts w:ascii="Times New Roman" w:hAnsi="Times New Roman"/>
          <w:color w:val="000000"/>
          <w:sz w:val="24"/>
          <w:lang w:val="en-US"/>
        </w:rPr>
        <w:t>Pruinosity</w:t>
      </w:r>
      <w:proofErr w:type="spellEnd"/>
      <w:r>
        <w:rPr>
          <w:rFonts w:ascii="Times New Roman" w:hAnsi="Times New Roman"/>
          <w:color w:val="000000"/>
          <w:sz w:val="24"/>
          <w:lang w:val="en-US"/>
        </w:rPr>
        <w:t xml:space="preserve"> of the head is common in different taxa of the </w:t>
      </w:r>
      <w:proofErr w:type="spellStart"/>
      <w:r>
        <w:rPr>
          <w:rFonts w:ascii="Times New Roman" w:hAnsi="Times New Roman"/>
          <w:color w:val="000000"/>
          <w:sz w:val="24"/>
          <w:lang w:val="en-US"/>
        </w:rPr>
        <w:t>Diachlorini</w:t>
      </w:r>
      <w:proofErr w:type="spellEnd"/>
      <w:r>
        <w:rPr>
          <w:rFonts w:ascii="Times New Roman" w:hAnsi="Times New Roman"/>
          <w:color w:val="000000"/>
          <w:sz w:val="24"/>
          <w:lang w:val="en-US"/>
        </w:rPr>
        <w:t xml:space="preserve"> and also in </w:t>
      </w:r>
      <w:proofErr w:type="spellStart"/>
      <w:r>
        <w:rPr>
          <w:rFonts w:ascii="Times New Roman" w:hAnsi="Times New Roman"/>
          <w:color w:val="000000"/>
          <w:sz w:val="24"/>
          <w:lang w:val="en-US"/>
        </w:rPr>
        <w:t>Tabaninae</w:t>
      </w:r>
      <w:proofErr w:type="spellEnd"/>
      <w:r>
        <w:rPr>
          <w:rFonts w:ascii="Times New Roman" w:hAnsi="Times New Roman"/>
          <w:color w:val="000000"/>
          <w:sz w:val="24"/>
          <w:lang w:val="en-US"/>
        </w:rPr>
        <w:t>. The plesiomorphic condition is found in all “</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w:t>
      </w:r>
      <w:r>
        <w:rPr>
          <w:rFonts w:ascii="Times New Roman" w:hAnsi="Times New Roman"/>
          <w:color w:val="000000"/>
          <w:sz w:val="24"/>
          <w:lang w:val="en-US"/>
        </w:rPr>
        <w:t xml:space="preserve"> species. The derived state for this character, in this study, is only present in </w:t>
      </w:r>
      <w:proofErr w:type="spellStart"/>
      <w:r>
        <w:rPr>
          <w:rFonts w:ascii="Times New Roman" w:hAnsi="Times New Roman"/>
          <w:i/>
          <w:color w:val="000000"/>
          <w:sz w:val="24"/>
          <w:lang w:val="en-US"/>
        </w:rPr>
        <w:t>Scaptiodes</w:t>
      </w:r>
      <w:proofErr w:type="spellEnd"/>
      <w:r>
        <w:rPr>
          <w:rFonts w:ascii="Times New Roman" w:hAnsi="Times New Roman"/>
          <w:i/>
          <w:color w:val="000000"/>
          <w:sz w:val="24"/>
          <w:lang w:val="en-US"/>
        </w:rPr>
        <w:t xml:space="preserve"> </w:t>
      </w:r>
      <w:proofErr w:type="spellStart"/>
      <w:r>
        <w:rPr>
          <w:rFonts w:ascii="Times New Roman" w:hAnsi="Times New Roman"/>
          <w:i/>
          <w:color w:val="000000"/>
          <w:sz w:val="24"/>
          <w:lang w:val="en-US"/>
        </w:rPr>
        <w:t>gagatina</w:t>
      </w:r>
      <w:proofErr w:type="spellEnd"/>
      <w:r>
        <w:rPr>
          <w:rFonts w:ascii="Times New Roman" w:hAnsi="Times New Roman"/>
          <w:color w:val="000000"/>
          <w:sz w:val="24"/>
          <w:lang w:val="en-US"/>
        </w:rPr>
        <w:t xml:space="preserve"> (Philippi) and within </w:t>
      </w:r>
      <w:proofErr w:type="spellStart"/>
      <w:r>
        <w:rPr>
          <w:rFonts w:ascii="Times New Roman" w:hAnsi="Times New Roman"/>
          <w:color w:val="000000"/>
          <w:sz w:val="24"/>
          <w:lang w:val="en-US"/>
        </w:rPr>
        <w:t>Diachlorini</w:t>
      </w:r>
      <w:proofErr w:type="spellEnd"/>
      <w:r>
        <w:rPr>
          <w:rFonts w:ascii="Times New Roman" w:hAnsi="Times New Roman"/>
          <w:color w:val="000000"/>
          <w:sz w:val="24"/>
          <w:lang w:val="en-US"/>
        </w:rPr>
        <w:t xml:space="preserve">, for example, in </w:t>
      </w:r>
      <w:proofErr w:type="spellStart"/>
      <w:r>
        <w:rPr>
          <w:rFonts w:ascii="Times New Roman" w:hAnsi="Times New Roman"/>
          <w:i/>
          <w:color w:val="000000"/>
          <w:sz w:val="24"/>
          <w:lang w:val="en-US"/>
        </w:rPr>
        <w:t>Eristalotabanus</w:t>
      </w:r>
      <w:proofErr w:type="spellEnd"/>
      <w:r>
        <w:rPr>
          <w:rFonts w:ascii="Times New Roman" w:hAnsi="Times New Roman"/>
          <w:i/>
          <w:color w:val="000000"/>
          <w:sz w:val="24"/>
          <w:lang w:val="en-US"/>
        </w:rPr>
        <w:t xml:space="preserve"> violaceus</w:t>
      </w:r>
      <w:r>
        <w:rPr>
          <w:rFonts w:ascii="Times New Roman" w:hAnsi="Times New Roman"/>
          <w:color w:val="000000"/>
          <w:sz w:val="24"/>
          <w:lang w:val="en-US"/>
        </w:rPr>
        <w:t xml:space="preserve"> </w:t>
      </w:r>
      <w:proofErr w:type="spellStart"/>
      <w:r>
        <w:rPr>
          <w:rFonts w:ascii="Times New Roman" w:hAnsi="Times New Roman"/>
          <w:color w:val="000000"/>
          <w:sz w:val="24"/>
          <w:lang w:val="en-US"/>
        </w:rPr>
        <w:t>Kröber</w:t>
      </w:r>
      <w:proofErr w:type="spellEnd"/>
    </w:p>
    <w:p w14:paraId="3ECF2E6F" w14:textId="77777777" w:rsidR="00886E27" w:rsidRDefault="00886E27">
      <w:pPr>
        <w:pStyle w:val="Feature"/>
        <w:widowControl/>
        <w:spacing w:line="360" w:lineRule="auto"/>
        <w:rPr>
          <w:rFonts w:ascii="Times New Roman" w:hAnsi="Times New Roman"/>
          <w:color w:val="FF0000"/>
          <w:sz w:val="24"/>
          <w:lang w:val="en-US"/>
        </w:rPr>
      </w:pPr>
    </w:p>
    <w:p w14:paraId="2D353E87" w14:textId="77777777" w:rsidR="00886E27" w:rsidRDefault="008855EA">
      <w:pPr>
        <w:pStyle w:val="Feature"/>
        <w:widowControl/>
        <w:spacing w:line="360" w:lineRule="auto"/>
        <w:rPr>
          <w:rFonts w:ascii="Times New Roman" w:hAnsi="Times New Roman"/>
          <w:color w:val="FF0000"/>
          <w:sz w:val="24"/>
          <w:lang w:val="en-US"/>
        </w:rPr>
      </w:pPr>
      <w:r>
        <w:rPr>
          <w:rFonts w:ascii="Times New Roman" w:hAnsi="Times New Roman"/>
          <w:color w:val="000000"/>
          <w:sz w:val="24"/>
          <w:lang w:val="en-US"/>
        </w:rPr>
        <w:t>3. &lt; Median occipital sclerite &gt;/</w:t>
      </w:r>
    </w:p>
    <w:p w14:paraId="6EAC9197"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wide, very wide</w:t>
      </w:r>
    </w:p>
    <w:p w14:paraId="6D5A31CF"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(1) narrow</w:t>
      </w:r>
    </w:p>
    <w:p w14:paraId="3835B807" w14:textId="77777777" w:rsidR="00886E27" w:rsidRDefault="00886E27">
      <w:pPr>
        <w:pStyle w:val="State"/>
        <w:widowControl/>
        <w:spacing w:line="360" w:lineRule="auto"/>
        <w:rPr>
          <w:rFonts w:ascii="Times New Roman" w:hAnsi="Times New Roman"/>
          <w:color w:val="000000"/>
          <w:sz w:val="24"/>
          <w:lang w:val="en-US"/>
        </w:rPr>
      </w:pPr>
    </w:p>
    <w:p w14:paraId="7FE1B8AF" w14:textId="3EE06A9B"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t xml:space="preserve">There is no </w:t>
      </w:r>
      <w:r>
        <w:rPr>
          <w:rFonts w:ascii="Times New Roman" w:hAnsi="Times New Roman"/>
          <w:sz w:val="24"/>
          <w:lang w:val="en-US"/>
        </w:rPr>
        <w:t xml:space="preserve">precedent </w:t>
      </w:r>
      <w:r>
        <w:rPr>
          <w:rFonts w:ascii="Times New Roman" w:hAnsi="Times New Roman"/>
          <w:color w:val="000000"/>
          <w:sz w:val="24"/>
          <w:lang w:val="en-US"/>
        </w:rPr>
        <w:t xml:space="preserve">in the </w:t>
      </w:r>
      <w:proofErr w:type="spellStart"/>
      <w:r>
        <w:rPr>
          <w:rFonts w:ascii="Times New Roman" w:hAnsi="Times New Roman"/>
          <w:color w:val="000000"/>
          <w:sz w:val="24"/>
          <w:lang w:val="en-US"/>
        </w:rPr>
        <w:t>Tabanidae</w:t>
      </w:r>
      <w:proofErr w:type="spellEnd"/>
      <w:r>
        <w:rPr>
          <w:rFonts w:ascii="Times New Roman" w:hAnsi="Times New Roman"/>
          <w:color w:val="000000"/>
          <w:sz w:val="24"/>
          <w:lang w:val="en-US"/>
        </w:rPr>
        <w:t xml:space="preserve"> literature, using of this character to separate the different groups. In the studied “</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w:t>
      </w:r>
      <w:r>
        <w:rPr>
          <w:rFonts w:ascii="Times New Roman" w:hAnsi="Times New Roman"/>
          <w:color w:val="000000"/>
          <w:sz w:val="24"/>
          <w:lang w:val="en-US"/>
        </w:rPr>
        <w:t xml:space="preserve"> species the character is present in its plesiomorphic condition; wide occipital median sclerite (very wide). The derived state is present only in “</w:t>
      </w:r>
      <w:r>
        <w:rPr>
          <w:rFonts w:ascii="Times New Roman" w:hAnsi="Times New Roman"/>
          <w:i/>
          <w:color w:val="000000"/>
          <w:sz w:val="24"/>
          <w:lang w:val="en-US"/>
        </w:rPr>
        <w:t>D.” excelsior</w:t>
      </w:r>
      <w:r>
        <w:rPr>
          <w:rFonts w:ascii="Times New Roman" w:hAnsi="Times New Roman"/>
          <w:color w:val="000000"/>
          <w:sz w:val="24"/>
          <w:lang w:val="en-US"/>
        </w:rPr>
        <w:t xml:space="preserve"> Fairchild, that (what) would support </w:t>
      </w:r>
      <w:r>
        <w:rPr>
          <w:rFonts w:ascii="Times New Roman" w:hAnsi="Times New Roman"/>
          <w:sz w:val="24"/>
          <w:lang w:val="en-US"/>
        </w:rPr>
        <w:t>its treatment</w:t>
      </w:r>
      <w:r>
        <w:rPr>
          <w:rFonts w:ascii="Times New Roman" w:hAnsi="Times New Roman"/>
          <w:color w:val="000000"/>
          <w:sz w:val="24"/>
          <w:lang w:val="en-US"/>
        </w:rPr>
        <w:t xml:space="preserve"> as a different “</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 xml:space="preserve">” </w:t>
      </w:r>
      <w:r w:rsidR="00BA542B">
        <w:rPr>
          <w:rFonts w:ascii="Times New Roman" w:hAnsi="Times New Roman"/>
          <w:color w:val="000000"/>
          <w:sz w:val="24"/>
          <w:lang w:val="en-US"/>
        </w:rPr>
        <w:t>unit</w:t>
      </w:r>
      <w:r>
        <w:rPr>
          <w:rFonts w:ascii="Times New Roman" w:hAnsi="Times New Roman"/>
          <w:color w:val="000000"/>
          <w:sz w:val="24"/>
          <w:lang w:val="en-US"/>
        </w:rPr>
        <w:t xml:space="preserve"> and in the </w:t>
      </w:r>
      <w:proofErr w:type="spellStart"/>
      <w:r>
        <w:rPr>
          <w:rFonts w:ascii="Times New Roman" w:hAnsi="Times New Roman"/>
          <w:i/>
          <w:color w:val="000000"/>
          <w:sz w:val="24"/>
          <w:lang w:val="en-US"/>
        </w:rPr>
        <w:t>Agelanius</w:t>
      </w:r>
      <w:proofErr w:type="spellEnd"/>
      <w:r>
        <w:rPr>
          <w:rFonts w:ascii="Times New Roman" w:hAnsi="Times New Roman"/>
          <w:i/>
          <w:color w:val="000000"/>
          <w:sz w:val="24"/>
          <w:lang w:val="en-US"/>
        </w:rPr>
        <w:t xml:space="preserve"> </w:t>
      </w:r>
      <w:proofErr w:type="spellStart"/>
      <w:r>
        <w:rPr>
          <w:rFonts w:ascii="Times New Roman" w:hAnsi="Times New Roman"/>
          <w:color w:val="000000"/>
          <w:sz w:val="24"/>
          <w:lang w:val="en-US"/>
        </w:rPr>
        <w:t>Rondani</w:t>
      </w:r>
      <w:proofErr w:type="spellEnd"/>
      <w:r>
        <w:rPr>
          <w:rFonts w:ascii="Times New Roman" w:hAnsi="Times New Roman"/>
          <w:i/>
          <w:color w:val="000000"/>
          <w:sz w:val="24"/>
          <w:lang w:val="en-US"/>
        </w:rPr>
        <w:t xml:space="preserve"> </w:t>
      </w:r>
      <w:r>
        <w:rPr>
          <w:rFonts w:ascii="Times New Roman" w:hAnsi="Times New Roman"/>
          <w:color w:val="000000"/>
          <w:sz w:val="24"/>
          <w:lang w:val="en-US"/>
        </w:rPr>
        <w:t xml:space="preserve">y </w:t>
      </w:r>
      <w:proofErr w:type="spellStart"/>
      <w:r>
        <w:rPr>
          <w:rFonts w:ascii="Times New Roman" w:hAnsi="Times New Roman"/>
          <w:i/>
          <w:color w:val="000000"/>
          <w:sz w:val="24"/>
          <w:lang w:val="en-US"/>
        </w:rPr>
        <w:t>Tabanus</w:t>
      </w:r>
      <w:proofErr w:type="spellEnd"/>
      <w:r>
        <w:rPr>
          <w:rFonts w:ascii="Times New Roman" w:hAnsi="Times New Roman"/>
          <w:i/>
          <w:color w:val="000000"/>
          <w:sz w:val="24"/>
          <w:lang w:val="en-US"/>
        </w:rPr>
        <w:t xml:space="preserve"> </w:t>
      </w:r>
      <w:r>
        <w:rPr>
          <w:rFonts w:ascii="Times New Roman" w:hAnsi="Times New Roman"/>
          <w:color w:val="000000"/>
          <w:sz w:val="24"/>
          <w:lang w:val="en-US"/>
        </w:rPr>
        <w:t>Linnaeus outgroups.</w:t>
      </w:r>
    </w:p>
    <w:p w14:paraId="1177111B" w14:textId="77777777" w:rsidR="00886E27" w:rsidRDefault="008855EA">
      <w:pPr>
        <w:pStyle w:val="Feature"/>
        <w:widowControl/>
        <w:tabs>
          <w:tab w:val="left" w:pos="940"/>
        </w:tabs>
        <w:spacing w:line="360" w:lineRule="auto"/>
        <w:rPr>
          <w:rFonts w:ascii="Times New Roman" w:hAnsi="Times New Roman"/>
          <w:sz w:val="24"/>
          <w:lang w:val="en-US"/>
        </w:rPr>
      </w:pPr>
      <w:r>
        <w:rPr>
          <w:rFonts w:ascii="Times New Roman" w:hAnsi="Times New Roman"/>
          <w:sz w:val="24"/>
          <w:lang w:val="en-US"/>
        </w:rPr>
        <w:tab/>
      </w:r>
    </w:p>
    <w:p w14:paraId="1FD7F248"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t xml:space="preserve">4. &lt; Eyes color&gt;/ </w:t>
      </w:r>
    </w:p>
    <w:p w14:paraId="3A7673D9"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black</w:t>
      </w:r>
    </w:p>
    <w:p w14:paraId="6D470E71" w14:textId="77777777" w:rsidR="00886E27" w:rsidRDefault="008855EA">
      <w:pPr>
        <w:pStyle w:val="State"/>
        <w:widowControl/>
        <w:spacing w:line="360" w:lineRule="auto"/>
        <w:ind w:left="0" w:firstLine="505"/>
        <w:rPr>
          <w:rFonts w:ascii="Times New Roman" w:hAnsi="Times New Roman"/>
          <w:color w:val="000000"/>
          <w:sz w:val="24"/>
          <w:lang w:val="en-US"/>
        </w:rPr>
      </w:pPr>
      <w:r>
        <w:rPr>
          <w:rFonts w:ascii="Times New Roman" w:hAnsi="Times New Roman"/>
          <w:color w:val="000000"/>
          <w:sz w:val="24"/>
          <w:lang w:val="en-US"/>
        </w:rPr>
        <w:t>(1) greenish</w:t>
      </w:r>
    </w:p>
    <w:p w14:paraId="5A01F13F" w14:textId="77777777" w:rsidR="00886E27" w:rsidRDefault="008855EA">
      <w:pPr>
        <w:pStyle w:val="State"/>
        <w:widowControl/>
        <w:spacing w:line="360" w:lineRule="auto"/>
        <w:ind w:left="0" w:firstLine="505"/>
        <w:rPr>
          <w:rFonts w:ascii="Times New Roman" w:hAnsi="Times New Roman"/>
          <w:color w:val="000000"/>
          <w:sz w:val="24"/>
          <w:lang w:val="en-US"/>
        </w:rPr>
      </w:pPr>
      <w:r>
        <w:rPr>
          <w:rFonts w:ascii="Times New Roman" w:hAnsi="Times New Roman"/>
          <w:color w:val="000000"/>
          <w:sz w:val="24"/>
          <w:lang w:val="en-US"/>
        </w:rPr>
        <w:t>(2) blueish</w:t>
      </w:r>
    </w:p>
    <w:p w14:paraId="1790E2D1" w14:textId="77777777" w:rsidR="00886E27" w:rsidRDefault="008855EA">
      <w:pPr>
        <w:pStyle w:val="State"/>
        <w:widowControl/>
        <w:spacing w:line="360" w:lineRule="auto"/>
        <w:ind w:left="0" w:firstLine="505"/>
        <w:rPr>
          <w:rFonts w:ascii="Times New Roman" w:hAnsi="Times New Roman"/>
          <w:color w:val="000000"/>
          <w:sz w:val="24"/>
          <w:lang w:val="en-US"/>
        </w:rPr>
      </w:pPr>
      <w:r>
        <w:rPr>
          <w:rFonts w:ascii="Times New Roman" w:hAnsi="Times New Roman"/>
          <w:color w:val="000000"/>
          <w:sz w:val="24"/>
          <w:lang w:val="en-US"/>
        </w:rPr>
        <w:lastRenderedPageBreak/>
        <w:t>(3) brown</w:t>
      </w:r>
    </w:p>
    <w:p w14:paraId="2C5A391A" w14:textId="77777777" w:rsidR="00886E27" w:rsidRDefault="00886E27">
      <w:pPr>
        <w:pStyle w:val="State"/>
        <w:widowControl/>
        <w:spacing w:line="360" w:lineRule="auto"/>
        <w:rPr>
          <w:rFonts w:ascii="Times New Roman" w:hAnsi="Times New Roman"/>
          <w:sz w:val="24"/>
          <w:lang w:val="en-US"/>
        </w:rPr>
      </w:pPr>
    </w:p>
    <w:p w14:paraId="1C4D77BC" w14:textId="77777777" w:rsidR="00886E27" w:rsidRDefault="008855EA">
      <w:pPr>
        <w:pStyle w:val="State"/>
        <w:widowControl/>
        <w:spacing w:line="360" w:lineRule="auto"/>
        <w:rPr>
          <w:rFonts w:ascii="Times New Roman" w:hAnsi="Times New Roman"/>
          <w:sz w:val="24"/>
          <w:lang w:val="en-US"/>
        </w:rPr>
      </w:pPr>
      <w:r>
        <w:rPr>
          <w:rFonts w:ascii="Times New Roman" w:hAnsi="Times New Roman"/>
          <w:sz w:val="24"/>
          <w:lang w:val="en-US"/>
        </w:rPr>
        <w:t>The plesiomorphic condition of the character is a transformation that supports all the groups and taxon within “</w:t>
      </w:r>
      <w:proofErr w:type="spellStart"/>
      <w:r>
        <w:rPr>
          <w:rFonts w:ascii="Times New Roman" w:hAnsi="Times New Roman"/>
          <w:i/>
          <w:sz w:val="24"/>
          <w:lang w:val="en-US"/>
        </w:rPr>
        <w:t>Dasybasis</w:t>
      </w:r>
      <w:proofErr w:type="spellEnd"/>
      <w:r>
        <w:rPr>
          <w:rFonts w:ascii="Times New Roman" w:hAnsi="Times New Roman"/>
          <w:sz w:val="24"/>
          <w:lang w:val="en-US"/>
        </w:rPr>
        <w:t>”.</w:t>
      </w:r>
    </w:p>
    <w:p w14:paraId="62F7203E" w14:textId="77777777" w:rsidR="00886E27" w:rsidRDefault="00886E27">
      <w:pPr>
        <w:pStyle w:val="State"/>
        <w:widowControl/>
        <w:spacing w:line="360" w:lineRule="auto"/>
        <w:rPr>
          <w:rFonts w:ascii="Times New Roman" w:hAnsi="Times New Roman"/>
          <w:color w:val="FF0000"/>
          <w:sz w:val="24"/>
          <w:lang w:val="en-US"/>
        </w:rPr>
      </w:pPr>
    </w:p>
    <w:p w14:paraId="3D9CC629" w14:textId="77777777" w:rsidR="00886E27" w:rsidRDefault="008855EA">
      <w:pPr>
        <w:pStyle w:val="Feature"/>
        <w:widowControl/>
        <w:spacing w:line="360" w:lineRule="auto"/>
        <w:rPr>
          <w:rFonts w:ascii="Times New Roman" w:hAnsi="Times New Roman"/>
          <w:color w:val="FF0000"/>
          <w:sz w:val="24"/>
          <w:lang w:val="en-US"/>
        </w:rPr>
      </w:pPr>
      <w:r>
        <w:rPr>
          <w:rFonts w:ascii="Times New Roman" w:hAnsi="Times New Roman"/>
          <w:color w:val="000000"/>
          <w:sz w:val="24"/>
          <w:lang w:val="en-US"/>
        </w:rPr>
        <w:t>5. &lt; Ocular pilosity &gt;/</w:t>
      </w:r>
    </w:p>
    <w:p w14:paraId="426AF25A"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absent</w:t>
      </w:r>
    </w:p>
    <w:p w14:paraId="1BE05046"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(1) present</w:t>
      </w:r>
    </w:p>
    <w:p w14:paraId="07743E49" w14:textId="77777777" w:rsidR="00886E27" w:rsidRDefault="00886E27">
      <w:pPr>
        <w:pStyle w:val="State"/>
        <w:widowControl/>
        <w:spacing w:line="360" w:lineRule="auto"/>
        <w:rPr>
          <w:rFonts w:ascii="Times New Roman" w:hAnsi="Times New Roman"/>
          <w:b/>
          <w:color w:val="000000"/>
          <w:sz w:val="24"/>
          <w:lang w:val="en-US"/>
        </w:rPr>
      </w:pPr>
    </w:p>
    <w:p w14:paraId="11863A7C" w14:textId="4266A142"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 xml:space="preserve">This is a polymorphic character within the different genera of </w:t>
      </w:r>
      <w:proofErr w:type="spellStart"/>
      <w:r>
        <w:rPr>
          <w:rFonts w:ascii="Times New Roman" w:hAnsi="Times New Roman"/>
          <w:color w:val="000000"/>
          <w:sz w:val="24"/>
          <w:lang w:val="en-US"/>
        </w:rPr>
        <w:t>Diachlorini</w:t>
      </w:r>
      <w:proofErr w:type="spellEnd"/>
      <w:r>
        <w:rPr>
          <w:rFonts w:ascii="Times New Roman" w:hAnsi="Times New Roman"/>
          <w:color w:val="000000"/>
          <w:sz w:val="24"/>
          <w:lang w:val="en-US"/>
        </w:rPr>
        <w:t xml:space="preserve">. </w:t>
      </w:r>
      <w:r>
        <w:rPr>
          <w:rFonts w:ascii="Times New Roman" w:hAnsi="Times New Roman"/>
          <w:sz w:val="24"/>
          <w:lang w:val="en-US"/>
        </w:rPr>
        <w:t>Pilose</w:t>
      </w:r>
      <w:r>
        <w:rPr>
          <w:rFonts w:ascii="Times New Roman" w:hAnsi="Times New Roman"/>
          <w:color w:val="000000"/>
          <w:sz w:val="24"/>
          <w:lang w:val="en-US"/>
        </w:rPr>
        <w:t xml:space="preserve"> eyes</w:t>
      </w:r>
      <w:r>
        <w:rPr>
          <w:rFonts w:ascii="Times New Roman" w:hAnsi="Times New Roman"/>
          <w:sz w:val="24"/>
          <w:lang w:val="en-US"/>
        </w:rPr>
        <w:t xml:space="preserve"> </w:t>
      </w:r>
      <w:r>
        <w:rPr>
          <w:rFonts w:ascii="Times New Roman" w:hAnsi="Times New Roman"/>
          <w:color w:val="000000"/>
          <w:sz w:val="24"/>
          <w:lang w:val="en-US"/>
        </w:rPr>
        <w:t xml:space="preserve">are found in the genera </w:t>
      </w:r>
      <w:proofErr w:type="spellStart"/>
      <w:r>
        <w:rPr>
          <w:rFonts w:ascii="Times New Roman" w:hAnsi="Times New Roman"/>
          <w:i/>
          <w:color w:val="000000"/>
          <w:sz w:val="24"/>
          <w:lang w:val="en-US"/>
        </w:rPr>
        <w:t>Eristalotabanus</w:t>
      </w:r>
      <w:proofErr w:type="spellEnd"/>
      <w:r>
        <w:rPr>
          <w:rFonts w:ascii="Times New Roman" w:hAnsi="Times New Roman"/>
          <w:color w:val="000000"/>
          <w:sz w:val="24"/>
          <w:lang w:val="en-US"/>
        </w:rPr>
        <w:t xml:space="preserve"> </w:t>
      </w:r>
      <w:proofErr w:type="spellStart"/>
      <w:r>
        <w:rPr>
          <w:rFonts w:ascii="Times New Roman" w:hAnsi="Times New Roman"/>
          <w:color w:val="000000"/>
          <w:sz w:val="24"/>
          <w:lang w:val="en-US"/>
        </w:rPr>
        <w:t>Kröber</w:t>
      </w:r>
      <w:proofErr w:type="spellEnd"/>
      <w:r>
        <w:rPr>
          <w:rFonts w:ascii="Times New Roman" w:hAnsi="Times New Roman"/>
          <w:color w:val="000000"/>
          <w:sz w:val="24"/>
          <w:lang w:val="en-US"/>
        </w:rPr>
        <w:t xml:space="preserve">, </w:t>
      </w:r>
      <w:proofErr w:type="spellStart"/>
      <w:r>
        <w:rPr>
          <w:rFonts w:ascii="Times New Roman" w:hAnsi="Times New Roman"/>
          <w:i/>
          <w:color w:val="000000"/>
          <w:sz w:val="24"/>
          <w:lang w:val="en-US"/>
        </w:rPr>
        <w:t>Dasychela</w:t>
      </w:r>
      <w:proofErr w:type="spellEnd"/>
      <w:r>
        <w:rPr>
          <w:rFonts w:ascii="Times New Roman" w:hAnsi="Times New Roman"/>
          <w:i/>
          <w:color w:val="000000"/>
          <w:sz w:val="24"/>
          <w:lang w:val="en-US"/>
        </w:rPr>
        <w:t xml:space="preserve"> (</w:t>
      </w:r>
      <w:proofErr w:type="spellStart"/>
      <w:r>
        <w:rPr>
          <w:rFonts w:ascii="Times New Roman" w:hAnsi="Times New Roman"/>
          <w:i/>
          <w:color w:val="000000"/>
          <w:sz w:val="24"/>
          <w:lang w:val="en-US"/>
        </w:rPr>
        <w:t>Dasychela</w:t>
      </w:r>
      <w:proofErr w:type="spellEnd"/>
      <w:r>
        <w:rPr>
          <w:rFonts w:ascii="Times New Roman" w:hAnsi="Times New Roman"/>
          <w:i/>
          <w:color w:val="000000"/>
          <w:sz w:val="24"/>
          <w:lang w:val="en-US"/>
        </w:rPr>
        <w:t>)</w:t>
      </w:r>
      <w:r>
        <w:rPr>
          <w:rFonts w:ascii="Times New Roman" w:hAnsi="Times New Roman"/>
          <w:color w:val="000000"/>
          <w:sz w:val="24"/>
          <w:lang w:val="en-US"/>
        </w:rPr>
        <w:t xml:space="preserve"> </w:t>
      </w:r>
      <w:proofErr w:type="spellStart"/>
      <w:r>
        <w:rPr>
          <w:rFonts w:ascii="Times New Roman" w:hAnsi="Times New Roman"/>
          <w:color w:val="000000"/>
          <w:sz w:val="24"/>
          <w:lang w:val="en-US"/>
        </w:rPr>
        <w:t>Enderlein</w:t>
      </w:r>
      <w:proofErr w:type="spellEnd"/>
      <w:r>
        <w:rPr>
          <w:rFonts w:ascii="Times New Roman" w:hAnsi="Times New Roman"/>
          <w:color w:val="000000"/>
          <w:sz w:val="24"/>
          <w:lang w:val="en-US"/>
        </w:rPr>
        <w:t xml:space="preserve">, </w:t>
      </w:r>
      <w:proofErr w:type="spellStart"/>
      <w:r>
        <w:rPr>
          <w:rFonts w:ascii="Times New Roman" w:hAnsi="Times New Roman"/>
          <w:i/>
          <w:color w:val="000000"/>
          <w:sz w:val="24"/>
          <w:lang w:val="en-US"/>
        </w:rPr>
        <w:t>Agelanius</w:t>
      </w:r>
      <w:proofErr w:type="spellEnd"/>
      <w:r>
        <w:rPr>
          <w:rFonts w:ascii="Times New Roman" w:hAnsi="Times New Roman"/>
          <w:color w:val="000000"/>
          <w:sz w:val="24"/>
          <w:lang w:val="en-US"/>
        </w:rPr>
        <w:t xml:space="preserve"> </w:t>
      </w:r>
      <w:proofErr w:type="spellStart"/>
      <w:r>
        <w:rPr>
          <w:rFonts w:ascii="Times New Roman" w:hAnsi="Times New Roman"/>
          <w:color w:val="000000"/>
          <w:sz w:val="24"/>
          <w:lang w:val="en-US"/>
        </w:rPr>
        <w:t>Rondani</w:t>
      </w:r>
      <w:proofErr w:type="spellEnd"/>
      <w:r>
        <w:rPr>
          <w:rFonts w:ascii="Times New Roman" w:hAnsi="Times New Roman"/>
          <w:color w:val="000000"/>
          <w:sz w:val="24"/>
          <w:lang w:val="en-US"/>
        </w:rPr>
        <w:t xml:space="preserve">, </w:t>
      </w:r>
      <w:proofErr w:type="spellStart"/>
      <w:r>
        <w:rPr>
          <w:rFonts w:ascii="Times New Roman" w:hAnsi="Times New Roman"/>
          <w:i/>
          <w:color w:val="000000"/>
          <w:sz w:val="24"/>
          <w:lang w:val="en-US"/>
        </w:rPr>
        <w:t>Dicladocera</w:t>
      </w:r>
      <w:proofErr w:type="spellEnd"/>
      <w:r>
        <w:rPr>
          <w:rFonts w:ascii="Times New Roman" w:hAnsi="Times New Roman"/>
          <w:color w:val="000000"/>
          <w:sz w:val="24"/>
          <w:lang w:val="en-US"/>
        </w:rPr>
        <w:t xml:space="preserve"> Lutz; and eyes bare are in </w:t>
      </w:r>
      <w:proofErr w:type="spellStart"/>
      <w:r>
        <w:rPr>
          <w:rFonts w:ascii="Times New Roman" w:hAnsi="Times New Roman"/>
          <w:i/>
          <w:color w:val="000000"/>
          <w:sz w:val="24"/>
          <w:lang w:val="en-US"/>
        </w:rPr>
        <w:t>Stenotabanus</w:t>
      </w:r>
      <w:proofErr w:type="spellEnd"/>
      <w:r>
        <w:rPr>
          <w:rFonts w:ascii="Times New Roman" w:hAnsi="Times New Roman"/>
          <w:color w:val="000000"/>
          <w:sz w:val="24"/>
          <w:lang w:val="en-US"/>
        </w:rPr>
        <w:t xml:space="preserve"> Lutz, </w:t>
      </w:r>
      <w:proofErr w:type="spellStart"/>
      <w:r>
        <w:rPr>
          <w:rFonts w:ascii="Times New Roman" w:hAnsi="Times New Roman"/>
          <w:i/>
          <w:color w:val="000000"/>
          <w:sz w:val="24"/>
          <w:lang w:val="en-US"/>
        </w:rPr>
        <w:t>Teskeyellus</w:t>
      </w:r>
      <w:proofErr w:type="spellEnd"/>
      <w:r>
        <w:rPr>
          <w:rFonts w:ascii="Times New Roman" w:hAnsi="Times New Roman"/>
          <w:color w:val="000000"/>
          <w:sz w:val="24"/>
          <w:lang w:val="en-US"/>
        </w:rPr>
        <w:t xml:space="preserve"> Philip &amp; Fairchild, </w:t>
      </w:r>
      <w:proofErr w:type="spellStart"/>
      <w:r>
        <w:rPr>
          <w:rFonts w:ascii="Times New Roman" w:hAnsi="Times New Roman"/>
          <w:i/>
          <w:color w:val="000000"/>
          <w:sz w:val="24"/>
          <w:lang w:val="en-US"/>
        </w:rPr>
        <w:t>Anaerythrops</w:t>
      </w:r>
      <w:proofErr w:type="spellEnd"/>
      <w:r>
        <w:rPr>
          <w:rFonts w:ascii="Times New Roman" w:hAnsi="Times New Roman"/>
          <w:color w:val="000000"/>
          <w:sz w:val="24"/>
          <w:lang w:val="en-US"/>
        </w:rPr>
        <w:t xml:space="preserve"> Barreto. “</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w:t>
      </w:r>
      <w:r>
        <w:rPr>
          <w:rFonts w:ascii="Times New Roman" w:hAnsi="Times New Roman"/>
          <w:color w:val="000000"/>
          <w:sz w:val="24"/>
          <w:lang w:val="en-US"/>
        </w:rPr>
        <w:t xml:space="preserve"> species have both states, although the eyes pilose condition occurs in most species and bare eyes occur in eight species of “</w:t>
      </w:r>
      <w:proofErr w:type="spellStart"/>
      <w:r>
        <w:rPr>
          <w:rFonts w:ascii="Times New Roman" w:hAnsi="Times New Roman"/>
          <w:i/>
          <w:color w:val="000000"/>
          <w:sz w:val="24"/>
          <w:lang w:val="en-US"/>
        </w:rPr>
        <w:t>Dasybasis</w:t>
      </w:r>
      <w:proofErr w:type="spellEnd"/>
      <w:r>
        <w:rPr>
          <w:rFonts w:ascii="Times New Roman" w:hAnsi="Times New Roman"/>
          <w:color w:val="000000"/>
          <w:sz w:val="24"/>
          <w:lang w:val="en-US"/>
        </w:rPr>
        <w:t>” (</w:t>
      </w:r>
      <w:proofErr w:type="spellStart"/>
      <w:r>
        <w:rPr>
          <w:rFonts w:ascii="Times New Roman" w:hAnsi="Times New Roman"/>
          <w:i/>
          <w:color w:val="000000"/>
          <w:sz w:val="24"/>
          <w:lang w:val="en-US"/>
        </w:rPr>
        <w:t>albohirta</w:t>
      </w:r>
      <w:proofErr w:type="spellEnd"/>
      <w:r>
        <w:rPr>
          <w:rFonts w:ascii="Times New Roman" w:hAnsi="Times New Roman"/>
          <w:i/>
          <w:color w:val="000000"/>
          <w:sz w:val="24"/>
          <w:lang w:val="en-US"/>
        </w:rPr>
        <w:t xml:space="preserve"> </w:t>
      </w:r>
      <w:r>
        <w:rPr>
          <w:rFonts w:ascii="Times New Roman" w:hAnsi="Times New Roman"/>
          <w:color w:val="000000"/>
          <w:sz w:val="24"/>
          <w:lang w:val="en-US"/>
        </w:rPr>
        <w:t>(Walker)</w:t>
      </w:r>
      <w:r>
        <w:rPr>
          <w:rFonts w:ascii="Times New Roman" w:hAnsi="Times New Roman"/>
          <w:i/>
          <w:color w:val="000000"/>
          <w:sz w:val="24"/>
          <w:lang w:val="en-US"/>
        </w:rPr>
        <w:t xml:space="preserve">, </w:t>
      </w:r>
      <w:proofErr w:type="spellStart"/>
      <w:r>
        <w:rPr>
          <w:rFonts w:ascii="Times New Roman" w:hAnsi="Times New Roman"/>
          <w:i/>
          <w:color w:val="000000"/>
          <w:sz w:val="24"/>
          <w:lang w:val="en-US"/>
        </w:rPr>
        <w:t>bejeranoi</w:t>
      </w:r>
      <w:proofErr w:type="spellEnd"/>
      <w:r>
        <w:rPr>
          <w:rFonts w:ascii="Times New Roman" w:hAnsi="Times New Roman"/>
          <w:i/>
          <w:color w:val="000000"/>
          <w:sz w:val="24"/>
          <w:lang w:val="en-US"/>
        </w:rPr>
        <w:t xml:space="preserve"> </w:t>
      </w:r>
      <w:r>
        <w:rPr>
          <w:rFonts w:ascii="Times New Roman" w:hAnsi="Times New Roman"/>
          <w:color w:val="000000"/>
          <w:sz w:val="24"/>
          <w:lang w:val="en-US"/>
        </w:rPr>
        <w:t>(</w:t>
      </w:r>
      <w:proofErr w:type="spellStart"/>
      <w:r>
        <w:rPr>
          <w:rFonts w:ascii="Times New Roman" w:hAnsi="Times New Roman"/>
          <w:color w:val="000000"/>
          <w:sz w:val="24"/>
          <w:lang w:val="en-US"/>
        </w:rPr>
        <w:t>Coscarón</w:t>
      </w:r>
      <w:proofErr w:type="spellEnd"/>
      <w:r>
        <w:rPr>
          <w:rFonts w:ascii="Times New Roman" w:hAnsi="Times New Roman"/>
          <w:color w:val="000000"/>
          <w:sz w:val="24"/>
          <w:lang w:val="en-US"/>
        </w:rPr>
        <w:t xml:space="preserve"> &amp; Philip)</w:t>
      </w:r>
      <w:r>
        <w:rPr>
          <w:rFonts w:ascii="Times New Roman" w:hAnsi="Times New Roman"/>
          <w:i/>
          <w:color w:val="000000"/>
          <w:sz w:val="24"/>
          <w:lang w:val="en-US"/>
        </w:rPr>
        <w:t xml:space="preserve">, </w:t>
      </w:r>
      <w:proofErr w:type="spellStart"/>
      <w:r>
        <w:rPr>
          <w:rFonts w:ascii="Times New Roman" w:hAnsi="Times New Roman"/>
          <w:i/>
          <w:color w:val="000000"/>
          <w:sz w:val="24"/>
          <w:lang w:val="en-US"/>
        </w:rPr>
        <w:t>bonariensis</w:t>
      </w:r>
      <w:proofErr w:type="spellEnd"/>
      <w:r>
        <w:rPr>
          <w:rFonts w:ascii="Times New Roman" w:hAnsi="Times New Roman"/>
          <w:i/>
          <w:color w:val="000000"/>
          <w:sz w:val="24"/>
          <w:lang w:val="en-US"/>
        </w:rPr>
        <w:t xml:space="preserve"> </w:t>
      </w:r>
      <w:r>
        <w:rPr>
          <w:rFonts w:ascii="Times New Roman" w:hAnsi="Times New Roman"/>
          <w:color w:val="000000"/>
          <w:sz w:val="24"/>
          <w:lang w:val="en-US"/>
        </w:rPr>
        <w:t>(</w:t>
      </w:r>
      <w:proofErr w:type="spellStart"/>
      <w:r>
        <w:rPr>
          <w:rFonts w:ascii="Times New Roman" w:hAnsi="Times New Roman"/>
          <w:color w:val="000000"/>
          <w:sz w:val="24"/>
          <w:lang w:val="en-US"/>
        </w:rPr>
        <w:t>Macquart</w:t>
      </w:r>
      <w:proofErr w:type="spellEnd"/>
      <w:r>
        <w:rPr>
          <w:rFonts w:ascii="Times New Roman" w:hAnsi="Times New Roman"/>
          <w:color w:val="000000"/>
          <w:sz w:val="24"/>
          <w:lang w:val="en-US"/>
        </w:rPr>
        <w:t>)</w:t>
      </w:r>
      <w:r>
        <w:rPr>
          <w:rFonts w:ascii="Times New Roman" w:hAnsi="Times New Roman"/>
          <w:i/>
          <w:color w:val="000000"/>
          <w:sz w:val="24"/>
          <w:lang w:val="en-US"/>
        </w:rPr>
        <w:t xml:space="preserve">, </w:t>
      </w:r>
      <w:proofErr w:type="spellStart"/>
      <w:r>
        <w:rPr>
          <w:rFonts w:ascii="Times New Roman" w:hAnsi="Times New Roman"/>
          <w:i/>
          <w:color w:val="000000"/>
          <w:sz w:val="24"/>
          <w:lang w:val="en-US"/>
        </w:rPr>
        <w:t>caprii</w:t>
      </w:r>
      <w:proofErr w:type="spellEnd"/>
      <w:r>
        <w:rPr>
          <w:rFonts w:ascii="Times New Roman" w:hAnsi="Times New Roman"/>
          <w:i/>
          <w:color w:val="000000"/>
          <w:sz w:val="24"/>
          <w:lang w:val="en-US"/>
        </w:rPr>
        <w:t xml:space="preserve"> </w:t>
      </w:r>
      <w:r>
        <w:rPr>
          <w:rFonts w:ascii="Times New Roman" w:hAnsi="Times New Roman"/>
          <w:color w:val="000000"/>
          <w:sz w:val="24"/>
          <w:lang w:val="en-US"/>
        </w:rPr>
        <w:t>(</w:t>
      </w:r>
      <w:proofErr w:type="spellStart"/>
      <w:r>
        <w:rPr>
          <w:rFonts w:ascii="Times New Roman" w:hAnsi="Times New Roman"/>
          <w:color w:val="000000"/>
          <w:sz w:val="24"/>
          <w:lang w:val="en-US"/>
        </w:rPr>
        <w:t>Coscarón</w:t>
      </w:r>
      <w:proofErr w:type="spellEnd"/>
      <w:r>
        <w:rPr>
          <w:rFonts w:ascii="Times New Roman" w:hAnsi="Times New Roman"/>
          <w:color w:val="000000"/>
          <w:sz w:val="24"/>
          <w:lang w:val="en-US"/>
        </w:rPr>
        <w:t xml:space="preserve"> &amp; Philip)</w:t>
      </w:r>
      <w:r>
        <w:rPr>
          <w:rFonts w:ascii="Times New Roman" w:hAnsi="Times New Roman"/>
          <w:i/>
          <w:color w:val="000000"/>
          <w:sz w:val="24"/>
          <w:lang w:val="en-US"/>
        </w:rPr>
        <w:t xml:space="preserve">, </w:t>
      </w:r>
      <w:proofErr w:type="spellStart"/>
      <w:r>
        <w:rPr>
          <w:rFonts w:ascii="Times New Roman" w:hAnsi="Times New Roman"/>
          <w:i/>
          <w:color w:val="000000"/>
          <w:sz w:val="24"/>
          <w:lang w:val="en-US"/>
        </w:rPr>
        <w:t>erynnis</w:t>
      </w:r>
      <w:proofErr w:type="spellEnd"/>
      <w:r>
        <w:rPr>
          <w:rFonts w:ascii="Times New Roman" w:hAnsi="Times New Roman"/>
          <w:i/>
          <w:color w:val="000000"/>
          <w:sz w:val="24"/>
          <w:lang w:val="en-US"/>
        </w:rPr>
        <w:t xml:space="preserve"> </w:t>
      </w:r>
      <w:r>
        <w:rPr>
          <w:rFonts w:ascii="Times New Roman" w:hAnsi="Times New Roman"/>
          <w:color w:val="000000"/>
          <w:sz w:val="24"/>
          <w:lang w:val="en-US"/>
        </w:rPr>
        <w:t>(</w:t>
      </w:r>
      <w:proofErr w:type="spellStart"/>
      <w:r>
        <w:rPr>
          <w:rFonts w:ascii="Times New Roman" w:hAnsi="Times New Roman"/>
          <w:color w:val="000000"/>
          <w:sz w:val="24"/>
          <w:lang w:val="en-US"/>
        </w:rPr>
        <w:t>Brethes</w:t>
      </w:r>
      <w:proofErr w:type="spellEnd"/>
      <w:r>
        <w:rPr>
          <w:rFonts w:ascii="Times New Roman" w:hAnsi="Times New Roman"/>
          <w:color w:val="000000"/>
          <w:sz w:val="24"/>
          <w:lang w:val="en-US"/>
        </w:rPr>
        <w:t>)</w:t>
      </w:r>
      <w:r>
        <w:rPr>
          <w:rFonts w:ascii="Times New Roman" w:hAnsi="Times New Roman"/>
          <w:i/>
          <w:color w:val="000000"/>
          <w:sz w:val="24"/>
          <w:lang w:val="en-US"/>
        </w:rPr>
        <w:t xml:space="preserve">, </w:t>
      </w:r>
      <w:proofErr w:type="spellStart"/>
      <w:r>
        <w:rPr>
          <w:rFonts w:ascii="Times New Roman" w:hAnsi="Times New Roman"/>
          <w:i/>
          <w:color w:val="000000"/>
          <w:sz w:val="24"/>
          <w:lang w:val="en-US"/>
        </w:rPr>
        <w:t>maletecta</w:t>
      </w:r>
      <w:proofErr w:type="spellEnd"/>
      <w:r>
        <w:rPr>
          <w:rFonts w:ascii="Times New Roman" w:hAnsi="Times New Roman"/>
          <w:i/>
          <w:color w:val="000000"/>
          <w:sz w:val="24"/>
          <w:lang w:val="en-US"/>
        </w:rPr>
        <w:t xml:space="preserve"> </w:t>
      </w:r>
      <w:r>
        <w:rPr>
          <w:rFonts w:ascii="Times New Roman" w:hAnsi="Times New Roman"/>
          <w:color w:val="000000"/>
          <w:sz w:val="24"/>
          <w:lang w:val="en-US"/>
        </w:rPr>
        <w:t>(Bigot)</w:t>
      </w:r>
      <w:r>
        <w:rPr>
          <w:rFonts w:ascii="Times New Roman" w:hAnsi="Times New Roman"/>
          <w:i/>
          <w:color w:val="000000"/>
          <w:sz w:val="24"/>
          <w:lang w:val="en-US"/>
        </w:rPr>
        <w:t xml:space="preserve">, </w:t>
      </w:r>
      <w:proofErr w:type="spellStart"/>
      <w:r>
        <w:rPr>
          <w:rFonts w:ascii="Times New Roman" w:hAnsi="Times New Roman"/>
          <w:i/>
          <w:color w:val="000000"/>
          <w:sz w:val="24"/>
          <w:lang w:val="en-US"/>
        </w:rPr>
        <w:t>missionum</w:t>
      </w:r>
      <w:proofErr w:type="spellEnd"/>
      <w:r>
        <w:rPr>
          <w:rFonts w:ascii="Times New Roman" w:hAnsi="Times New Roman"/>
          <w:i/>
          <w:color w:val="000000"/>
          <w:sz w:val="24"/>
          <w:lang w:val="en-US"/>
        </w:rPr>
        <w:t xml:space="preserve"> </w:t>
      </w:r>
      <w:r>
        <w:rPr>
          <w:rFonts w:ascii="Times New Roman" w:hAnsi="Times New Roman"/>
          <w:color w:val="000000"/>
          <w:sz w:val="24"/>
          <w:lang w:val="en-US"/>
        </w:rPr>
        <w:t>(</w:t>
      </w:r>
      <w:proofErr w:type="spellStart"/>
      <w:r>
        <w:rPr>
          <w:rFonts w:ascii="Times New Roman" w:hAnsi="Times New Roman"/>
          <w:color w:val="000000"/>
          <w:sz w:val="24"/>
          <w:lang w:val="en-US"/>
        </w:rPr>
        <w:t>Macquart</w:t>
      </w:r>
      <w:proofErr w:type="spellEnd"/>
      <w:r>
        <w:rPr>
          <w:rFonts w:ascii="Times New Roman" w:hAnsi="Times New Roman"/>
          <w:color w:val="000000"/>
          <w:sz w:val="24"/>
          <w:lang w:val="en-US"/>
        </w:rPr>
        <w:t xml:space="preserve">) and </w:t>
      </w:r>
      <w:proofErr w:type="spellStart"/>
      <w:r>
        <w:rPr>
          <w:rFonts w:ascii="Times New Roman" w:hAnsi="Times New Roman"/>
          <w:i/>
          <w:color w:val="000000"/>
          <w:sz w:val="24"/>
          <w:lang w:val="en-US"/>
        </w:rPr>
        <w:t>persignata</w:t>
      </w:r>
      <w:proofErr w:type="spellEnd"/>
      <w:r>
        <w:rPr>
          <w:rFonts w:ascii="Times New Roman" w:hAnsi="Times New Roman"/>
          <w:i/>
          <w:color w:val="000000"/>
          <w:sz w:val="24"/>
          <w:lang w:val="en-US"/>
        </w:rPr>
        <w:t xml:space="preserve"> </w:t>
      </w:r>
      <w:r>
        <w:rPr>
          <w:rFonts w:ascii="Times New Roman" w:hAnsi="Times New Roman"/>
          <w:color w:val="000000"/>
          <w:sz w:val="24"/>
          <w:lang w:val="en-US"/>
        </w:rPr>
        <w:t>(</w:t>
      </w:r>
      <w:proofErr w:type="spellStart"/>
      <w:r>
        <w:rPr>
          <w:rFonts w:ascii="Times New Roman" w:hAnsi="Times New Roman"/>
          <w:color w:val="000000"/>
          <w:sz w:val="24"/>
          <w:lang w:val="en-US"/>
        </w:rPr>
        <w:t>Kröber</w:t>
      </w:r>
      <w:proofErr w:type="spellEnd"/>
      <w:r>
        <w:rPr>
          <w:rFonts w:ascii="Times New Roman" w:hAnsi="Times New Roman"/>
          <w:color w:val="000000"/>
          <w:sz w:val="24"/>
          <w:lang w:val="en-US"/>
        </w:rPr>
        <w:t>))</w:t>
      </w:r>
    </w:p>
    <w:p w14:paraId="657E50DB" w14:textId="77777777" w:rsidR="00886E27" w:rsidRDefault="00886E27">
      <w:pPr>
        <w:pStyle w:val="State"/>
        <w:widowControl/>
        <w:spacing w:line="360" w:lineRule="auto"/>
        <w:ind w:left="0" w:firstLine="0"/>
        <w:rPr>
          <w:rFonts w:ascii="Times New Roman" w:hAnsi="Times New Roman"/>
          <w:color w:val="FF0000"/>
          <w:sz w:val="24"/>
          <w:lang w:val="en-US"/>
        </w:rPr>
      </w:pPr>
    </w:p>
    <w:p w14:paraId="39F0C909" w14:textId="77777777" w:rsidR="00886E27" w:rsidRDefault="008855EA">
      <w:pPr>
        <w:pStyle w:val="Feature"/>
        <w:widowControl/>
        <w:spacing w:line="360" w:lineRule="auto"/>
        <w:rPr>
          <w:rFonts w:ascii="Times New Roman" w:hAnsi="Times New Roman"/>
          <w:b/>
          <w:color w:val="FF0000"/>
          <w:sz w:val="24"/>
          <w:lang w:val="en-US"/>
        </w:rPr>
      </w:pPr>
      <w:r>
        <w:rPr>
          <w:rFonts w:ascii="Times New Roman" w:hAnsi="Times New Roman"/>
          <w:color w:val="000000"/>
          <w:sz w:val="24"/>
          <w:lang w:val="en-US"/>
        </w:rPr>
        <w:t>6. &lt; Ocular pilosity length</w:t>
      </w:r>
      <w:r>
        <w:rPr>
          <w:rFonts w:ascii="Times New Roman" w:hAnsi="Times New Roman"/>
          <w:b/>
          <w:color w:val="FF0000"/>
          <w:sz w:val="24"/>
          <w:lang w:val="en-US"/>
        </w:rPr>
        <w:t xml:space="preserve"> </w:t>
      </w:r>
      <w:r>
        <w:rPr>
          <w:rFonts w:ascii="Times New Roman" w:hAnsi="Times New Roman"/>
          <w:color w:val="000000"/>
          <w:sz w:val="24"/>
          <w:lang w:val="en-US"/>
        </w:rPr>
        <w:t>&gt;/</w:t>
      </w:r>
    </w:p>
    <w:p w14:paraId="655D3230"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microscopic</w:t>
      </w:r>
    </w:p>
    <w:p w14:paraId="435B4610" w14:textId="77777777" w:rsidR="00886E27" w:rsidRDefault="008855EA">
      <w:pPr>
        <w:pStyle w:val="State"/>
        <w:widowControl/>
        <w:numPr>
          <w:ilvl w:val="0"/>
          <w:numId w:val="4"/>
        </w:numPr>
        <w:tabs>
          <w:tab w:val="left" w:pos="865"/>
        </w:tabs>
        <w:spacing w:line="360" w:lineRule="auto"/>
        <w:ind w:left="865"/>
        <w:rPr>
          <w:rFonts w:ascii="Times New Roman" w:hAnsi="Times New Roman"/>
          <w:color w:val="000000"/>
          <w:sz w:val="24"/>
          <w:lang w:val="en-US"/>
        </w:rPr>
      </w:pPr>
      <w:r>
        <w:rPr>
          <w:rFonts w:ascii="Times New Roman" w:hAnsi="Times New Roman"/>
          <w:color w:val="000000"/>
          <w:sz w:val="24"/>
          <w:lang w:val="en-US"/>
        </w:rPr>
        <w:t>short</w:t>
      </w:r>
    </w:p>
    <w:p w14:paraId="1F9B9980" w14:textId="77777777" w:rsidR="00886E27" w:rsidRDefault="008855EA">
      <w:pPr>
        <w:pStyle w:val="State"/>
        <w:widowControl/>
        <w:spacing w:line="360" w:lineRule="auto"/>
        <w:ind w:left="505" w:firstLine="0"/>
        <w:rPr>
          <w:rFonts w:ascii="Times New Roman" w:hAnsi="Times New Roman"/>
          <w:color w:val="000000"/>
          <w:sz w:val="24"/>
          <w:lang w:val="en-US"/>
        </w:rPr>
      </w:pPr>
      <w:r>
        <w:rPr>
          <w:rFonts w:ascii="Times New Roman" w:hAnsi="Times New Roman"/>
          <w:color w:val="000000"/>
          <w:sz w:val="24"/>
          <w:lang w:val="en-US"/>
        </w:rPr>
        <w:t>(2) long</w:t>
      </w:r>
    </w:p>
    <w:p w14:paraId="2F5C7421" w14:textId="77777777" w:rsidR="00886E27" w:rsidRDefault="00886E27">
      <w:pPr>
        <w:pStyle w:val="State"/>
        <w:widowControl/>
        <w:spacing w:line="360" w:lineRule="auto"/>
        <w:rPr>
          <w:rFonts w:ascii="Times New Roman" w:hAnsi="Times New Roman"/>
          <w:color w:val="000000"/>
          <w:sz w:val="24"/>
          <w:lang w:val="en-US"/>
        </w:rPr>
      </w:pPr>
    </w:p>
    <w:p w14:paraId="08DFEB69" w14:textId="76452648"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 xml:space="preserve">This character is widely polymorphic within </w:t>
      </w:r>
      <w:proofErr w:type="spellStart"/>
      <w:r>
        <w:rPr>
          <w:rFonts w:ascii="Times New Roman" w:hAnsi="Times New Roman"/>
          <w:color w:val="000000"/>
          <w:sz w:val="24"/>
          <w:lang w:val="en-US"/>
        </w:rPr>
        <w:t>Tabanidae</w:t>
      </w:r>
      <w:proofErr w:type="spellEnd"/>
      <w:r>
        <w:rPr>
          <w:rFonts w:ascii="Times New Roman" w:hAnsi="Times New Roman"/>
          <w:color w:val="000000"/>
          <w:sz w:val="24"/>
          <w:lang w:val="en-US"/>
        </w:rPr>
        <w:t xml:space="preserve">, and different states can be found within the same genera, for instance </w:t>
      </w:r>
      <w:proofErr w:type="spellStart"/>
      <w:r>
        <w:rPr>
          <w:rFonts w:ascii="Times New Roman" w:hAnsi="Times New Roman"/>
          <w:i/>
          <w:color w:val="000000"/>
          <w:sz w:val="24"/>
          <w:lang w:val="en-US"/>
        </w:rPr>
        <w:t>Agelanius</w:t>
      </w:r>
      <w:proofErr w:type="spellEnd"/>
      <w:r>
        <w:rPr>
          <w:rFonts w:ascii="Times New Roman" w:hAnsi="Times New Roman"/>
          <w:color w:val="000000"/>
          <w:sz w:val="24"/>
          <w:lang w:val="en-US"/>
        </w:rPr>
        <w:t xml:space="preserve"> </w:t>
      </w:r>
      <w:proofErr w:type="spellStart"/>
      <w:r>
        <w:rPr>
          <w:rFonts w:ascii="Times New Roman" w:hAnsi="Times New Roman"/>
          <w:color w:val="000000"/>
          <w:sz w:val="24"/>
          <w:lang w:val="en-US"/>
        </w:rPr>
        <w:t>Rondani</w:t>
      </w:r>
      <w:proofErr w:type="spellEnd"/>
      <w:r>
        <w:rPr>
          <w:rFonts w:ascii="Times New Roman" w:hAnsi="Times New Roman"/>
          <w:color w:val="000000"/>
          <w:sz w:val="24"/>
          <w:lang w:val="en-US"/>
        </w:rPr>
        <w:t>. Among “</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 xml:space="preserve">” </w:t>
      </w:r>
      <w:r w:rsidR="00BA542B">
        <w:rPr>
          <w:rFonts w:ascii="Times New Roman" w:hAnsi="Times New Roman"/>
          <w:color w:val="000000"/>
          <w:sz w:val="24"/>
          <w:lang w:val="en-US"/>
        </w:rPr>
        <w:t>species,</w:t>
      </w:r>
      <w:r>
        <w:rPr>
          <w:rFonts w:ascii="Times New Roman" w:hAnsi="Times New Roman"/>
          <w:color w:val="000000"/>
          <w:sz w:val="24"/>
          <w:lang w:val="en-US"/>
        </w:rPr>
        <w:t xml:space="preserve"> this character is also polymorphic. </w:t>
      </w:r>
    </w:p>
    <w:p w14:paraId="1156D152" w14:textId="77777777" w:rsidR="00886E27" w:rsidRDefault="00886E27">
      <w:pPr>
        <w:pStyle w:val="State"/>
        <w:widowControl/>
        <w:spacing w:line="360" w:lineRule="auto"/>
        <w:rPr>
          <w:rFonts w:ascii="Times New Roman" w:hAnsi="Times New Roman"/>
          <w:color w:val="000000"/>
          <w:sz w:val="24"/>
          <w:lang w:val="en-US"/>
        </w:rPr>
      </w:pPr>
    </w:p>
    <w:p w14:paraId="4AA8F6C7" w14:textId="77777777" w:rsidR="00886E27" w:rsidRDefault="008855EA">
      <w:pPr>
        <w:pStyle w:val="Feature"/>
        <w:widowControl/>
        <w:spacing w:line="360" w:lineRule="auto"/>
        <w:rPr>
          <w:rFonts w:ascii="Times New Roman" w:hAnsi="Times New Roman"/>
          <w:b/>
          <w:color w:val="FF0000"/>
          <w:sz w:val="24"/>
          <w:lang w:val="en-US"/>
        </w:rPr>
      </w:pPr>
      <w:r>
        <w:rPr>
          <w:rFonts w:ascii="Times New Roman" w:hAnsi="Times New Roman"/>
          <w:color w:val="000000"/>
          <w:sz w:val="24"/>
          <w:lang w:val="en-US"/>
        </w:rPr>
        <w:t>7. &lt; Ocular pilosity abundance&gt;/</w:t>
      </w:r>
    </w:p>
    <w:p w14:paraId="4F100EC7"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scarce</w:t>
      </w:r>
    </w:p>
    <w:p w14:paraId="3613C402" w14:textId="77777777" w:rsidR="00886E27" w:rsidRDefault="008855EA">
      <w:pPr>
        <w:pStyle w:val="State"/>
        <w:widowControl/>
        <w:numPr>
          <w:ilvl w:val="0"/>
          <w:numId w:val="5"/>
        </w:numPr>
        <w:tabs>
          <w:tab w:val="left" w:pos="505"/>
          <w:tab w:val="left" w:pos="865"/>
        </w:tabs>
        <w:spacing w:line="360" w:lineRule="auto"/>
        <w:ind w:left="865"/>
        <w:rPr>
          <w:rFonts w:ascii="Times New Roman" w:hAnsi="Times New Roman"/>
          <w:color w:val="000000"/>
          <w:sz w:val="24"/>
          <w:lang w:val="en-US"/>
        </w:rPr>
      </w:pPr>
      <w:r>
        <w:rPr>
          <w:rFonts w:ascii="Times New Roman" w:hAnsi="Times New Roman"/>
          <w:color w:val="000000"/>
          <w:sz w:val="24"/>
          <w:lang w:val="en-US"/>
        </w:rPr>
        <w:t>abundant</w:t>
      </w:r>
    </w:p>
    <w:p w14:paraId="2F5340CB" w14:textId="77777777" w:rsidR="00886E27" w:rsidRDefault="00886E27">
      <w:pPr>
        <w:pStyle w:val="State"/>
        <w:widowControl/>
        <w:spacing w:line="360" w:lineRule="auto"/>
        <w:ind w:left="505" w:firstLine="0"/>
        <w:rPr>
          <w:rFonts w:ascii="Times New Roman" w:hAnsi="Times New Roman"/>
          <w:color w:val="000000"/>
          <w:sz w:val="24"/>
          <w:lang w:val="en-US"/>
        </w:rPr>
      </w:pPr>
    </w:p>
    <w:p w14:paraId="27E96AD6" w14:textId="77777777" w:rsidR="00886E27" w:rsidRDefault="008855EA">
      <w:pPr>
        <w:pStyle w:val="State"/>
        <w:widowControl/>
        <w:spacing w:line="360" w:lineRule="auto"/>
        <w:ind w:left="505" w:firstLine="0"/>
        <w:rPr>
          <w:rFonts w:ascii="Times New Roman" w:hAnsi="Times New Roman"/>
          <w:color w:val="000000"/>
          <w:sz w:val="24"/>
          <w:lang w:val="en-US"/>
        </w:rPr>
      </w:pPr>
      <w:r>
        <w:rPr>
          <w:rFonts w:ascii="Times New Roman" w:hAnsi="Times New Roman"/>
          <w:color w:val="000000"/>
          <w:sz w:val="24"/>
          <w:lang w:val="en-US"/>
        </w:rPr>
        <w:t xml:space="preserve">Polymorphic character within </w:t>
      </w:r>
      <w:proofErr w:type="spellStart"/>
      <w:r>
        <w:rPr>
          <w:rFonts w:ascii="Times New Roman" w:hAnsi="Times New Roman"/>
          <w:color w:val="000000"/>
          <w:sz w:val="24"/>
          <w:lang w:val="en-US"/>
        </w:rPr>
        <w:t>Tabanidae</w:t>
      </w:r>
      <w:proofErr w:type="spellEnd"/>
      <w:r>
        <w:rPr>
          <w:rFonts w:ascii="Times New Roman" w:hAnsi="Times New Roman"/>
          <w:color w:val="000000"/>
          <w:sz w:val="24"/>
          <w:lang w:val="en-US"/>
        </w:rPr>
        <w:t>, and in “</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w:t>
      </w:r>
      <w:r>
        <w:rPr>
          <w:rFonts w:ascii="Times New Roman" w:hAnsi="Times New Roman"/>
          <w:color w:val="000000"/>
          <w:sz w:val="24"/>
          <w:lang w:val="en-US"/>
        </w:rPr>
        <w:t>.</w:t>
      </w:r>
    </w:p>
    <w:p w14:paraId="40B46B55" w14:textId="77777777" w:rsidR="00886E27" w:rsidRDefault="00886E27">
      <w:pPr>
        <w:pStyle w:val="State"/>
        <w:widowControl/>
        <w:spacing w:line="360" w:lineRule="auto"/>
        <w:ind w:left="505" w:firstLine="0"/>
        <w:rPr>
          <w:rFonts w:ascii="Times New Roman" w:hAnsi="Times New Roman"/>
          <w:color w:val="000000"/>
          <w:sz w:val="24"/>
          <w:lang w:val="en-US"/>
        </w:rPr>
      </w:pPr>
    </w:p>
    <w:p w14:paraId="648682AE"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t>8. &lt; Ocular band&gt;/</w:t>
      </w:r>
    </w:p>
    <w:p w14:paraId="17502F25"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present</w:t>
      </w:r>
    </w:p>
    <w:p w14:paraId="7A2D616D" w14:textId="77777777" w:rsidR="00886E27" w:rsidRDefault="008855EA">
      <w:pPr>
        <w:pStyle w:val="State"/>
        <w:widowControl/>
        <w:numPr>
          <w:ilvl w:val="0"/>
          <w:numId w:val="6"/>
        </w:numPr>
        <w:tabs>
          <w:tab w:val="left" w:pos="505"/>
          <w:tab w:val="left" w:pos="865"/>
        </w:tabs>
        <w:spacing w:line="360" w:lineRule="auto"/>
        <w:ind w:left="865"/>
        <w:rPr>
          <w:rFonts w:ascii="Times New Roman" w:hAnsi="Times New Roman"/>
          <w:color w:val="000000"/>
          <w:sz w:val="24"/>
          <w:lang w:val="en-US"/>
        </w:rPr>
      </w:pPr>
      <w:r>
        <w:rPr>
          <w:rFonts w:ascii="Times New Roman" w:hAnsi="Times New Roman"/>
          <w:color w:val="000000"/>
          <w:sz w:val="24"/>
          <w:lang w:val="en-US"/>
        </w:rPr>
        <w:t>absent</w:t>
      </w:r>
    </w:p>
    <w:p w14:paraId="39FF7B46" w14:textId="77777777" w:rsidR="00886E27" w:rsidRDefault="00886E27">
      <w:pPr>
        <w:pStyle w:val="State"/>
        <w:widowControl/>
        <w:tabs>
          <w:tab w:val="left" w:pos="505"/>
          <w:tab w:val="left" w:pos="880"/>
        </w:tabs>
        <w:spacing w:line="360" w:lineRule="auto"/>
        <w:ind w:left="505" w:firstLine="0"/>
        <w:rPr>
          <w:rFonts w:ascii="Times New Roman" w:hAnsi="Times New Roman"/>
          <w:color w:val="000000"/>
          <w:sz w:val="24"/>
          <w:lang w:val="en-US"/>
        </w:rPr>
      </w:pPr>
    </w:p>
    <w:p w14:paraId="1928FCD5" w14:textId="77777777" w:rsidR="00886E27" w:rsidRDefault="008855EA">
      <w:pPr>
        <w:pStyle w:val="State"/>
        <w:widowControl/>
        <w:spacing w:line="360" w:lineRule="auto"/>
        <w:ind w:left="505" w:firstLine="0"/>
        <w:rPr>
          <w:rFonts w:ascii="Times New Roman" w:hAnsi="Times New Roman"/>
          <w:color w:val="000000"/>
          <w:sz w:val="24"/>
          <w:lang w:val="en-US"/>
        </w:rPr>
      </w:pPr>
      <w:r>
        <w:rPr>
          <w:rFonts w:ascii="Times New Roman" w:hAnsi="Times New Roman"/>
          <w:color w:val="000000"/>
          <w:sz w:val="24"/>
          <w:lang w:val="en-US"/>
        </w:rPr>
        <w:t xml:space="preserve">This character is polymorphic within all </w:t>
      </w:r>
      <w:proofErr w:type="spellStart"/>
      <w:r>
        <w:rPr>
          <w:rFonts w:ascii="Times New Roman" w:hAnsi="Times New Roman"/>
          <w:color w:val="000000"/>
          <w:sz w:val="24"/>
          <w:lang w:val="en-US"/>
        </w:rPr>
        <w:t>Tabanidae</w:t>
      </w:r>
      <w:proofErr w:type="spellEnd"/>
      <w:r>
        <w:rPr>
          <w:rFonts w:ascii="Times New Roman" w:hAnsi="Times New Roman"/>
          <w:color w:val="000000"/>
          <w:sz w:val="24"/>
          <w:lang w:val="en-US"/>
        </w:rPr>
        <w:t xml:space="preserve">, varying also in its arrangement and number. Thus, for example, in </w:t>
      </w:r>
      <w:proofErr w:type="spellStart"/>
      <w:r>
        <w:rPr>
          <w:rFonts w:ascii="Times New Roman" w:hAnsi="Times New Roman"/>
          <w:i/>
          <w:color w:val="000000"/>
          <w:sz w:val="24"/>
          <w:lang w:val="en-US"/>
        </w:rPr>
        <w:t>Myiotabanus</w:t>
      </w:r>
      <w:proofErr w:type="spellEnd"/>
      <w:r>
        <w:rPr>
          <w:rFonts w:ascii="Times New Roman" w:hAnsi="Times New Roman"/>
          <w:i/>
          <w:color w:val="000000"/>
          <w:sz w:val="24"/>
          <w:lang w:val="en-US"/>
        </w:rPr>
        <w:t xml:space="preserve"> </w:t>
      </w:r>
      <w:proofErr w:type="spellStart"/>
      <w:r>
        <w:rPr>
          <w:rFonts w:ascii="Times New Roman" w:hAnsi="Times New Roman"/>
          <w:i/>
          <w:color w:val="000000"/>
          <w:sz w:val="24"/>
          <w:lang w:val="en-US"/>
        </w:rPr>
        <w:t>barretoi</w:t>
      </w:r>
      <w:proofErr w:type="spellEnd"/>
      <w:r>
        <w:rPr>
          <w:rFonts w:ascii="Times New Roman" w:hAnsi="Times New Roman"/>
          <w:color w:val="000000"/>
          <w:sz w:val="24"/>
          <w:lang w:val="en-US"/>
        </w:rPr>
        <w:t xml:space="preserve"> Fairchild, </w:t>
      </w:r>
      <w:proofErr w:type="spellStart"/>
      <w:r>
        <w:rPr>
          <w:rFonts w:ascii="Times New Roman" w:hAnsi="Times New Roman"/>
          <w:i/>
          <w:color w:val="000000"/>
          <w:sz w:val="24"/>
          <w:lang w:val="en-US"/>
        </w:rPr>
        <w:t>Phaeotabanus</w:t>
      </w:r>
      <w:proofErr w:type="spellEnd"/>
      <w:r>
        <w:rPr>
          <w:rFonts w:ascii="Times New Roman" w:hAnsi="Times New Roman"/>
          <w:i/>
          <w:color w:val="000000"/>
          <w:sz w:val="24"/>
          <w:lang w:val="en-US"/>
        </w:rPr>
        <w:t xml:space="preserve"> </w:t>
      </w:r>
      <w:proofErr w:type="spellStart"/>
      <w:r>
        <w:rPr>
          <w:rFonts w:ascii="Times New Roman" w:hAnsi="Times New Roman"/>
          <w:i/>
          <w:color w:val="000000"/>
          <w:sz w:val="24"/>
          <w:lang w:val="en-US"/>
        </w:rPr>
        <w:t>limpidapex</w:t>
      </w:r>
      <w:proofErr w:type="spellEnd"/>
      <w:r>
        <w:rPr>
          <w:rFonts w:ascii="Times New Roman" w:hAnsi="Times New Roman"/>
          <w:color w:val="000000"/>
          <w:sz w:val="24"/>
          <w:lang w:val="en-US"/>
        </w:rPr>
        <w:t xml:space="preserve"> (Wiedemann) only one or more than one band occurs as in </w:t>
      </w:r>
      <w:proofErr w:type="spellStart"/>
      <w:r>
        <w:rPr>
          <w:rFonts w:ascii="Times New Roman" w:hAnsi="Times New Roman"/>
          <w:i/>
          <w:color w:val="000000"/>
          <w:sz w:val="24"/>
          <w:lang w:val="en-US"/>
        </w:rPr>
        <w:t>Dichelacera</w:t>
      </w:r>
      <w:proofErr w:type="spellEnd"/>
      <w:r>
        <w:rPr>
          <w:rFonts w:ascii="Times New Roman" w:hAnsi="Times New Roman"/>
          <w:i/>
          <w:color w:val="000000"/>
          <w:sz w:val="24"/>
          <w:lang w:val="en-US"/>
        </w:rPr>
        <w:t xml:space="preserve"> (D.) </w:t>
      </w:r>
      <w:proofErr w:type="spellStart"/>
      <w:r>
        <w:rPr>
          <w:rFonts w:ascii="Times New Roman" w:hAnsi="Times New Roman"/>
          <w:i/>
          <w:color w:val="000000"/>
          <w:sz w:val="24"/>
          <w:lang w:val="en-US"/>
        </w:rPr>
        <w:t>transposita</w:t>
      </w:r>
      <w:proofErr w:type="spellEnd"/>
      <w:r>
        <w:rPr>
          <w:rFonts w:ascii="Times New Roman" w:hAnsi="Times New Roman"/>
          <w:color w:val="000000"/>
          <w:sz w:val="24"/>
          <w:lang w:val="en-US"/>
        </w:rPr>
        <w:t xml:space="preserve"> (Walker), </w:t>
      </w:r>
      <w:proofErr w:type="spellStart"/>
      <w:r>
        <w:rPr>
          <w:rFonts w:ascii="Times New Roman" w:hAnsi="Times New Roman"/>
          <w:i/>
          <w:color w:val="000000"/>
          <w:sz w:val="24"/>
          <w:lang w:val="en-US"/>
        </w:rPr>
        <w:t>Diachlorus</w:t>
      </w:r>
      <w:proofErr w:type="spellEnd"/>
      <w:r>
        <w:rPr>
          <w:rFonts w:ascii="Times New Roman" w:hAnsi="Times New Roman"/>
          <w:i/>
          <w:color w:val="000000"/>
          <w:sz w:val="24"/>
          <w:lang w:val="en-US"/>
        </w:rPr>
        <w:t xml:space="preserve"> </w:t>
      </w:r>
      <w:proofErr w:type="spellStart"/>
      <w:r>
        <w:rPr>
          <w:rFonts w:ascii="Times New Roman" w:hAnsi="Times New Roman"/>
          <w:i/>
          <w:color w:val="000000"/>
          <w:sz w:val="24"/>
          <w:lang w:val="en-US"/>
        </w:rPr>
        <w:t>flavitaenia</w:t>
      </w:r>
      <w:proofErr w:type="spellEnd"/>
      <w:r>
        <w:rPr>
          <w:rFonts w:ascii="Times New Roman" w:hAnsi="Times New Roman"/>
          <w:color w:val="000000"/>
          <w:sz w:val="24"/>
          <w:lang w:val="en-US"/>
        </w:rPr>
        <w:t xml:space="preserve"> Lutz, and </w:t>
      </w:r>
      <w:proofErr w:type="spellStart"/>
      <w:r>
        <w:rPr>
          <w:rFonts w:ascii="Times New Roman" w:hAnsi="Times New Roman"/>
          <w:i/>
          <w:color w:val="000000"/>
          <w:sz w:val="24"/>
          <w:lang w:val="en-US"/>
        </w:rPr>
        <w:t>Stenotabanus</w:t>
      </w:r>
      <w:proofErr w:type="spellEnd"/>
      <w:r>
        <w:rPr>
          <w:rFonts w:ascii="Times New Roman" w:hAnsi="Times New Roman"/>
          <w:i/>
          <w:color w:val="000000"/>
          <w:sz w:val="24"/>
          <w:lang w:val="en-US"/>
        </w:rPr>
        <w:t xml:space="preserve"> (</w:t>
      </w:r>
      <w:proofErr w:type="spellStart"/>
      <w:r>
        <w:rPr>
          <w:rFonts w:ascii="Times New Roman" w:hAnsi="Times New Roman"/>
          <w:i/>
          <w:color w:val="000000"/>
          <w:sz w:val="24"/>
          <w:lang w:val="en-US"/>
        </w:rPr>
        <w:t>Stenotabanus</w:t>
      </w:r>
      <w:proofErr w:type="spellEnd"/>
      <w:r>
        <w:rPr>
          <w:rFonts w:ascii="Times New Roman" w:hAnsi="Times New Roman"/>
          <w:i/>
          <w:color w:val="000000"/>
          <w:sz w:val="24"/>
          <w:lang w:val="en-US"/>
        </w:rPr>
        <w:t xml:space="preserve">) </w:t>
      </w:r>
      <w:proofErr w:type="spellStart"/>
      <w:r>
        <w:rPr>
          <w:rFonts w:ascii="Times New Roman" w:hAnsi="Times New Roman"/>
          <w:i/>
          <w:color w:val="000000"/>
          <w:sz w:val="24"/>
          <w:lang w:val="en-US"/>
        </w:rPr>
        <w:t>littoralis</w:t>
      </w:r>
      <w:proofErr w:type="spellEnd"/>
      <w:r>
        <w:rPr>
          <w:rFonts w:ascii="Times New Roman" w:hAnsi="Times New Roman"/>
          <w:color w:val="000000"/>
          <w:sz w:val="24"/>
          <w:lang w:val="en-US"/>
        </w:rPr>
        <w:t xml:space="preserve"> </w:t>
      </w:r>
      <w:proofErr w:type="spellStart"/>
      <w:r>
        <w:rPr>
          <w:rFonts w:ascii="Times New Roman" w:hAnsi="Times New Roman"/>
          <w:color w:val="000000"/>
          <w:sz w:val="24"/>
          <w:lang w:val="en-US"/>
        </w:rPr>
        <w:t>Coscarón</w:t>
      </w:r>
      <w:proofErr w:type="spellEnd"/>
      <w:r>
        <w:rPr>
          <w:rFonts w:ascii="Times New Roman" w:hAnsi="Times New Roman"/>
          <w:color w:val="000000"/>
          <w:sz w:val="24"/>
          <w:lang w:val="en-US"/>
        </w:rPr>
        <w:t>. Within “</w:t>
      </w:r>
      <w:proofErr w:type="spellStart"/>
      <w:r>
        <w:rPr>
          <w:rFonts w:ascii="Times New Roman" w:hAnsi="Times New Roman"/>
          <w:i/>
          <w:color w:val="000000"/>
          <w:sz w:val="24"/>
          <w:lang w:val="en-US"/>
        </w:rPr>
        <w:t>Dasybasis</w:t>
      </w:r>
      <w:proofErr w:type="spellEnd"/>
      <w:r>
        <w:rPr>
          <w:rFonts w:ascii="Times New Roman" w:hAnsi="Times New Roman"/>
          <w:color w:val="000000"/>
          <w:sz w:val="24"/>
          <w:lang w:val="en-US"/>
        </w:rPr>
        <w:t>” the character</w:t>
      </w:r>
      <w:r>
        <w:rPr>
          <w:rFonts w:ascii="Times New Roman" w:hAnsi="Times New Roman"/>
          <w:i/>
          <w:color w:val="000000"/>
          <w:sz w:val="24"/>
          <w:lang w:val="en-US"/>
        </w:rPr>
        <w:t xml:space="preserve"> </w:t>
      </w:r>
      <w:r>
        <w:rPr>
          <w:rFonts w:ascii="Times New Roman" w:hAnsi="Times New Roman"/>
          <w:color w:val="000000"/>
          <w:sz w:val="24"/>
          <w:lang w:val="en-US"/>
        </w:rPr>
        <w:t xml:space="preserve">is also polymorphic, although the derived state ocular band absent is more frequent; in </w:t>
      </w:r>
      <w:r>
        <w:rPr>
          <w:rFonts w:ascii="Times New Roman" w:hAnsi="Times New Roman"/>
          <w:i/>
          <w:color w:val="000000"/>
          <w:sz w:val="24"/>
          <w:lang w:val="en-US"/>
        </w:rPr>
        <w:t xml:space="preserve">S. </w:t>
      </w:r>
      <w:proofErr w:type="spellStart"/>
      <w:r>
        <w:rPr>
          <w:rFonts w:ascii="Times New Roman" w:hAnsi="Times New Roman"/>
          <w:i/>
          <w:color w:val="000000"/>
          <w:sz w:val="24"/>
          <w:lang w:val="en-US"/>
        </w:rPr>
        <w:t>boliviame</w:t>
      </w:r>
      <w:proofErr w:type="spellEnd"/>
      <w:r>
        <w:rPr>
          <w:rFonts w:ascii="Times New Roman" w:hAnsi="Times New Roman"/>
          <w:color w:val="000000"/>
          <w:sz w:val="24"/>
          <w:lang w:val="en-US"/>
        </w:rPr>
        <w:t xml:space="preserve"> (</w:t>
      </w:r>
      <w:proofErr w:type="spellStart"/>
      <w:r>
        <w:rPr>
          <w:rFonts w:ascii="Times New Roman" w:hAnsi="Times New Roman"/>
          <w:color w:val="000000"/>
          <w:sz w:val="24"/>
          <w:lang w:val="en-US"/>
        </w:rPr>
        <w:t>Coscarón</w:t>
      </w:r>
      <w:proofErr w:type="spellEnd"/>
      <w:r>
        <w:rPr>
          <w:rFonts w:ascii="Times New Roman" w:hAnsi="Times New Roman"/>
          <w:color w:val="000000"/>
          <w:sz w:val="24"/>
          <w:lang w:val="en-US"/>
        </w:rPr>
        <w:t xml:space="preserve"> &amp; Philip), the character is polymorphic.</w:t>
      </w:r>
    </w:p>
    <w:p w14:paraId="54782708" w14:textId="77777777" w:rsidR="00886E27" w:rsidRDefault="00886E27">
      <w:pPr>
        <w:pStyle w:val="State"/>
        <w:widowControl/>
        <w:spacing w:line="360" w:lineRule="auto"/>
        <w:ind w:left="0" w:firstLine="0"/>
        <w:rPr>
          <w:rFonts w:ascii="Times New Roman" w:hAnsi="Times New Roman"/>
          <w:color w:val="000000"/>
          <w:sz w:val="24"/>
          <w:lang w:val="en-US"/>
        </w:rPr>
      </w:pPr>
    </w:p>
    <w:p w14:paraId="207E4BD4"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t>9. &lt; Number of ocular bands&gt;/</w:t>
      </w:r>
    </w:p>
    <w:p w14:paraId="282FC967" w14:textId="5F9563A8" w:rsidR="00886E27" w:rsidRDefault="00676A0E" w:rsidP="00EB56BB">
      <w:pPr>
        <w:pStyle w:val="Feature"/>
        <w:widowControl/>
        <w:tabs>
          <w:tab w:val="left" w:pos="720"/>
          <w:tab w:val="left" w:pos="1620"/>
        </w:tabs>
        <w:spacing w:line="360" w:lineRule="auto"/>
        <w:ind w:left="0" w:firstLine="0"/>
        <w:rPr>
          <w:rFonts w:ascii="Times New Roman" w:hAnsi="Times New Roman"/>
          <w:color w:val="000000"/>
          <w:sz w:val="24"/>
          <w:lang w:val="en-US"/>
        </w:rPr>
      </w:pPr>
      <w:r>
        <w:rPr>
          <w:rFonts w:ascii="Times New Roman" w:hAnsi="Times New Roman"/>
          <w:color w:val="000000"/>
          <w:sz w:val="24"/>
          <w:lang w:val="en-US"/>
        </w:rPr>
        <w:t xml:space="preserve">(0) </w:t>
      </w:r>
      <w:r w:rsidR="008855EA">
        <w:rPr>
          <w:rFonts w:ascii="Times New Roman" w:hAnsi="Times New Roman"/>
          <w:color w:val="000000"/>
          <w:sz w:val="24"/>
          <w:lang w:val="en-US"/>
        </w:rPr>
        <w:t>without bands</w:t>
      </w:r>
    </w:p>
    <w:p w14:paraId="4C4E2F89" w14:textId="77777777" w:rsidR="00886E27" w:rsidRDefault="008855EA">
      <w:pPr>
        <w:pStyle w:val="Feature"/>
        <w:widowControl/>
        <w:numPr>
          <w:ilvl w:val="0"/>
          <w:numId w:val="7"/>
        </w:numPr>
        <w:tabs>
          <w:tab w:val="left" w:pos="720"/>
          <w:tab w:val="left" w:pos="900"/>
        </w:tabs>
        <w:spacing w:line="360" w:lineRule="auto"/>
        <w:ind w:left="720"/>
        <w:rPr>
          <w:rFonts w:ascii="Times New Roman" w:hAnsi="Times New Roman"/>
          <w:color w:val="000000"/>
          <w:sz w:val="24"/>
          <w:lang w:val="en-US"/>
        </w:rPr>
      </w:pPr>
      <w:r>
        <w:rPr>
          <w:rFonts w:ascii="Times New Roman" w:hAnsi="Times New Roman"/>
          <w:color w:val="000000"/>
          <w:sz w:val="24"/>
          <w:lang w:val="en-US"/>
        </w:rPr>
        <w:t>with bands</w:t>
      </w:r>
    </w:p>
    <w:p w14:paraId="6E8280AB" w14:textId="77777777" w:rsidR="00886E27" w:rsidRDefault="00886E27">
      <w:pPr>
        <w:pStyle w:val="State"/>
        <w:widowControl/>
        <w:spacing w:line="360" w:lineRule="auto"/>
        <w:ind w:left="0" w:firstLine="0"/>
        <w:rPr>
          <w:rFonts w:ascii="Times New Roman" w:hAnsi="Times New Roman"/>
          <w:color w:val="FF0000"/>
          <w:sz w:val="24"/>
          <w:lang w:val="en-US"/>
        </w:rPr>
      </w:pPr>
    </w:p>
    <w:p w14:paraId="1F8F2186" w14:textId="77777777" w:rsidR="00886E27" w:rsidRDefault="008855EA">
      <w:pPr>
        <w:pStyle w:val="Feature"/>
        <w:widowControl/>
        <w:spacing w:line="360" w:lineRule="auto"/>
        <w:rPr>
          <w:rFonts w:ascii="Times New Roman" w:hAnsi="Times New Roman"/>
          <w:color w:val="FF0000"/>
          <w:sz w:val="24"/>
          <w:lang w:val="en-US"/>
        </w:rPr>
      </w:pPr>
      <w:r>
        <w:rPr>
          <w:rFonts w:ascii="Times New Roman" w:hAnsi="Times New Roman"/>
          <w:color w:val="000000"/>
          <w:sz w:val="24"/>
          <w:lang w:val="es-ES"/>
        </w:rPr>
        <w:t xml:space="preserve">10. &lt; Ocular </w:t>
      </w:r>
      <w:proofErr w:type="spellStart"/>
      <w:r>
        <w:rPr>
          <w:rFonts w:ascii="Times New Roman" w:hAnsi="Times New Roman"/>
          <w:color w:val="000000"/>
          <w:sz w:val="24"/>
          <w:lang w:val="es-ES"/>
        </w:rPr>
        <w:t>margin</w:t>
      </w:r>
      <w:proofErr w:type="spellEnd"/>
      <w:r>
        <w:rPr>
          <w:rFonts w:ascii="Times New Roman" w:hAnsi="Times New Roman"/>
          <w:color w:val="000000"/>
          <w:sz w:val="24"/>
          <w:lang w:val="es-ES"/>
        </w:rPr>
        <w:t xml:space="preserve"> in </w:t>
      </w:r>
      <w:proofErr w:type="spellStart"/>
      <w:r>
        <w:rPr>
          <w:rFonts w:ascii="Times New Roman" w:hAnsi="Times New Roman"/>
          <w:color w:val="000000"/>
          <w:sz w:val="24"/>
          <w:lang w:val="es-ES"/>
        </w:rPr>
        <w:t>vertex</w:t>
      </w:r>
      <w:proofErr w:type="spellEnd"/>
      <w:r>
        <w:rPr>
          <w:rFonts w:ascii="Times New Roman" w:hAnsi="Times New Roman"/>
          <w:color w:val="000000"/>
          <w:sz w:val="24"/>
          <w:lang w:val="es-ES"/>
        </w:rPr>
        <w:t xml:space="preserve">&gt;/ </w:t>
      </w:r>
      <w:r>
        <w:rPr>
          <w:rFonts w:ascii="Times New Roman" w:hAnsi="Times New Roman"/>
          <w:color w:val="FF0000"/>
          <w:sz w:val="24"/>
          <w:lang w:val="es-ES"/>
        </w:rPr>
        <w:t xml:space="preserve">TENGO DIBUJO CON LOS ESTADOS. </w:t>
      </w:r>
      <w:r>
        <w:rPr>
          <w:rFonts w:ascii="Times New Roman" w:hAnsi="Times New Roman"/>
          <w:color w:val="FF0000"/>
          <w:sz w:val="24"/>
          <w:lang w:val="en-US"/>
        </w:rPr>
        <w:t>OK</w:t>
      </w:r>
      <w:proofErr w:type="gramStart"/>
      <w:r>
        <w:rPr>
          <w:rFonts w:ascii="Times New Roman" w:hAnsi="Times New Roman"/>
          <w:color w:val="FF0000"/>
          <w:sz w:val="24"/>
          <w:lang w:val="en-US"/>
        </w:rPr>
        <w:t>.....</w:t>
      </w:r>
      <w:proofErr w:type="gramEnd"/>
      <w:r>
        <w:rPr>
          <w:rFonts w:ascii="Times New Roman" w:hAnsi="Times New Roman"/>
          <w:color w:val="FF0000"/>
          <w:sz w:val="24"/>
          <w:lang w:val="en-US"/>
        </w:rPr>
        <w:t>fig. 5</w:t>
      </w:r>
    </w:p>
    <w:p w14:paraId="5105DFD4"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present</w:t>
      </w:r>
    </w:p>
    <w:p w14:paraId="6968B329" w14:textId="77777777" w:rsidR="00886E27" w:rsidRDefault="008855EA">
      <w:pPr>
        <w:pStyle w:val="State"/>
        <w:widowControl/>
        <w:numPr>
          <w:ilvl w:val="0"/>
          <w:numId w:val="8"/>
        </w:numPr>
        <w:tabs>
          <w:tab w:val="left" w:pos="505"/>
          <w:tab w:val="left" w:pos="720"/>
          <w:tab w:val="left" w:pos="880"/>
        </w:tabs>
        <w:spacing w:line="360" w:lineRule="auto"/>
        <w:ind w:left="720"/>
        <w:rPr>
          <w:rFonts w:ascii="Times New Roman" w:hAnsi="Times New Roman"/>
          <w:color w:val="000000"/>
          <w:sz w:val="24"/>
          <w:lang w:val="en-US"/>
        </w:rPr>
      </w:pPr>
      <w:r>
        <w:rPr>
          <w:rFonts w:ascii="Times New Roman" w:hAnsi="Times New Roman"/>
          <w:color w:val="000000"/>
          <w:sz w:val="24"/>
          <w:lang w:val="en-US"/>
        </w:rPr>
        <w:t>absent</w:t>
      </w:r>
    </w:p>
    <w:p w14:paraId="70AE225A" w14:textId="77777777" w:rsidR="00886E27" w:rsidRDefault="00886E27">
      <w:pPr>
        <w:pStyle w:val="State"/>
        <w:widowControl/>
        <w:spacing w:line="360" w:lineRule="auto"/>
        <w:ind w:left="505" w:firstLine="0"/>
        <w:rPr>
          <w:rFonts w:ascii="Times New Roman" w:hAnsi="Times New Roman"/>
          <w:color w:val="000000"/>
          <w:sz w:val="24"/>
          <w:lang w:val="en-US"/>
        </w:rPr>
      </w:pPr>
    </w:p>
    <w:p w14:paraId="6368DD90" w14:textId="55DA9908" w:rsidR="00886E27" w:rsidRDefault="008855EA">
      <w:pPr>
        <w:pStyle w:val="State"/>
        <w:widowControl/>
        <w:spacing w:line="360" w:lineRule="auto"/>
        <w:ind w:left="505" w:firstLine="0"/>
        <w:rPr>
          <w:rFonts w:ascii="Times New Roman" w:hAnsi="Times New Roman"/>
          <w:color w:val="000000"/>
          <w:sz w:val="24"/>
          <w:lang w:val="en-US"/>
        </w:rPr>
      </w:pPr>
      <w:r>
        <w:rPr>
          <w:rFonts w:ascii="Times New Roman" w:hAnsi="Times New Roman"/>
          <w:color w:val="000000"/>
          <w:sz w:val="24"/>
          <w:lang w:val="en-US"/>
        </w:rPr>
        <w:t>The ocular margin occurs in most “</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w:t>
      </w:r>
      <w:r>
        <w:rPr>
          <w:rFonts w:ascii="Times New Roman" w:hAnsi="Times New Roman"/>
          <w:color w:val="000000"/>
          <w:sz w:val="24"/>
          <w:lang w:val="en-US"/>
        </w:rPr>
        <w:t xml:space="preserve"> species.</w:t>
      </w:r>
      <w:r>
        <w:rPr>
          <w:rFonts w:ascii="Times New Roman" w:hAnsi="Times New Roman"/>
          <w:sz w:val="24"/>
          <w:lang w:val="en-US"/>
        </w:rPr>
        <w:t xml:space="preserve"> Reversions and</w:t>
      </w:r>
      <w:r>
        <w:rPr>
          <w:rFonts w:ascii="Times New Roman" w:hAnsi="Times New Roman"/>
          <w:color w:val="000000"/>
          <w:sz w:val="24"/>
          <w:lang w:val="en-US"/>
        </w:rPr>
        <w:t xml:space="preserve"> absences are present in </w:t>
      </w:r>
      <w:r>
        <w:rPr>
          <w:rFonts w:ascii="Times New Roman" w:hAnsi="Times New Roman"/>
          <w:i/>
          <w:color w:val="000000"/>
          <w:sz w:val="24"/>
          <w:lang w:val="en-US"/>
        </w:rPr>
        <w:t xml:space="preserve">A. chilensis </w:t>
      </w:r>
      <w:r>
        <w:rPr>
          <w:rFonts w:ascii="Times New Roman" w:hAnsi="Times New Roman"/>
          <w:color w:val="000000"/>
          <w:sz w:val="24"/>
          <w:lang w:val="en-US"/>
        </w:rPr>
        <w:t>(</w:t>
      </w:r>
      <w:proofErr w:type="spellStart"/>
      <w:r>
        <w:rPr>
          <w:rFonts w:ascii="Times New Roman" w:hAnsi="Times New Roman"/>
          <w:color w:val="000000"/>
          <w:sz w:val="24"/>
          <w:lang w:val="en-US"/>
        </w:rPr>
        <w:t>Macquart</w:t>
      </w:r>
      <w:proofErr w:type="spellEnd"/>
      <w:r>
        <w:rPr>
          <w:rFonts w:ascii="Times New Roman" w:hAnsi="Times New Roman"/>
          <w:color w:val="000000"/>
          <w:sz w:val="24"/>
          <w:lang w:val="en-US"/>
        </w:rPr>
        <w:t>)</w:t>
      </w:r>
      <w:r>
        <w:rPr>
          <w:rFonts w:ascii="Times New Roman" w:hAnsi="Times New Roman"/>
          <w:i/>
          <w:color w:val="000000"/>
          <w:sz w:val="24"/>
          <w:lang w:val="en-US"/>
        </w:rPr>
        <w:t xml:space="preserve">, “D.” excelsior </w:t>
      </w:r>
      <w:r>
        <w:rPr>
          <w:rFonts w:ascii="Times New Roman" w:hAnsi="Times New Roman"/>
          <w:color w:val="000000"/>
          <w:sz w:val="24"/>
          <w:lang w:val="en-US"/>
        </w:rPr>
        <w:t>Fairchild</w:t>
      </w:r>
      <w:r>
        <w:rPr>
          <w:rFonts w:ascii="Times New Roman" w:hAnsi="Times New Roman"/>
          <w:i/>
          <w:color w:val="000000"/>
          <w:sz w:val="24"/>
          <w:lang w:val="en-US"/>
        </w:rPr>
        <w:t xml:space="preserve">, </w:t>
      </w:r>
      <w:proofErr w:type="spellStart"/>
      <w:r>
        <w:rPr>
          <w:rFonts w:ascii="Times New Roman" w:hAnsi="Times New Roman"/>
          <w:i/>
          <w:color w:val="000000"/>
          <w:sz w:val="24"/>
          <w:lang w:val="en-US"/>
        </w:rPr>
        <w:t>Nubiloides</w:t>
      </w:r>
      <w:proofErr w:type="spellEnd"/>
      <w:r>
        <w:rPr>
          <w:rFonts w:ascii="Times New Roman" w:hAnsi="Times New Roman"/>
          <w:i/>
          <w:color w:val="000000"/>
          <w:sz w:val="24"/>
          <w:lang w:val="en-US"/>
        </w:rPr>
        <w:t xml:space="preserve"> </w:t>
      </w:r>
      <w:proofErr w:type="spellStart"/>
      <w:r>
        <w:rPr>
          <w:rFonts w:ascii="Times New Roman" w:hAnsi="Times New Roman"/>
          <w:color w:val="000000"/>
          <w:sz w:val="24"/>
          <w:lang w:val="en-US"/>
        </w:rPr>
        <w:t>Coscarón</w:t>
      </w:r>
      <w:proofErr w:type="spellEnd"/>
      <w:r>
        <w:rPr>
          <w:rFonts w:ascii="Times New Roman" w:hAnsi="Times New Roman"/>
          <w:color w:val="000000"/>
          <w:sz w:val="24"/>
          <w:lang w:val="en-US"/>
        </w:rPr>
        <w:t xml:space="preserve"> &amp; Philip</w:t>
      </w:r>
      <w:r>
        <w:rPr>
          <w:rFonts w:ascii="Times New Roman" w:hAnsi="Times New Roman"/>
          <w:i/>
          <w:color w:val="000000"/>
          <w:sz w:val="24"/>
          <w:lang w:val="en-US"/>
        </w:rPr>
        <w:t xml:space="preserve">, </w:t>
      </w:r>
      <w:proofErr w:type="spellStart"/>
      <w:r>
        <w:rPr>
          <w:rFonts w:ascii="Times New Roman" w:hAnsi="Times New Roman"/>
          <w:i/>
          <w:color w:val="000000"/>
          <w:sz w:val="24"/>
          <w:lang w:val="en-US"/>
        </w:rPr>
        <w:t>Tabanus</w:t>
      </w:r>
      <w:proofErr w:type="spellEnd"/>
      <w:r>
        <w:rPr>
          <w:rFonts w:ascii="Times New Roman" w:hAnsi="Times New Roman"/>
          <w:i/>
          <w:color w:val="000000"/>
          <w:sz w:val="24"/>
          <w:lang w:val="en-US"/>
        </w:rPr>
        <w:t xml:space="preserve"> </w:t>
      </w:r>
      <w:r>
        <w:rPr>
          <w:rFonts w:ascii="Times New Roman" w:hAnsi="Times New Roman"/>
          <w:color w:val="000000"/>
          <w:sz w:val="24"/>
          <w:lang w:val="en-US"/>
        </w:rPr>
        <w:t>Linnaeus</w:t>
      </w:r>
      <w:r>
        <w:rPr>
          <w:rFonts w:ascii="Times New Roman" w:hAnsi="Times New Roman"/>
          <w:i/>
          <w:color w:val="000000"/>
          <w:sz w:val="24"/>
          <w:lang w:val="en-US"/>
        </w:rPr>
        <w:t>,</w:t>
      </w:r>
      <w:r>
        <w:rPr>
          <w:rFonts w:ascii="Times New Roman" w:hAnsi="Times New Roman"/>
          <w:color w:val="000000"/>
          <w:sz w:val="24"/>
          <w:lang w:val="en-US"/>
        </w:rPr>
        <w:t xml:space="preserve"> and </w:t>
      </w:r>
      <w:proofErr w:type="spellStart"/>
      <w:r>
        <w:rPr>
          <w:rFonts w:ascii="Times New Roman" w:hAnsi="Times New Roman"/>
          <w:i/>
          <w:color w:val="000000"/>
          <w:sz w:val="24"/>
          <w:lang w:val="en-US"/>
        </w:rPr>
        <w:t>Dicladocera</w:t>
      </w:r>
      <w:proofErr w:type="spellEnd"/>
      <w:r>
        <w:rPr>
          <w:rFonts w:ascii="Times New Roman" w:hAnsi="Times New Roman"/>
          <w:i/>
          <w:color w:val="000000"/>
          <w:sz w:val="24"/>
          <w:lang w:val="en-US"/>
        </w:rPr>
        <w:t xml:space="preserve"> </w:t>
      </w:r>
      <w:r>
        <w:rPr>
          <w:rFonts w:ascii="Times New Roman" w:hAnsi="Times New Roman"/>
          <w:color w:val="000000"/>
          <w:sz w:val="24"/>
          <w:lang w:val="en-US"/>
        </w:rPr>
        <w:t xml:space="preserve">Lutz. </w:t>
      </w:r>
      <w:r w:rsidR="00C35ED0">
        <w:rPr>
          <w:rFonts w:ascii="Times New Roman" w:hAnsi="Times New Roman"/>
          <w:color w:val="000000"/>
          <w:sz w:val="24"/>
          <w:lang w:val="en-US"/>
        </w:rPr>
        <w:t xml:space="preserve">Trojan (1994) and González (1999) to characterize </w:t>
      </w:r>
      <w:proofErr w:type="spellStart"/>
      <w:r w:rsidR="00C35ED0">
        <w:rPr>
          <w:rFonts w:ascii="Times New Roman" w:hAnsi="Times New Roman"/>
          <w:color w:val="000000"/>
          <w:sz w:val="24"/>
          <w:lang w:val="en-US"/>
        </w:rPr>
        <w:t>Diachlorini</w:t>
      </w:r>
      <w:proofErr w:type="spellEnd"/>
      <w:r w:rsidR="00C35ED0">
        <w:rPr>
          <w:rFonts w:ascii="Times New Roman" w:hAnsi="Times New Roman"/>
          <w:color w:val="000000"/>
          <w:sz w:val="24"/>
          <w:lang w:val="en-US"/>
        </w:rPr>
        <w:t xml:space="preserve"> taxa have used this character</w:t>
      </w:r>
      <w:r>
        <w:rPr>
          <w:rFonts w:ascii="Times New Roman" w:hAnsi="Times New Roman"/>
          <w:color w:val="000000"/>
          <w:sz w:val="24"/>
          <w:lang w:val="en-US"/>
        </w:rPr>
        <w:t>.</w:t>
      </w:r>
    </w:p>
    <w:p w14:paraId="4908DBB7" w14:textId="77777777" w:rsidR="00886E27" w:rsidRDefault="00886E27">
      <w:pPr>
        <w:pStyle w:val="State"/>
        <w:widowControl/>
        <w:spacing w:line="360" w:lineRule="auto"/>
        <w:rPr>
          <w:rFonts w:ascii="Times New Roman" w:hAnsi="Times New Roman"/>
          <w:sz w:val="24"/>
          <w:lang w:val="en-US"/>
        </w:rPr>
      </w:pPr>
    </w:p>
    <w:p w14:paraId="73E1E5BA" w14:textId="77777777" w:rsidR="00886E27" w:rsidRDefault="008855EA">
      <w:pPr>
        <w:pStyle w:val="Feature"/>
        <w:widowControl/>
        <w:spacing w:line="360" w:lineRule="auto"/>
        <w:rPr>
          <w:rFonts w:ascii="Times New Roman" w:hAnsi="Times New Roman"/>
          <w:color w:val="FF0000"/>
          <w:sz w:val="24"/>
          <w:lang w:val="en-US"/>
        </w:rPr>
      </w:pPr>
      <w:r>
        <w:rPr>
          <w:rFonts w:ascii="Times New Roman" w:hAnsi="Times New Roman"/>
          <w:color w:val="000000"/>
          <w:sz w:val="24"/>
          <w:lang w:val="en-US"/>
        </w:rPr>
        <w:t>11. &lt; Shape of ocular margin &gt;/</w:t>
      </w:r>
    </w:p>
    <w:p w14:paraId="3C370024"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parallel</w:t>
      </w:r>
    </w:p>
    <w:p w14:paraId="250D2A64"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(1) convergent</w:t>
      </w:r>
    </w:p>
    <w:p w14:paraId="051FF27B" w14:textId="77777777" w:rsidR="00886E27" w:rsidRDefault="00886E27">
      <w:pPr>
        <w:pStyle w:val="Feature"/>
        <w:widowControl/>
        <w:spacing w:line="360" w:lineRule="auto"/>
        <w:rPr>
          <w:rFonts w:ascii="Times New Roman" w:hAnsi="Times New Roman"/>
          <w:color w:val="000000"/>
          <w:sz w:val="24"/>
          <w:lang w:val="en-US"/>
        </w:rPr>
      </w:pPr>
    </w:p>
    <w:p w14:paraId="35A61C58"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t xml:space="preserve">There are no </w:t>
      </w:r>
      <w:r>
        <w:rPr>
          <w:rFonts w:ascii="Times New Roman" w:hAnsi="Times New Roman"/>
          <w:sz w:val="24"/>
          <w:lang w:val="en-US"/>
        </w:rPr>
        <w:t>antecedents</w:t>
      </w:r>
      <w:r>
        <w:rPr>
          <w:rFonts w:ascii="Times New Roman" w:hAnsi="Times New Roman"/>
          <w:color w:val="000000"/>
          <w:sz w:val="24"/>
          <w:lang w:val="en-US"/>
        </w:rPr>
        <w:t xml:space="preserve"> of the use of this character to </w:t>
      </w:r>
      <w:proofErr w:type="spellStart"/>
      <w:r>
        <w:rPr>
          <w:rFonts w:ascii="Times New Roman" w:hAnsi="Times New Roman"/>
          <w:color w:val="000000"/>
          <w:sz w:val="24"/>
          <w:lang w:val="en-US"/>
        </w:rPr>
        <w:t>differenciate</w:t>
      </w:r>
      <w:proofErr w:type="spellEnd"/>
      <w:r>
        <w:rPr>
          <w:rFonts w:ascii="Times New Roman" w:hAnsi="Times New Roman"/>
          <w:color w:val="000000"/>
          <w:sz w:val="24"/>
          <w:lang w:val="en-US"/>
        </w:rPr>
        <w:t xml:space="preserve"> the </w:t>
      </w:r>
      <w:proofErr w:type="spellStart"/>
      <w:r>
        <w:rPr>
          <w:rFonts w:ascii="Times New Roman" w:hAnsi="Times New Roman"/>
          <w:color w:val="000000"/>
          <w:sz w:val="24"/>
          <w:lang w:val="en-US"/>
        </w:rPr>
        <w:t>Diachlorini</w:t>
      </w:r>
      <w:proofErr w:type="spellEnd"/>
      <w:r>
        <w:rPr>
          <w:rFonts w:ascii="Times New Roman" w:hAnsi="Times New Roman"/>
          <w:color w:val="000000"/>
          <w:sz w:val="24"/>
          <w:lang w:val="en-US"/>
        </w:rPr>
        <w:t xml:space="preserve"> taxon; except in the work of González (1999). However, in all “</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w:t>
      </w:r>
      <w:r>
        <w:rPr>
          <w:rFonts w:ascii="Times New Roman" w:hAnsi="Times New Roman"/>
          <w:color w:val="000000"/>
          <w:sz w:val="24"/>
          <w:lang w:val="en-US"/>
        </w:rPr>
        <w:t xml:space="preserve"> species studied the character is displayed in its plesiomorphic condition: parallel </w:t>
      </w:r>
      <w:r>
        <w:rPr>
          <w:rFonts w:ascii="Times New Roman" w:hAnsi="Times New Roman"/>
          <w:color w:val="000000"/>
          <w:sz w:val="24"/>
          <w:lang w:val="en-US"/>
        </w:rPr>
        <w:lastRenderedPageBreak/>
        <w:t xml:space="preserve">ocular margin. The character derived condition is shown only in </w:t>
      </w:r>
      <w:proofErr w:type="spellStart"/>
      <w:r>
        <w:rPr>
          <w:rFonts w:ascii="Times New Roman" w:hAnsi="Times New Roman"/>
          <w:i/>
          <w:color w:val="000000"/>
          <w:sz w:val="24"/>
          <w:lang w:val="en-US"/>
        </w:rPr>
        <w:t>Haematopotina</w:t>
      </w:r>
      <w:proofErr w:type="spellEnd"/>
      <w:r>
        <w:rPr>
          <w:rFonts w:ascii="Times New Roman" w:hAnsi="Times New Roman"/>
          <w:i/>
          <w:color w:val="000000"/>
          <w:sz w:val="24"/>
          <w:lang w:val="en-US"/>
        </w:rPr>
        <w:t xml:space="preserve"> </w:t>
      </w:r>
      <w:proofErr w:type="spellStart"/>
      <w:r>
        <w:rPr>
          <w:rFonts w:ascii="Times New Roman" w:hAnsi="Times New Roman"/>
          <w:color w:val="000000"/>
          <w:sz w:val="24"/>
          <w:lang w:val="en-US"/>
        </w:rPr>
        <w:t>Coscarón</w:t>
      </w:r>
      <w:proofErr w:type="spellEnd"/>
      <w:r>
        <w:rPr>
          <w:rFonts w:ascii="Times New Roman" w:hAnsi="Times New Roman"/>
          <w:color w:val="000000"/>
          <w:sz w:val="24"/>
          <w:lang w:val="en-US"/>
        </w:rPr>
        <w:t xml:space="preserve"> &amp; Philip.</w:t>
      </w:r>
    </w:p>
    <w:p w14:paraId="409A36A2" w14:textId="77777777" w:rsidR="00886E27" w:rsidRDefault="00886E27">
      <w:pPr>
        <w:pStyle w:val="Feature"/>
        <w:widowControl/>
        <w:spacing w:line="360" w:lineRule="auto"/>
        <w:rPr>
          <w:rFonts w:ascii="Times New Roman" w:hAnsi="Times New Roman"/>
          <w:color w:val="000000"/>
          <w:sz w:val="24"/>
          <w:lang w:val="en-US"/>
        </w:rPr>
      </w:pPr>
    </w:p>
    <w:p w14:paraId="772EB672" w14:textId="77777777" w:rsidR="00886E27" w:rsidRDefault="008855EA">
      <w:pPr>
        <w:pStyle w:val="Feature"/>
        <w:widowControl/>
        <w:spacing w:line="360" w:lineRule="auto"/>
        <w:rPr>
          <w:rFonts w:ascii="Times New Roman" w:hAnsi="Times New Roman"/>
          <w:b/>
          <w:color w:val="FF0000"/>
          <w:sz w:val="24"/>
          <w:lang w:val="en-US"/>
        </w:rPr>
      </w:pPr>
      <w:r>
        <w:rPr>
          <w:rFonts w:ascii="Times New Roman" w:hAnsi="Times New Roman"/>
          <w:color w:val="000000"/>
          <w:sz w:val="24"/>
          <w:lang w:val="en-US"/>
        </w:rPr>
        <w:t>12. &lt; Shape of frons sides &gt;/</w:t>
      </w:r>
    </w:p>
    <w:p w14:paraId="561A2C33"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divergent/</w:t>
      </w:r>
    </w:p>
    <w:p w14:paraId="451E72E0"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 xml:space="preserve"> (1) convergent/</w:t>
      </w:r>
    </w:p>
    <w:p w14:paraId="3C29C6C1"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(2) parallel, subparallel</w:t>
      </w:r>
    </w:p>
    <w:p w14:paraId="29BAA99D" w14:textId="77777777" w:rsidR="00886E27" w:rsidRDefault="00886E27">
      <w:pPr>
        <w:pStyle w:val="State"/>
        <w:widowControl/>
        <w:spacing w:line="360" w:lineRule="auto"/>
        <w:ind w:left="0" w:firstLine="0"/>
        <w:rPr>
          <w:rFonts w:ascii="Times New Roman" w:hAnsi="Times New Roman"/>
          <w:color w:val="000000"/>
          <w:sz w:val="24"/>
          <w:lang w:val="en-US"/>
        </w:rPr>
      </w:pPr>
    </w:p>
    <w:p w14:paraId="7909BB28"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t xml:space="preserve">13. &lt; Frons pilosity </w:t>
      </w:r>
      <w:proofErr w:type="spellStart"/>
      <w:r>
        <w:rPr>
          <w:rFonts w:ascii="Times New Roman" w:hAnsi="Times New Roman"/>
          <w:color w:val="000000"/>
          <w:sz w:val="24"/>
          <w:lang w:val="en-US"/>
        </w:rPr>
        <w:t>lenght</w:t>
      </w:r>
      <w:proofErr w:type="spellEnd"/>
      <w:r>
        <w:rPr>
          <w:rFonts w:ascii="Times New Roman" w:hAnsi="Times New Roman"/>
          <w:color w:val="000000"/>
          <w:sz w:val="24"/>
          <w:lang w:val="en-US"/>
        </w:rPr>
        <w:t>&gt;/</w:t>
      </w:r>
    </w:p>
    <w:p w14:paraId="055DE68B"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long</w:t>
      </w:r>
    </w:p>
    <w:p w14:paraId="7E622375" w14:textId="77777777" w:rsidR="00886E27" w:rsidRDefault="008855EA">
      <w:pPr>
        <w:pStyle w:val="State"/>
        <w:widowControl/>
        <w:numPr>
          <w:ilvl w:val="0"/>
          <w:numId w:val="9"/>
        </w:numPr>
        <w:tabs>
          <w:tab w:val="left" w:pos="865"/>
        </w:tabs>
        <w:spacing w:line="360" w:lineRule="auto"/>
        <w:rPr>
          <w:rFonts w:ascii="Times New Roman" w:hAnsi="Times New Roman"/>
          <w:color w:val="000000"/>
          <w:sz w:val="24"/>
          <w:lang w:val="en-US"/>
        </w:rPr>
      </w:pPr>
      <w:r>
        <w:rPr>
          <w:rFonts w:ascii="Times New Roman" w:hAnsi="Times New Roman"/>
          <w:color w:val="000000"/>
          <w:sz w:val="24"/>
          <w:lang w:val="en-US"/>
        </w:rPr>
        <w:t>short</w:t>
      </w:r>
    </w:p>
    <w:p w14:paraId="15F72BDA" w14:textId="77777777" w:rsidR="00886E27" w:rsidRDefault="00886E27">
      <w:pPr>
        <w:pStyle w:val="State"/>
        <w:widowControl/>
        <w:spacing w:line="360" w:lineRule="auto"/>
        <w:ind w:left="505" w:firstLine="0"/>
        <w:rPr>
          <w:rFonts w:ascii="Times New Roman" w:hAnsi="Times New Roman"/>
          <w:color w:val="000000"/>
          <w:sz w:val="24"/>
          <w:lang w:val="en-US"/>
        </w:rPr>
      </w:pPr>
    </w:p>
    <w:p w14:paraId="465A16D9"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t>14. &lt; Frons pilosity color&gt;/</w:t>
      </w:r>
    </w:p>
    <w:p w14:paraId="092B55B5"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whitish</w:t>
      </w:r>
    </w:p>
    <w:p w14:paraId="5E83B02F" w14:textId="77777777" w:rsidR="00886E27" w:rsidRDefault="008855EA">
      <w:pPr>
        <w:pStyle w:val="State"/>
        <w:widowControl/>
        <w:spacing w:line="360" w:lineRule="auto"/>
        <w:ind w:left="0" w:firstLine="505"/>
        <w:rPr>
          <w:rFonts w:ascii="Times New Roman" w:hAnsi="Times New Roman"/>
          <w:color w:val="000000"/>
          <w:sz w:val="24"/>
          <w:lang w:val="en-US"/>
        </w:rPr>
      </w:pPr>
      <w:r>
        <w:rPr>
          <w:rFonts w:ascii="Times New Roman" w:hAnsi="Times New Roman"/>
          <w:color w:val="000000"/>
          <w:sz w:val="24"/>
          <w:lang w:val="en-US"/>
        </w:rPr>
        <w:t>(1) black</w:t>
      </w:r>
    </w:p>
    <w:p w14:paraId="7D0AD416" w14:textId="77777777" w:rsidR="00886E27" w:rsidRDefault="008855EA">
      <w:pPr>
        <w:pStyle w:val="State"/>
        <w:widowControl/>
        <w:spacing w:line="360" w:lineRule="auto"/>
        <w:ind w:left="0" w:firstLine="505"/>
        <w:rPr>
          <w:rFonts w:ascii="Times New Roman" w:hAnsi="Times New Roman"/>
          <w:color w:val="000000"/>
          <w:sz w:val="24"/>
          <w:lang w:val="en-US"/>
        </w:rPr>
      </w:pPr>
      <w:r>
        <w:rPr>
          <w:rFonts w:ascii="Times New Roman" w:hAnsi="Times New Roman"/>
          <w:color w:val="000000"/>
          <w:sz w:val="24"/>
          <w:lang w:val="en-US"/>
        </w:rPr>
        <w:t>(2) brown</w:t>
      </w:r>
    </w:p>
    <w:p w14:paraId="2377481B" w14:textId="77777777" w:rsidR="00886E27" w:rsidRDefault="00886E27">
      <w:pPr>
        <w:pStyle w:val="State"/>
        <w:widowControl/>
        <w:spacing w:line="360" w:lineRule="auto"/>
        <w:rPr>
          <w:rFonts w:ascii="Times New Roman" w:hAnsi="Times New Roman"/>
          <w:color w:val="000000"/>
          <w:sz w:val="24"/>
          <w:lang w:val="en-US"/>
        </w:rPr>
      </w:pPr>
    </w:p>
    <w:p w14:paraId="3215EDE1" w14:textId="77777777" w:rsidR="00886E27" w:rsidRDefault="008855EA">
      <w:pPr>
        <w:pStyle w:val="Feature"/>
        <w:widowControl/>
        <w:spacing w:line="360" w:lineRule="auto"/>
        <w:rPr>
          <w:rFonts w:ascii="Times New Roman" w:hAnsi="Times New Roman"/>
          <w:b/>
          <w:color w:val="FF0000"/>
          <w:sz w:val="24"/>
          <w:lang w:val="en-US"/>
        </w:rPr>
      </w:pPr>
      <w:r>
        <w:rPr>
          <w:rFonts w:ascii="Times New Roman" w:hAnsi="Times New Roman"/>
          <w:color w:val="000000"/>
          <w:sz w:val="24"/>
          <w:lang w:val="en-US"/>
        </w:rPr>
        <w:t>15. &lt; Frons&gt;/</w:t>
      </w:r>
    </w:p>
    <w:p w14:paraId="0E53A1D0"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 xml:space="preserve">(0) with median groove/ </w:t>
      </w:r>
    </w:p>
    <w:p w14:paraId="39737092"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(1) without median groove/</w:t>
      </w:r>
    </w:p>
    <w:p w14:paraId="1CB259DF" w14:textId="77777777" w:rsidR="00886E27" w:rsidRDefault="00886E27">
      <w:pPr>
        <w:pStyle w:val="Feature"/>
        <w:widowControl/>
        <w:spacing w:line="360" w:lineRule="auto"/>
        <w:rPr>
          <w:rFonts w:ascii="Times New Roman" w:hAnsi="Times New Roman"/>
          <w:color w:val="000000"/>
          <w:sz w:val="24"/>
          <w:lang w:val="en-US"/>
        </w:rPr>
      </w:pPr>
    </w:p>
    <w:p w14:paraId="012E88C5" w14:textId="77777777" w:rsidR="00886E27" w:rsidRDefault="008855EA">
      <w:pPr>
        <w:pStyle w:val="Feature"/>
        <w:widowControl/>
        <w:spacing w:line="360" w:lineRule="auto"/>
        <w:ind w:hanging="200"/>
        <w:rPr>
          <w:rFonts w:ascii="Times New Roman" w:hAnsi="Times New Roman"/>
          <w:color w:val="000000"/>
          <w:sz w:val="24"/>
          <w:lang w:val="en-US"/>
        </w:rPr>
      </w:pPr>
      <w:r>
        <w:rPr>
          <w:rFonts w:ascii="Times New Roman" w:hAnsi="Times New Roman"/>
          <w:color w:val="000000"/>
          <w:sz w:val="24"/>
          <w:lang w:val="en-US"/>
        </w:rPr>
        <w:t xml:space="preserve">The character’s plesiomorphic condition, frons with median groove, occurs only in </w:t>
      </w:r>
      <w:proofErr w:type="spellStart"/>
      <w:r>
        <w:rPr>
          <w:rFonts w:ascii="Times New Roman" w:hAnsi="Times New Roman"/>
          <w:i/>
          <w:color w:val="000000"/>
          <w:sz w:val="24"/>
          <w:lang w:val="en-US"/>
        </w:rPr>
        <w:t>Scaptiodes</w:t>
      </w:r>
      <w:proofErr w:type="spellEnd"/>
      <w:r>
        <w:rPr>
          <w:rFonts w:ascii="Times New Roman" w:hAnsi="Times New Roman"/>
          <w:i/>
          <w:color w:val="000000"/>
          <w:sz w:val="24"/>
          <w:lang w:val="en-US"/>
        </w:rPr>
        <w:t xml:space="preserve"> </w:t>
      </w:r>
      <w:proofErr w:type="spellStart"/>
      <w:r>
        <w:rPr>
          <w:rFonts w:ascii="Times New Roman" w:hAnsi="Times New Roman"/>
          <w:i/>
          <w:color w:val="000000"/>
          <w:sz w:val="24"/>
          <w:lang w:val="en-US"/>
        </w:rPr>
        <w:t>gagatina</w:t>
      </w:r>
      <w:proofErr w:type="spellEnd"/>
      <w:r>
        <w:rPr>
          <w:rFonts w:ascii="Times New Roman" w:hAnsi="Times New Roman"/>
          <w:color w:val="000000"/>
          <w:sz w:val="24"/>
          <w:lang w:val="en-US"/>
        </w:rPr>
        <w:t xml:space="preserve"> (Philippi); the derived condition is common to all studied “</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 xml:space="preserve">” </w:t>
      </w:r>
      <w:r>
        <w:rPr>
          <w:rFonts w:ascii="Times New Roman" w:hAnsi="Times New Roman"/>
          <w:color w:val="000000"/>
          <w:sz w:val="24"/>
          <w:lang w:val="en-US"/>
        </w:rPr>
        <w:t>species.</w:t>
      </w:r>
    </w:p>
    <w:p w14:paraId="7141AF5A" w14:textId="77777777" w:rsidR="00886E27" w:rsidRDefault="00886E27">
      <w:pPr>
        <w:pStyle w:val="Feature"/>
        <w:widowControl/>
        <w:spacing w:line="360" w:lineRule="auto"/>
        <w:rPr>
          <w:rFonts w:ascii="Times New Roman" w:hAnsi="Times New Roman"/>
          <w:sz w:val="24"/>
          <w:lang w:val="en-US"/>
        </w:rPr>
      </w:pPr>
    </w:p>
    <w:p w14:paraId="7FF0FBF7" w14:textId="77777777" w:rsidR="00886E27" w:rsidRDefault="008855EA">
      <w:pPr>
        <w:pStyle w:val="Feature"/>
        <w:widowControl/>
        <w:spacing w:line="360" w:lineRule="auto"/>
        <w:rPr>
          <w:rFonts w:ascii="Times New Roman" w:hAnsi="Times New Roman"/>
          <w:b/>
          <w:color w:val="FF0000"/>
          <w:sz w:val="24"/>
          <w:lang w:val="en-US"/>
        </w:rPr>
      </w:pPr>
      <w:r>
        <w:rPr>
          <w:rFonts w:ascii="Times New Roman" w:hAnsi="Times New Roman"/>
          <w:color w:val="000000"/>
          <w:sz w:val="24"/>
          <w:lang w:val="en-US"/>
        </w:rPr>
        <w:t>16. &lt; Shape of frons in vertex&gt;/</w:t>
      </w:r>
    </w:p>
    <w:p w14:paraId="5AFF2A3D" w14:textId="77777777" w:rsidR="00886E27" w:rsidRDefault="008855EA">
      <w:pPr>
        <w:pStyle w:val="State"/>
        <w:widowControl/>
        <w:spacing w:line="360" w:lineRule="auto"/>
        <w:rPr>
          <w:rFonts w:ascii="Times New Roman" w:hAnsi="Times New Roman"/>
          <w:color w:val="000000"/>
          <w:sz w:val="24"/>
          <w:lang w:val="fr-FR"/>
        </w:rPr>
      </w:pPr>
      <w:r>
        <w:rPr>
          <w:rFonts w:ascii="Times New Roman" w:hAnsi="Times New Roman"/>
          <w:color w:val="000000"/>
          <w:sz w:val="24"/>
          <w:lang w:val="fr-FR"/>
        </w:rPr>
        <w:t xml:space="preserve">(0) </w:t>
      </w:r>
      <w:proofErr w:type="spellStart"/>
      <w:r>
        <w:rPr>
          <w:rFonts w:ascii="Times New Roman" w:hAnsi="Times New Roman"/>
          <w:color w:val="000000"/>
          <w:sz w:val="24"/>
          <w:lang w:val="fr-FR"/>
        </w:rPr>
        <w:t>convex</w:t>
      </w:r>
      <w:proofErr w:type="spellEnd"/>
    </w:p>
    <w:p w14:paraId="0A045B94" w14:textId="77777777" w:rsidR="00886E27" w:rsidRDefault="008855EA">
      <w:pPr>
        <w:pStyle w:val="State"/>
        <w:widowControl/>
        <w:spacing w:line="360" w:lineRule="auto"/>
        <w:rPr>
          <w:rFonts w:ascii="Times New Roman" w:hAnsi="Times New Roman"/>
          <w:color w:val="000000"/>
          <w:sz w:val="24"/>
          <w:lang w:val="fr-FR"/>
        </w:rPr>
      </w:pPr>
      <w:r>
        <w:rPr>
          <w:rFonts w:ascii="Times New Roman" w:hAnsi="Times New Roman"/>
          <w:color w:val="000000"/>
          <w:sz w:val="24"/>
          <w:lang w:val="fr-FR"/>
        </w:rPr>
        <w:t xml:space="preserve">(1) </w:t>
      </w:r>
      <w:proofErr w:type="spellStart"/>
      <w:r>
        <w:rPr>
          <w:rFonts w:ascii="Times New Roman" w:hAnsi="Times New Roman"/>
          <w:color w:val="000000"/>
          <w:sz w:val="24"/>
          <w:lang w:val="fr-FR"/>
        </w:rPr>
        <w:t>strait</w:t>
      </w:r>
      <w:proofErr w:type="spellEnd"/>
    </w:p>
    <w:p w14:paraId="6439E214"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(2) concave</w:t>
      </w:r>
    </w:p>
    <w:p w14:paraId="1BA304A4" w14:textId="77777777" w:rsidR="00886E27" w:rsidRDefault="00886E27">
      <w:pPr>
        <w:pStyle w:val="Feature"/>
        <w:widowControl/>
        <w:spacing w:line="360" w:lineRule="auto"/>
        <w:rPr>
          <w:rFonts w:ascii="Times New Roman" w:hAnsi="Times New Roman"/>
          <w:color w:val="000000"/>
          <w:sz w:val="24"/>
          <w:lang w:val="en-US"/>
        </w:rPr>
      </w:pPr>
    </w:p>
    <w:p w14:paraId="57F5C638" w14:textId="77777777" w:rsidR="00886E27" w:rsidRDefault="008855EA">
      <w:pPr>
        <w:pStyle w:val="Feature"/>
        <w:widowControl/>
        <w:spacing w:line="360" w:lineRule="auto"/>
        <w:ind w:hanging="200"/>
        <w:rPr>
          <w:rFonts w:ascii="Times New Roman" w:hAnsi="Times New Roman"/>
          <w:i/>
          <w:color w:val="000000"/>
          <w:sz w:val="24"/>
          <w:lang w:val="en-US"/>
        </w:rPr>
      </w:pPr>
      <w:r>
        <w:rPr>
          <w:rFonts w:ascii="Times New Roman" w:hAnsi="Times New Roman"/>
          <w:color w:val="000000"/>
          <w:sz w:val="24"/>
          <w:lang w:val="en-US"/>
        </w:rPr>
        <w:t xml:space="preserve">There </w:t>
      </w:r>
      <w:proofErr w:type="gramStart"/>
      <w:r>
        <w:rPr>
          <w:rFonts w:ascii="Times New Roman" w:hAnsi="Times New Roman"/>
          <w:color w:val="000000"/>
          <w:sz w:val="24"/>
          <w:lang w:val="en-US"/>
        </w:rPr>
        <w:t>is</w:t>
      </w:r>
      <w:proofErr w:type="gramEnd"/>
      <w:r>
        <w:rPr>
          <w:rFonts w:ascii="Times New Roman" w:hAnsi="Times New Roman"/>
          <w:color w:val="000000"/>
          <w:sz w:val="24"/>
          <w:lang w:val="en-US"/>
        </w:rPr>
        <w:t xml:space="preserve"> no </w:t>
      </w:r>
      <w:r>
        <w:rPr>
          <w:rFonts w:ascii="Times New Roman" w:hAnsi="Times New Roman"/>
          <w:sz w:val="24"/>
          <w:lang w:val="en-US"/>
        </w:rPr>
        <w:t>precedents</w:t>
      </w:r>
      <w:r>
        <w:rPr>
          <w:rFonts w:ascii="Times New Roman" w:hAnsi="Times New Roman"/>
          <w:color w:val="000000"/>
          <w:sz w:val="24"/>
          <w:lang w:val="en-US"/>
        </w:rPr>
        <w:t xml:space="preserve"> in the literature regarding the use of this character for the differentiation of </w:t>
      </w:r>
      <w:proofErr w:type="spellStart"/>
      <w:r>
        <w:rPr>
          <w:rFonts w:ascii="Times New Roman" w:hAnsi="Times New Roman"/>
          <w:color w:val="000000"/>
          <w:sz w:val="24"/>
          <w:lang w:val="en-US"/>
        </w:rPr>
        <w:t>Tabanidae</w:t>
      </w:r>
      <w:proofErr w:type="spellEnd"/>
      <w:r>
        <w:rPr>
          <w:rFonts w:ascii="Times New Roman" w:hAnsi="Times New Roman"/>
          <w:color w:val="000000"/>
          <w:sz w:val="24"/>
          <w:lang w:val="en-US"/>
        </w:rPr>
        <w:t>. In “</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w:t>
      </w:r>
      <w:r>
        <w:rPr>
          <w:rFonts w:ascii="Times New Roman" w:hAnsi="Times New Roman"/>
          <w:color w:val="000000"/>
          <w:sz w:val="24"/>
          <w:lang w:val="en-US"/>
        </w:rPr>
        <w:t xml:space="preserve"> species, the character is polymorphic</w:t>
      </w:r>
      <w:r>
        <w:rPr>
          <w:rFonts w:ascii="Times New Roman" w:hAnsi="Times New Roman"/>
          <w:i/>
          <w:color w:val="000000"/>
          <w:sz w:val="24"/>
          <w:lang w:val="en-US"/>
        </w:rPr>
        <w:t>.</w:t>
      </w:r>
    </w:p>
    <w:p w14:paraId="0AC2267E" w14:textId="77777777" w:rsidR="00886E27" w:rsidRDefault="00886E27">
      <w:pPr>
        <w:pStyle w:val="Feature"/>
        <w:widowControl/>
        <w:spacing w:line="360" w:lineRule="auto"/>
        <w:rPr>
          <w:rFonts w:ascii="Times New Roman" w:hAnsi="Times New Roman"/>
          <w:i/>
          <w:color w:val="000000"/>
          <w:sz w:val="24"/>
          <w:lang w:val="en-US"/>
        </w:rPr>
      </w:pPr>
    </w:p>
    <w:p w14:paraId="554B6293" w14:textId="77777777" w:rsidR="00886E27" w:rsidRDefault="008855EA">
      <w:pPr>
        <w:pStyle w:val="Feature"/>
        <w:widowControl/>
        <w:spacing w:line="360" w:lineRule="auto"/>
        <w:rPr>
          <w:rFonts w:ascii="Times New Roman" w:hAnsi="Times New Roman"/>
          <w:b/>
          <w:color w:val="FF0000"/>
          <w:sz w:val="24"/>
          <w:lang w:val="en-US"/>
        </w:rPr>
      </w:pPr>
      <w:r>
        <w:rPr>
          <w:rFonts w:ascii="Times New Roman" w:hAnsi="Times New Roman"/>
          <w:color w:val="000000"/>
          <w:sz w:val="24"/>
          <w:lang w:val="en-US"/>
        </w:rPr>
        <w:t xml:space="preserve">17. &lt;Band of </w:t>
      </w:r>
      <w:proofErr w:type="spellStart"/>
      <w:r>
        <w:rPr>
          <w:rFonts w:ascii="Times New Roman" w:hAnsi="Times New Roman"/>
          <w:color w:val="000000"/>
          <w:sz w:val="24"/>
          <w:lang w:val="en-US"/>
        </w:rPr>
        <w:t>pruinosity</w:t>
      </w:r>
      <w:proofErr w:type="spellEnd"/>
      <w:r>
        <w:rPr>
          <w:rFonts w:ascii="Times New Roman" w:hAnsi="Times New Roman"/>
          <w:color w:val="000000"/>
          <w:sz w:val="24"/>
          <w:lang w:val="en-US"/>
        </w:rPr>
        <w:t xml:space="preserve"> in frons</w:t>
      </w:r>
    </w:p>
    <w:p w14:paraId="48118116"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present/</w:t>
      </w:r>
    </w:p>
    <w:p w14:paraId="6292011B"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(1) absent/</w:t>
      </w:r>
    </w:p>
    <w:p w14:paraId="16415A07" w14:textId="77777777" w:rsidR="00886E27" w:rsidRDefault="00886E27">
      <w:pPr>
        <w:pStyle w:val="Feature"/>
        <w:widowControl/>
        <w:spacing w:line="360" w:lineRule="auto"/>
        <w:rPr>
          <w:rFonts w:ascii="Times New Roman" w:hAnsi="Times New Roman"/>
          <w:color w:val="000000"/>
          <w:sz w:val="24"/>
          <w:lang w:val="en-US"/>
        </w:rPr>
      </w:pPr>
    </w:p>
    <w:p w14:paraId="642783A0"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t>Most “</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w:t>
      </w:r>
      <w:r>
        <w:rPr>
          <w:rFonts w:ascii="Times New Roman" w:hAnsi="Times New Roman"/>
          <w:color w:val="000000"/>
          <w:sz w:val="24"/>
          <w:lang w:val="en-US"/>
        </w:rPr>
        <w:t xml:space="preserve"> species display the character’s plesiomorphic state (without pruinose band on frons). The derived condition is present only in </w:t>
      </w:r>
      <w:r>
        <w:rPr>
          <w:rFonts w:ascii="Times New Roman" w:hAnsi="Times New Roman"/>
          <w:i/>
          <w:color w:val="000000"/>
          <w:sz w:val="24"/>
          <w:lang w:val="en-US"/>
        </w:rPr>
        <w:t xml:space="preserve">H. </w:t>
      </w:r>
      <w:proofErr w:type="spellStart"/>
      <w:r>
        <w:rPr>
          <w:rFonts w:ascii="Times New Roman" w:hAnsi="Times New Roman"/>
          <w:i/>
          <w:color w:val="000000"/>
          <w:sz w:val="24"/>
          <w:lang w:val="en-US"/>
        </w:rPr>
        <w:t>schineri</w:t>
      </w:r>
      <w:proofErr w:type="spellEnd"/>
      <w:r>
        <w:rPr>
          <w:rFonts w:ascii="Times New Roman" w:hAnsi="Times New Roman"/>
          <w:i/>
          <w:color w:val="000000"/>
          <w:sz w:val="24"/>
          <w:lang w:val="en-US"/>
        </w:rPr>
        <w:t xml:space="preserve"> </w:t>
      </w:r>
      <w:r>
        <w:rPr>
          <w:rFonts w:ascii="Times New Roman" w:hAnsi="Times New Roman"/>
          <w:color w:val="000000"/>
          <w:sz w:val="24"/>
          <w:lang w:val="en-US"/>
        </w:rPr>
        <w:t>(</w:t>
      </w:r>
      <w:proofErr w:type="spellStart"/>
      <w:r>
        <w:rPr>
          <w:rFonts w:ascii="Times New Roman" w:hAnsi="Times New Roman"/>
          <w:color w:val="000000"/>
          <w:sz w:val="24"/>
          <w:lang w:val="en-US"/>
        </w:rPr>
        <w:t>Kröber</w:t>
      </w:r>
      <w:proofErr w:type="spellEnd"/>
      <w:r>
        <w:rPr>
          <w:rFonts w:ascii="Times New Roman" w:hAnsi="Times New Roman"/>
          <w:color w:val="000000"/>
          <w:sz w:val="24"/>
          <w:lang w:val="en-US"/>
        </w:rPr>
        <w:t xml:space="preserve">), and in </w:t>
      </w:r>
      <w:proofErr w:type="spellStart"/>
      <w:r>
        <w:rPr>
          <w:rFonts w:ascii="Times New Roman" w:hAnsi="Times New Roman"/>
          <w:i/>
          <w:color w:val="000000"/>
          <w:sz w:val="24"/>
          <w:lang w:val="en-US"/>
        </w:rPr>
        <w:t>Haematopotina</w:t>
      </w:r>
      <w:proofErr w:type="spellEnd"/>
      <w:r>
        <w:rPr>
          <w:rFonts w:ascii="Times New Roman" w:hAnsi="Times New Roman"/>
          <w:i/>
          <w:color w:val="000000"/>
          <w:sz w:val="24"/>
          <w:lang w:val="en-US"/>
        </w:rPr>
        <w:t xml:space="preserve"> </w:t>
      </w:r>
      <w:proofErr w:type="spellStart"/>
      <w:r>
        <w:rPr>
          <w:rFonts w:ascii="Times New Roman" w:hAnsi="Times New Roman"/>
          <w:color w:val="000000"/>
          <w:sz w:val="24"/>
          <w:lang w:val="en-US"/>
        </w:rPr>
        <w:t>Coscarón</w:t>
      </w:r>
      <w:proofErr w:type="spellEnd"/>
      <w:r>
        <w:rPr>
          <w:rFonts w:ascii="Times New Roman" w:hAnsi="Times New Roman"/>
          <w:color w:val="000000"/>
          <w:sz w:val="24"/>
          <w:lang w:val="en-US"/>
        </w:rPr>
        <w:t xml:space="preserve"> &amp; Philip. </w:t>
      </w:r>
    </w:p>
    <w:p w14:paraId="5AF17D18" w14:textId="77777777" w:rsidR="00886E27" w:rsidRDefault="00886E27">
      <w:pPr>
        <w:pStyle w:val="Feature"/>
        <w:widowControl/>
        <w:spacing w:line="360" w:lineRule="auto"/>
        <w:rPr>
          <w:rFonts w:ascii="Times New Roman" w:hAnsi="Times New Roman"/>
          <w:color w:val="000000"/>
          <w:sz w:val="24"/>
          <w:lang w:val="en-US"/>
        </w:rPr>
      </w:pPr>
    </w:p>
    <w:p w14:paraId="7D58F81A" w14:textId="77777777" w:rsidR="00886E27" w:rsidRDefault="00886E27">
      <w:pPr>
        <w:pStyle w:val="Feature"/>
        <w:widowControl/>
        <w:spacing w:line="360" w:lineRule="auto"/>
        <w:rPr>
          <w:rFonts w:ascii="Times New Roman" w:hAnsi="Times New Roman"/>
          <w:color w:val="FF0000"/>
          <w:sz w:val="24"/>
          <w:lang w:val="en-US"/>
        </w:rPr>
      </w:pPr>
    </w:p>
    <w:p w14:paraId="5932FD59"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t>18. &lt; Frontal index&gt;/</w:t>
      </w:r>
    </w:p>
    <w:p w14:paraId="142E1B92" w14:textId="77777777" w:rsidR="00886E27" w:rsidRDefault="008855EA">
      <w:pPr>
        <w:pStyle w:val="Feature"/>
        <w:widowControl/>
        <w:tabs>
          <w:tab w:val="left" w:pos="510"/>
          <w:tab w:val="left" w:pos="885"/>
        </w:tabs>
        <w:spacing w:line="360" w:lineRule="auto"/>
        <w:ind w:left="510" w:firstLine="0"/>
        <w:rPr>
          <w:rFonts w:ascii="Times New Roman" w:hAnsi="Times New Roman"/>
          <w:color w:val="000000"/>
          <w:sz w:val="24"/>
          <w:lang w:val="en-US"/>
        </w:rPr>
      </w:pPr>
      <w:r>
        <w:rPr>
          <w:rFonts w:ascii="Times New Roman" w:hAnsi="Times New Roman"/>
          <w:color w:val="000000"/>
          <w:sz w:val="24"/>
          <w:lang w:val="en-US"/>
        </w:rPr>
        <w:t>(0) up to 2.9</w:t>
      </w:r>
    </w:p>
    <w:p w14:paraId="47E47A85" w14:textId="77777777" w:rsidR="00886E27" w:rsidRDefault="008855EA">
      <w:pPr>
        <w:pStyle w:val="Feature"/>
        <w:widowControl/>
        <w:tabs>
          <w:tab w:val="left" w:pos="510"/>
          <w:tab w:val="left" w:pos="885"/>
        </w:tabs>
        <w:spacing w:line="360" w:lineRule="auto"/>
        <w:ind w:left="510" w:firstLine="0"/>
        <w:rPr>
          <w:rFonts w:ascii="Times New Roman" w:hAnsi="Times New Roman"/>
          <w:color w:val="000000"/>
          <w:sz w:val="24"/>
          <w:lang w:val="en-US"/>
        </w:rPr>
      </w:pPr>
      <w:r>
        <w:rPr>
          <w:rFonts w:ascii="Times New Roman" w:hAnsi="Times New Roman"/>
          <w:color w:val="000000"/>
          <w:sz w:val="24"/>
          <w:lang w:val="en-US"/>
        </w:rPr>
        <w:t>(1) 3 to 5</w:t>
      </w:r>
    </w:p>
    <w:p w14:paraId="233D08ED" w14:textId="77777777" w:rsidR="00886E27" w:rsidRDefault="008855EA">
      <w:pPr>
        <w:pStyle w:val="Feature"/>
        <w:widowControl/>
        <w:tabs>
          <w:tab w:val="left" w:pos="510"/>
          <w:tab w:val="left" w:pos="885"/>
        </w:tabs>
        <w:spacing w:line="360" w:lineRule="auto"/>
        <w:ind w:left="510" w:firstLine="0"/>
        <w:rPr>
          <w:rFonts w:ascii="Times New Roman" w:hAnsi="Times New Roman"/>
          <w:color w:val="000000"/>
          <w:sz w:val="24"/>
          <w:lang w:val="en-US"/>
        </w:rPr>
      </w:pPr>
      <w:r>
        <w:rPr>
          <w:rFonts w:ascii="Times New Roman" w:hAnsi="Times New Roman"/>
          <w:color w:val="000000"/>
          <w:sz w:val="24"/>
          <w:lang w:val="en-US"/>
        </w:rPr>
        <w:t>(2) 5.1 or more</w:t>
      </w:r>
    </w:p>
    <w:p w14:paraId="778C1FF2" w14:textId="77777777" w:rsidR="00886E27" w:rsidRDefault="00886E27">
      <w:pPr>
        <w:pStyle w:val="Feature"/>
        <w:widowControl/>
        <w:spacing w:line="360" w:lineRule="auto"/>
        <w:rPr>
          <w:rFonts w:ascii="Times New Roman" w:hAnsi="Times New Roman"/>
          <w:color w:val="000000"/>
          <w:sz w:val="24"/>
          <w:lang w:val="en-US"/>
        </w:rPr>
      </w:pPr>
    </w:p>
    <w:p w14:paraId="55B27B6D" w14:textId="77777777" w:rsidR="00886E27" w:rsidRDefault="008855EA">
      <w:pPr>
        <w:pStyle w:val="Feature"/>
        <w:widowControl/>
        <w:spacing w:line="360" w:lineRule="auto"/>
        <w:rPr>
          <w:rFonts w:ascii="Times New Roman" w:hAnsi="Times New Roman"/>
          <w:i/>
          <w:color w:val="000000"/>
          <w:sz w:val="24"/>
          <w:lang w:val="en-US"/>
        </w:rPr>
      </w:pPr>
      <w:r>
        <w:rPr>
          <w:rFonts w:ascii="Times New Roman" w:hAnsi="Times New Roman"/>
          <w:color w:val="000000"/>
          <w:sz w:val="24"/>
          <w:lang w:val="en-US"/>
        </w:rPr>
        <w:t>This character is often used to characterize the different taxa within the family, and also for “</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 xml:space="preserve">” </w:t>
      </w:r>
      <w:proofErr w:type="spellStart"/>
      <w:r>
        <w:rPr>
          <w:rFonts w:ascii="Times New Roman" w:hAnsi="Times New Roman"/>
          <w:color w:val="000000"/>
          <w:sz w:val="24"/>
          <w:lang w:val="en-US"/>
        </w:rPr>
        <w:t>Macquart</w:t>
      </w:r>
      <w:proofErr w:type="spellEnd"/>
      <w:r>
        <w:rPr>
          <w:rFonts w:ascii="Times New Roman" w:hAnsi="Times New Roman"/>
          <w:color w:val="000000"/>
          <w:sz w:val="24"/>
          <w:lang w:val="en-US"/>
        </w:rPr>
        <w:t>, with &lt; 2.9 the most frequent value within the taxon. The frontal index 4.5 of “</w:t>
      </w:r>
      <w:r>
        <w:rPr>
          <w:rFonts w:ascii="Times New Roman" w:hAnsi="Times New Roman"/>
          <w:i/>
          <w:color w:val="000000"/>
          <w:sz w:val="24"/>
          <w:lang w:val="en-US"/>
        </w:rPr>
        <w:t>D.” excelsior</w:t>
      </w:r>
      <w:r>
        <w:rPr>
          <w:rFonts w:ascii="Times New Roman" w:hAnsi="Times New Roman"/>
          <w:color w:val="000000"/>
          <w:sz w:val="24"/>
          <w:lang w:val="en-US"/>
        </w:rPr>
        <w:t xml:space="preserve"> is shown differently as found within “</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w:t>
      </w:r>
      <w:r>
        <w:rPr>
          <w:rFonts w:ascii="Times New Roman" w:hAnsi="Times New Roman"/>
          <w:color w:val="000000"/>
          <w:sz w:val="24"/>
          <w:lang w:val="en-US"/>
        </w:rPr>
        <w:t xml:space="preserve">. This character, in addition to others, its external </w:t>
      </w:r>
      <w:r>
        <w:rPr>
          <w:rFonts w:ascii="Times New Roman" w:hAnsi="Times New Roman"/>
          <w:sz w:val="24"/>
          <w:lang w:val="en-US"/>
        </w:rPr>
        <w:t xml:space="preserve">position and association to the Australian </w:t>
      </w:r>
      <w:r>
        <w:rPr>
          <w:rFonts w:ascii="Times New Roman" w:hAnsi="Times New Roman"/>
          <w:i/>
          <w:color w:val="000000"/>
          <w:sz w:val="24"/>
          <w:lang w:val="en-US"/>
        </w:rPr>
        <w:t>“</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w:t>
      </w:r>
      <w:r>
        <w:rPr>
          <w:rFonts w:ascii="Times New Roman" w:hAnsi="Times New Roman"/>
          <w:color w:val="000000"/>
          <w:sz w:val="24"/>
          <w:lang w:val="en-US"/>
        </w:rPr>
        <w:t xml:space="preserve"> species in the cladogram would support its treatment under a different taxon from “</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w:t>
      </w:r>
    </w:p>
    <w:p w14:paraId="3B35EFD2" w14:textId="77777777" w:rsidR="00886E27" w:rsidRDefault="00886E27">
      <w:pPr>
        <w:pStyle w:val="Feature"/>
        <w:widowControl/>
        <w:spacing w:line="360" w:lineRule="auto"/>
        <w:rPr>
          <w:rFonts w:ascii="Times New Roman" w:hAnsi="Times New Roman"/>
          <w:color w:val="000000"/>
          <w:sz w:val="24"/>
          <w:lang w:val="en-US"/>
        </w:rPr>
      </w:pPr>
    </w:p>
    <w:p w14:paraId="1F3E225C" w14:textId="77777777" w:rsidR="00886E27" w:rsidRDefault="008855EA">
      <w:pPr>
        <w:pStyle w:val="Feature"/>
        <w:widowControl/>
        <w:spacing w:line="360" w:lineRule="auto"/>
        <w:rPr>
          <w:rFonts w:ascii="Times New Roman" w:hAnsi="Times New Roman"/>
          <w:color w:val="FF0000"/>
          <w:sz w:val="24"/>
          <w:lang w:val="en-US"/>
        </w:rPr>
      </w:pPr>
      <w:r>
        <w:rPr>
          <w:rFonts w:ascii="Times New Roman" w:hAnsi="Times New Roman"/>
          <w:color w:val="000000"/>
          <w:sz w:val="24"/>
          <w:lang w:val="en-US"/>
        </w:rPr>
        <w:t xml:space="preserve">19. &lt; Frontal callus </w:t>
      </w:r>
      <w:commentRangeStart w:id="11"/>
      <w:r>
        <w:rPr>
          <w:rFonts w:ascii="Times New Roman" w:hAnsi="Times New Roman"/>
          <w:color w:val="000000"/>
          <w:sz w:val="24"/>
          <w:lang w:val="en-US"/>
        </w:rPr>
        <w:t>presence</w:t>
      </w:r>
      <w:commentRangeEnd w:id="11"/>
      <w:r w:rsidR="00461D5E">
        <w:rPr>
          <w:rStyle w:val="Refdecomentario"/>
          <w:lang w:val="es-ES"/>
        </w:rPr>
        <w:commentReference w:id="11"/>
      </w:r>
      <w:r>
        <w:rPr>
          <w:rFonts w:ascii="Times New Roman" w:hAnsi="Times New Roman"/>
          <w:color w:val="000000"/>
          <w:sz w:val="24"/>
          <w:lang w:val="en-US"/>
        </w:rPr>
        <w:t>&gt;/</w:t>
      </w:r>
    </w:p>
    <w:p w14:paraId="2DB8D972"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present/</w:t>
      </w:r>
    </w:p>
    <w:p w14:paraId="277AC2D5"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(1) reduced</w:t>
      </w:r>
    </w:p>
    <w:p w14:paraId="2B9125BE"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(2) absent/</w:t>
      </w:r>
    </w:p>
    <w:p w14:paraId="7A61C4FC" w14:textId="77777777" w:rsidR="00886E27" w:rsidRDefault="00886E27">
      <w:pPr>
        <w:pStyle w:val="Feature"/>
        <w:widowControl/>
        <w:spacing w:line="360" w:lineRule="auto"/>
        <w:rPr>
          <w:rFonts w:ascii="Times New Roman" w:hAnsi="Times New Roman"/>
          <w:color w:val="000000"/>
          <w:sz w:val="24"/>
          <w:lang w:val="en-US"/>
        </w:rPr>
      </w:pPr>
    </w:p>
    <w:p w14:paraId="13CEE505" w14:textId="77777777" w:rsidR="00886E27" w:rsidRDefault="008855EA">
      <w:pPr>
        <w:pStyle w:val="Feature"/>
        <w:widowControl/>
        <w:spacing w:line="360" w:lineRule="auto"/>
        <w:ind w:firstLine="0"/>
        <w:rPr>
          <w:rFonts w:ascii="Times New Roman" w:hAnsi="Times New Roman"/>
          <w:color w:val="000000"/>
          <w:sz w:val="24"/>
          <w:lang w:val="en-US"/>
        </w:rPr>
      </w:pPr>
      <w:r>
        <w:rPr>
          <w:rFonts w:ascii="Times New Roman" w:hAnsi="Times New Roman"/>
          <w:color w:val="000000"/>
          <w:sz w:val="24"/>
          <w:lang w:val="en-US"/>
        </w:rPr>
        <w:t>Frontal callus present is observed in all “</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w:t>
      </w:r>
      <w:r>
        <w:rPr>
          <w:rFonts w:ascii="Times New Roman" w:hAnsi="Times New Roman"/>
          <w:color w:val="000000"/>
          <w:sz w:val="24"/>
          <w:lang w:val="en-US"/>
        </w:rPr>
        <w:t xml:space="preserve"> species studied, although in </w:t>
      </w:r>
      <w:r>
        <w:rPr>
          <w:rFonts w:ascii="Times New Roman" w:hAnsi="Times New Roman"/>
          <w:i/>
          <w:color w:val="000000"/>
          <w:sz w:val="24"/>
          <w:lang w:val="en-US"/>
        </w:rPr>
        <w:t>S. opaca</w:t>
      </w:r>
      <w:r>
        <w:rPr>
          <w:rFonts w:ascii="Times New Roman" w:hAnsi="Times New Roman"/>
          <w:color w:val="000000"/>
          <w:sz w:val="24"/>
          <w:lang w:val="en-US"/>
        </w:rPr>
        <w:t xml:space="preserve"> it can be reduced or absent. Within </w:t>
      </w:r>
      <w:proofErr w:type="spellStart"/>
      <w:r>
        <w:rPr>
          <w:rFonts w:ascii="Times New Roman" w:hAnsi="Times New Roman"/>
          <w:color w:val="000000"/>
          <w:sz w:val="24"/>
          <w:lang w:val="en-US"/>
        </w:rPr>
        <w:t>Diachlorini</w:t>
      </w:r>
      <w:proofErr w:type="spellEnd"/>
      <w:r>
        <w:rPr>
          <w:rFonts w:ascii="Times New Roman" w:hAnsi="Times New Roman"/>
          <w:color w:val="000000"/>
          <w:sz w:val="24"/>
          <w:lang w:val="en-US"/>
        </w:rPr>
        <w:t xml:space="preserve"> the frontal callus present condition is the most generalized one, although in </w:t>
      </w:r>
    </w:p>
    <w:p w14:paraId="0334B2D5" w14:textId="77777777" w:rsidR="00886E27" w:rsidRDefault="008855EA">
      <w:pPr>
        <w:pStyle w:val="Feature"/>
        <w:widowControl/>
        <w:spacing w:line="360" w:lineRule="auto"/>
        <w:ind w:firstLine="0"/>
        <w:rPr>
          <w:rFonts w:ascii="Times New Roman" w:hAnsi="Times New Roman"/>
          <w:color w:val="000000"/>
          <w:sz w:val="24"/>
          <w:lang w:val="en-US"/>
        </w:rPr>
      </w:pPr>
      <w:proofErr w:type="spellStart"/>
      <w:r>
        <w:rPr>
          <w:rFonts w:ascii="Times New Roman" w:hAnsi="Times New Roman"/>
          <w:i/>
          <w:color w:val="000000"/>
          <w:sz w:val="24"/>
          <w:lang w:val="en-US"/>
        </w:rPr>
        <w:t>Chlorotabanus</w:t>
      </w:r>
      <w:proofErr w:type="spellEnd"/>
      <w:r>
        <w:rPr>
          <w:rFonts w:ascii="Times New Roman" w:hAnsi="Times New Roman"/>
          <w:i/>
          <w:color w:val="000000"/>
          <w:sz w:val="24"/>
          <w:lang w:val="en-US"/>
        </w:rPr>
        <w:t xml:space="preserve"> </w:t>
      </w:r>
      <w:proofErr w:type="spellStart"/>
      <w:r>
        <w:rPr>
          <w:rFonts w:ascii="Times New Roman" w:hAnsi="Times New Roman"/>
          <w:i/>
          <w:color w:val="000000"/>
          <w:sz w:val="24"/>
          <w:lang w:val="en-US"/>
        </w:rPr>
        <w:t>parviceps</w:t>
      </w:r>
      <w:proofErr w:type="spellEnd"/>
      <w:r>
        <w:rPr>
          <w:rFonts w:ascii="Times New Roman" w:hAnsi="Times New Roman"/>
          <w:color w:val="000000"/>
          <w:sz w:val="24"/>
          <w:lang w:val="en-US"/>
        </w:rPr>
        <w:t xml:space="preserve"> (</w:t>
      </w:r>
      <w:proofErr w:type="spellStart"/>
      <w:r>
        <w:rPr>
          <w:rFonts w:ascii="Times New Roman" w:hAnsi="Times New Roman"/>
          <w:color w:val="000000"/>
          <w:sz w:val="24"/>
          <w:lang w:val="en-US"/>
        </w:rPr>
        <w:t>Kröber</w:t>
      </w:r>
      <w:proofErr w:type="spellEnd"/>
      <w:r>
        <w:rPr>
          <w:rFonts w:ascii="Times New Roman" w:hAnsi="Times New Roman"/>
          <w:color w:val="000000"/>
          <w:sz w:val="24"/>
          <w:lang w:val="en-US"/>
        </w:rPr>
        <w:t>) the callus is absent.</w:t>
      </w:r>
    </w:p>
    <w:p w14:paraId="17BD49D5" w14:textId="77777777" w:rsidR="00886E27" w:rsidRDefault="00886E27">
      <w:pPr>
        <w:pStyle w:val="Feature"/>
        <w:widowControl/>
        <w:spacing w:line="360" w:lineRule="auto"/>
        <w:rPr>
          <w:rFonts w:ascii="Times New Roman" w:hAnsi="Times New Roman"/>
          <w:color w:val="000000"/>
          <w:sz w:val="24"/>
          <w:lang w:val="en-US"/>
        </w:rPr>
      </w:pPr>
    </w:p>
    <w:p w14:paraId="53C6298D" w14:textId="77777777" w:rsidR="00886E27" w:rsidRDefault="008855EA">
      <w:pPr>
        <w:pStyle w:val="Feature"/>
        <w:widowControl/>
        <w:spacing w:line="360" w:lineRule="auto"/>
        <w:rPr>
          <w:rFonts w:ascii="Times New Roman" w:hAnsi="Times New Roman"/>
          <w:color w:val="FF0000"/>
          <w:sz w:val="24"/>
          <w:lang w:val="en-US"/>
        </w:rPr>
      </w:pPr>
      <w:r>
        <w:rPr>
          <w:rFonts w:ascii="Times New Roman" w:hAnsi="Times New Roman"/>
          <w:color w:val="000000"/>
          <w:sz w:val="24"/>
          <w:lang w:val="en-US"/>
        </w:rPr>
        <w:t>20. &lt; Shape of frontal callus&gt;/</w:t>
      </w:r>
    </w:p>
    <w:p w14:paraId="7434E767"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lastRenderedPageBreak/>
        <w:t>(0) quadrangular/</w:t>
      </w:r>
    </w:p>
    <w:p w14:paraId="2C9E4AD0" w14:textId="77777777" w:rsidR="00886E27" w:rsidRDefault="008855EA">
      <w:pPr>
        <w:pStyle w:val="State"/>
        <w:widowControl/>
        <w:spacing w:line="360" w:lineRule="auto"/>
        <w:ind w:left="0" w:firstLine="505"/>
        <w:rPr>
          <w:rFonts w:ascii="Times New Roman" w:hAnsi="Times New Roman"/>
          <w:color w:val="000000"/>
          <w:sz w:val="24"/>
          <w:lang w:val="en-US"/>
        </w:rPr>
      </w:pPr>
      <w:r>
        <w:rPr>
          <w:rFonts w:ascii="Times New Roman" w:hAnsi="Times New Roman"/>
          <w:color w:val="000000"/>
          <w:sz w:val="24"/>
          <w:lang w:val="en-US"/>
        </w:rPr>
        <w:t>(1) triangular/</w:t>
      </w:r>
    </w:p>
    <w:p w14:paraId="4FA8D2B8"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(2) ovoid</w:t>
      </w:r>
    </w:p>
    <w:p w14:paraId="1AA8CFC9" w14:textId="77777777" w:rsidR="00886E27" w:rsidRDefault="008855EA">
      <w:pPr>
        <w:pStyle w:val="State"/>
        <w:widowControl/>
        <w:spacing w:line="360" w:lineRule="auto"/>
        <w:ind w:left="0" w:firstLine="505"/>
        <w:rPr>
          <w:rFonts w:ascii="Times New Roman" w:hAnsi="Times New Roman"/>
          <w:color w:val="000000"/>
          <w:sz w:val="24"/>
          <w:lang w:val="en-US"/>
        </w:rPr>
      </w:pPr>
      <w:r>
        <w:rPr>
          <w:rFonts w:ascii="Times New Roman" w:hAnsi="Times New Roman"/>
          <w:color w:val="000000"/>
          <w:sz w:val="24"/>
          <w:lang w:val="en-US"/>
        </w:rPr>
        <w:t>(3) keel-shaped</w:t>
      </w:r>
    </w:p>
    <w:p w14:paraId="59381DEC" w14:textId="77777777" w:rsidR="00886E27" w:rsidRDefault="00886E27">
      <w:pPr>
        <w:pStyle w:val="State"/>
        <w:widowControl/>
        <w:spacing w:line="360" w:lineRule="auto"/>
        <w:rPr>
          <w:rFonts w:ascii="Times New Roman" w:hAnsi="Times New Roman"/>
          <w:color w:val="000000"/>
          <w:sz w:val="24"/>
          <w:lang w:val="en-US"/>
        </w:rPr>
      </w:pPr>
    </w:p>
    <w:p w14:paraId="58E0C0A6"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 xml:space="preserve">A common characteristic of tabanid flies is the presence of the frontal callus, which can be variable within the different groups of the family. In </w:t>
      </w:r>
    </w:p>
    <w:p w14:paraId="414B78F2"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 xml:space="preserve"> “</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w:t>
      </w:r>
      <w:r>
        <w:rPr>
          <w:rFonts w:ascii="Times New Roman" w:hAnsi="Times New Roman"/>
          <w:color w:val="000000"/>
          <w:sz w:val="24"/>
          <w:lang w:val="en-US"/>
        </w:rPr>
        <w:t xml:space="preserve"> this character is polymorphic, and is polymorphic in some species (</w:t>
      </w:r>
      <w:proofErr w:type="spellStart"/>
      <w:r>
        <w:rPr>
          <w:rFonts w:ascii="Times New Roman" w:hAnsi="Times New Roman"/>
          <w:i/>
          <w:color w:val="000000"/>
          <w:sz w:val="24"/>
          <w:lang w:val="en-US"/>
        </w:rPr>
        <w:t>Ubertamyia</w:t>
      </w:r>
      <w:proofErr w:type="spellEnd"/>
      <w:r>
        <w:rPr>
          <w:rFonts w:ascii="Times New Roman" w:hAnsi="Times New Roman"/>
          <w:i/>
          <w:color w:val="000000"/>
          <w:sz w:val="24"/>
          <w:lang w:val="en-US"/>
        </w:rPr>
        <w:t xml:space="preserve"> </w:t>
      </w:r>
      <w:proofErr w:type="spellStart"/>
      <w:r>
        <w:rPr>
          <w:rFonts w:ascii="Times New Roman" w:hAnsi="Times New Roman"/>
          <w:i/>
          <w:color w:val="000000"/>
          <w:sz w:val="24"/>
          <w:lang w:val="en-US"/>
        </w:rPr>
        <w:t>testaceomaculata</w:t>
      </w:r>
      <w:proofErr w:type="spellEnd"/>
      <w:r>
        <w:rPr>
          <w:rFonts w:ascii="Times New Roman" w:hAnsi="Times New Roman"/>
          <w:i/>
          <w:color w:val="000000"/>
          <w:sz w:val="24"/>
          <w:lang w:val="en-US"/>
        </w:rPr>
        <w:t xml:space="preserve"> </w:t>
      </w:r>
      <w:r>
        <w:rPr>
          <w:rFonts w:ascii="Times New Roman" w:hAnsi="Times New Roman"/>
          <w:color w:val="000000"/>
          <w:sz w:val="24"/>
          <w:lang w:val="en-US"/>
        </w:rPr>
        <w:t>(</w:t>
      </w:r>
      <w:proofErr w:type="spellStart"/>
      <w:r>
        <w:rPr>
          <w:rFonts w:ascii="Times New Roman" w:hAnsi="Times New Roman"/>
          <w:color w:val="000000"/>
          <w:sz w:val="24"/>
          <w:lang w:val="en-US"/>
        </w:rPr>
        <w:t>Macquart</w:t>
      </w:r>
      <w:proofErr w:type="spellEnd"/>
      <w:r>
        <w:rPr>
          <w:rFonts w:ascii="Times New Roman" w:hAnsi="Times New Roman"/>
          <w:color w:val="000000"/>
          <w:sz w:val="24"/>
          <w:lang w:val="en-US"/>
        </w:rPr>
        <w:t>)</w:t>
      </w:r>
      <w:r>
        <w:rPr>
          <w:rFonts w:ascii="Times New Roman" w:hAnsi="Times New Roman"/>
          <w:i/>
          <w:color w:val="000000"/>
          <w:sz w:val="24"/>
          <w:lang w:val="en-US"/>
        </w:rPr>
        <w:t xml:space="preserve">, U. </w:t>
      </w:r>
      <w:proofErr w:type="spellStart"/>
      <w:r>
        <w:rPr>
          <w:rFonts w:ascii="Times New Roman" w:hAnsi="Times New Roman"/>
          <w:i/>
          <w:color w:val="000000"/>
          <w:sz w:val="24"/>
          <w:lang w:val="en-US"/>
        </w:rPr>
        <w:t>testaceomaculata</w:t>
      </w:r>
      <w:proofErr w:type="spellEnd"/>
      <w:r>
        <w:rPr>
          <w:rFonts w:ascii="Times New Roman" w:hAnsi="Times New Roman"/>
          <w:i/>
          <w:color w:val="000000"/>
          <w:sz w:val="24"/>
          <w:lang w:val="en-US"/>
        </w:rPr>
        <w:t xml:space="preserve"> </w:t>
      </w:r>
      <w:proofErr w:type="spellStart"/>
      <w:r>
        <w:rPr>
          <w:rFonts w:ascii="Times New Roman" w:hAnsi="Times New Roman"/>
          <w:i/>
          <w:color w:val="000000"/>
          <w:sz w:val="24"/>
          <w:lang w:val="en-US"/>
        </w:rPr>
        <w:t>molestissima</w:t>
      </w:r>
      <w:proofErr w:type="spellEnd"/>
      <w:r>
        <w:rPr>
          <w:rFonts w:ascii="Times New Roman" w:hAnsi="Times New Roman"/>
          <w:i/>
          <w:color w:val="000000"/>
          <w:sz w:val="24"/>
          <w:lang w:val="en-US"/>
        </w:rPr>
        <w:t xml:space="preserve"> </w:t>
      </w:r>
      <w:r>
        <w:rPr>
          <w:rFonts w:ascii="Times New Roman" w:hAnsi="Times New Roman"/>
          <w:color w:val="000000"/>
          <w:sz w:val="24"/>
          <w:lang w:val="en-US"/>
        </w:rPr>
        <w:t>(Philippi)).</w:t>
      </w:r>
    </w:p>
    <w:p w14:paraId="076BB130" w14:textId="77777777" w:rsidR="00886E27" w:rsidRDefault="00886E27">
      <w:pPr>
        <w:pStyle w:val="State"/>
        <w:widowControl/>
        <w:spacing w:line="360" w:lineRule="auto"/>
        <w:ind w:left="0" w:firstLine="0"/>
        <w:rPr>
          <w:rFonts w:ascii="Times New Roman" w:hAnsi="Times New Roman"/>
          <w:color w:val="000000"/>
          <w:sz w:val="24"/>
          <w:lang w:val="en-US"/>
        </w:rPr>
      </w:pPr>
    </w:p>
    <w:p w14:paraId="497926AC" w14:textId="77777777" w:rsidR="00886E27" w:rsidRDefault="00886E27">
      <w:pPr>
        <w:pStyle w:val="State"/>
        <w:widowControl/>
        <w:spacing w:line="360" w:lineRule="auto"/>
        <w:rPr>
          <w:rFonts w:ascii="Times New Roman" w:hAnsi="Times New Roman"/>
          <w:color w:val="000000"/>
          <w:sz w:val="24"/>
          <w:lang w:val="en-US"/>
        </w:rPr>
      </w:pPr>
    </w:p>
    <w:p w14:paraId="47CD8314"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t>21. &lt; Frontal callus&gt;/</w:t>
      </w:r>
    </w:p>
    <w:p w14:paraId="322A7401"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 xml:space="preserve">(0) touching the </w:t>
      </w:r>
      <w:proofErr w:type="spellStart"/>
      <w:r>
        <w:rPr>
          <w:rFonts w:ascii="Times New Roman" w:hAnsi="Times New Roman"/>
          <w:color w:val="000000"/>
          <w:sz w:val="24"/>
          <w:lang w:val="en-US"/>
        </w:rPr>
        <w:t>subcallus</w:t>
      </w:r>
      <w:proofErr w:type="spellEnd"/>
      <w:r>
        <w:rPr>
          <w:rFonts w:ascii="Times New Roman" w:hAnsi="Times New Roman"/>
          <w:color w:val="000000"/>
          <w:sz w:val="24"/>
          <w:lang w:val="en-US"/>
        </w:rPr>
        <w:t>/</w:t>
      </w:r>
    </w:p>
    <w:p w14:paraId="21B106C2" w14:textId="77777777" w:rsidR="00886E27" w:rsidRDefault="008855EA">
      <w:pPr>
        <w:pStyle w:val="State"/>
        <w:widowControl/>
        <w:numPr>
          <w:ilvl w:val="0"/>
          <w:numId w:val="10"/>
        </w:numPr>
        <w:tabs>
          <w:tab w:val="left" w:pos="865"/>
          <w:tab w:val="left" w:pos="900"/>
        </w:tabs>
        <w:spacing w:line="360" w:lineRule="auto"/>
        <w:ind w:left="865"/>
        <w:rPr>
          <w:rFonts w:ascii="Times New Roman" w:hAnsi="Times New Roman"/>
          <w:color w:val="000000"/>
          <w:sz w:val="24"/>
          <w:lang w:val="en-US"/>
        </w:rPr>
      </w:pPr>
      <w:r>
        <w:rPr>
          <w:rFonts w:ascii="Times New Roman" w:hAnsi="Times New Roman"/>
          <w:color w:val="000000"/>
          <w:sz w:val="24"/>
          <w:lang w:val="en-US"/>
        </w:rPr>
        <w:t xml:space="preserve">not touching the </w:t>
      </w:r>
      <w:proofErr w:type="spellStart"/>
      <w:r>
        <w:rPr>
          <w:rFonts w:ascii="Times New Roman" w:hAnsi="Times New Roman"/>
          <w:color w:val="000000"/>
          <w:sz w:val="24"/>
          <w:lang w:val="en-US"/>
        </w:rPr>
        <w:t>subcallus</w:t>
      </w:r>
      <w:proofErr w:type="spellEnd"/>
      <w:r>
        <w:rPr>
          <w:rFonts w:ascii="Times New Roman" w:hAnsi="Times New Roman"/>
          <w:color w:val="000000"/>
          <w:sz w:val="24"/>
          <w:lang w:val="en-US"/>
        </w:rPr>
        <w:t>/</w:t>
      </w:r>
    </w:p>
    <w:p w14:paraId="1F5D0364" w14:textId="77777777" w:rsidR="00886E27" w:rsidRDefault="00886E27">
      <w:pPr>
        <w:pStyle w:val="State"/>
        <w:widowControl/>
        <w:spacing w:line="360" w:lineRule="auto"/>
        <w:ind w:left="505" w:firstLine="0"/>
        <w:rPr>
          <w:rFonts w:ascii="Times New Roman" w:hAnsi="Times New Roman"/>
          <w:color w:val="000000"/>
          <w:sz w:val="24"/>
          <w:lang w:val="en-US"/>
        </w:rPr>
      </w:pPr>
    </w:p>
    <w:p w14:paraId="4E57CEAC" w14:textId="77777777" w:rsidR="00886E27" w:rsidRDefault="008855EA">
      <w:pPr>
        <w:pStyle w:val="State"/>
        <w:widowControl/>
        <w:spacing w:line="360" w:lineRule="auto"/>
        <w:ind w:left="505" w:firstLine="0"/>
        <w:rPr>
          <w:rFonts w:ascii="Times New Roman" w:hAnsi="Times New Roman"/>
          <w:color w:val="000000"/>
          <w:sz w:val="24"/>
          <w:lang w:val="en-US"/>
        </w:rPr>
      </w:pPr>
      <w:r>
        <w:rPr>
          <w:rFonts w:ascii="Times New Roman" w:hAnsi="Times New Roman"/>
          <w:color w:val="000000"/>
          <w:sz w:val="24"/>
          <w:lang w:val="en-US"/>
        </w:rPr>
        <w:t xml:space="preserve">In most </w:t>
      </w:r>
      <w:proofErr w:type="spellStart"/>
      <w:r>
        <w:rPr>
          <w:rFonts w:ascii="Times New Roman" w:hAnsi="Times New Roman"/>
          <w:color w:val="000000"/>
          <w:sz w:val="24"/>
          <w:lang w:val="en-US"/>
        </w:rPr>
        <w:t>Diachlorini</w:t>
      </w:r>
      <w:proofErr w:type="spellEnd"/>
      <w:r>
        <w:rPr>
          <w:rFonts w:ascii="Times New Roman" w:hAnsi="Times New Roman"/>
          <w:color w:val="000000"/>
          <w:sz w:val="24"/>
          <w:lang w:val="en-US"/>
        </w:rPr>
        <w:t xml:space="preserve">, and in other tribes too, the frontal callus touches the </w:t>
      </w:r>
      <w:proofErr w:type="spellStart"/>
      <w:r>
        <w:rPr>
          <w:rFonts w:ascii="Times New Roman" w:hAnsi="Times New Roman"/>
          <w:color w:val="000000"/>
          <w:sz w:val="24"/>
          <w:lang w:val="en-US"/>
        </w:rPr>
        <w:t>subcallus</w:t>
      </w:r>
      <w:proofErr w:type="spellEnd"/>
      <w:r>
        <w:rPr>
          <w:rFonts w:ascii="Times New Roman" w:hAnsi="Times New Roman"/>
          <w:color w:val="000000"/>
          <w:sz w:val="24"/>
          <w:lang w:val="en-US"/>
        </w:rPr>
        <w:t xml:space="preserve">, a plesiomorphic condition that is observed in multiple </w:t>
      </w:r>
      <w:r>
        <w:rPr>
          <w:rFonts w:ascii="Times New Roman" w:hAnsi="Times New Roman"/>
          <w:sz w:val="24"/>
          <w:lang w:val="en-US"/>
        </w:rPr>
        <w:t>times</w:t>
      </w:r>
      <w:r>
        <w:rPr>
          <w:rFonts w:ascii="Times New Roman" w:hAnsi="Times New Roman"/>
          <w:color w:val="000000"/>
          <w:sz w:val="24"/>
          <w:lang w:val="en-US"/>
        </w:rPr>
        <w:t xml:space="preserve"> in this study</w:t>
      </w:r>
    </w:p>
    <w:p w14:paraId="19A070EE" w14:textId="77777777" w:rsidR="00886E27" w:rsidRDefault="00886E27">
      <w:pPr>
        <w:pStyle w:val="State"/>
        <w:widowControl/>
        <w:spacing w:line="360" w:lineRule="auto"/>
        <w:ind w:left="0" w:firstLine="0"/>
        <w:rPr>
          <w:rFonts w:ascii="Times New Roman" w:hAnsi="Times New Roman"/>
          <w:color w:val="FF0000"/>
          <w:sz w:val="24"/>
          <w:lang w:val="en-US"/>
        </w:rPr>
      </w:pPr>
    </w:p>
    <w:p w14:paraId="3B192923"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t>22. &lt; Frontal callus&gt;/</w:t>
      </w:r>
    </w:p>
    <w:p w14:paraId="4F4BF2EA"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touching the eyes/</w:t>
      </w:r>
    </w:p>
    <w:p w14:paraId="2FB2D4A0" w14:textId="77777777" w:rsidR="00886E27" w:rsidRDefault="008855EA">
      <w:pPr>
        <w:pStyle w:val="State"/>
        <w:widowControl/>
        <w:numPr>
          <w:ilvl w:val="0"/>
          <w:numId w:val="11"/>
        </w:numPr>
        <w:tabs>
          <w:tab w:val="left" w:pos="505"/>
          <w:tab w:val="left" w:pos="865"/>
        </w:tabs>
        <w:spacing w:line="360" w:lineRule="auto"/>
        <w:ind w:left="865"/>
        <w:rPr>
          <w:rFonts w:ascii="Times New Roman" w:hAnsi="Times New Roman"/>
          <w:color w:val="000000"/>
          <w:sz w:val="24"/>
          <w:lang w:val="en-US"/>
        </w:rPr>
      </w:pPr>
      <w:r>
        <w:rPr>
          <w:rFonts w:ascii="Times New Roman" w:hAnsi="Times New Roman"/>
          <w:color w:val="000000"/>
          <w:sz w:val="24"/>
          <w:lang w:val="en-US"/>
        </w:rPr>
        <w:t>not touching the eyes/</w:t>
      </w:r>
    </w:p>
    <w:p w14:paraId="7A93BAE3" w14:textId="77777777" w:rsidR="00886E27" w:rsidRDefault="00886E27">
      <w:pPr>
        <w:pStyle w:val="State"/>
        <w:widowControl/>
        <w:spacing w:line="360" w:lineRule="auto"/>
        <w:ind w:left="505" w:firstLine="0"/>
        <w:rPr>
          <w:rFonts w:ascii="Times New Roman" w:hAnsi="Times New Roman"/>
          <w:color w:val="000000"/>
          <w:sz w:val="24"/>
          <w:lang w:val="en-US"/>
        </w:rPr>
      </w:pPr>
    </w:p>
    <w:p w14:paraId="1075A296" w14:textId="3E2DB1EE" w:rsidR="00886E27" w:rsidRDefault="008855EA">
      <w:pPr>
        <w:pStyle w:val="State"/>
        <w:widowControl/>
        <w:spacing w:line="360" w:lineRule="auto"/>
        <w:ind w:left="505" w:firstLine="0"/>
        <w:rPr>
          <w:rFonts w:ascii="Times New Roman" w:hAnsi="Times New Roman"/>
          <w:color w:val="000000"/>
          <w:sz w:val="24"/>
          <w:lang w:val="en-US"/>
        </w:rPr>
      </w:pPr>
      <w:r>
        <w:rPr>
          <w:rFonts w:ascii="Times New Roman" w:hAnsi="Times New Roman"/>
          <w:color w:val="000000"/>
          <w:sz w:val="24"/>
          <w:lang w:val="en-US"/>
        </w:rPr>
        <w:t xml:space="preserve">In different </w:t>
      </w:r>
      <w:proofErr w:type="spellStart"/>
      <w:r>
        <w:rPr>
          <w:rFonts w:ascii="Times New Roman" w:hAnsi="Times New Roman"/>
          <w:color w:val="000000"/>
          <w:sz w:val="24"/>
          <w:lang w:val="en-US"/>
        </w:rPr>
        <w:t>Diachlorini</w:t>
      </w:r>
      <w:proofErr w:type="spellEnd"/>
      <w:r>
        <w:rPr>
          <w:rFonts w:ascii="Times New Roman" w:hAnsi="Times New Roman"/>
          <w:color w:val="000000"/>
          <w:sz w:val="24"/>
          <w:lang w:val="en-US"/>
        </w:rPr>
        <w:t xml:space="preserve"> </w:t>
      </w:r>
      <w:r w:rsidR="00676A0E">
        <w:rPr>
          <w:rFonts w:ascii="Times New Roman" w:hAnsi="Times New Roman"/>
          <w:color w:val="000000"/>
          <w:sz w:val="24"/>
          <w:lang w:val="en-US"/>
        </w:rPr>
        <w:t>taxa,</w:t>
      </w:r>
      <w:r>
        <w:rPr>
          <w:rFonts w:ascii="Times New Roman" w:hAnsi="Times New Roman"/>
          <w:color w:val="000000"/>
          <w:sz w:val="24"/>
          <w:lang w:val="en-US"/>
        </w:rPr>
        <w:t xml:space="preserve"> the frontal callus occupies the whole frons width, and therefore is contiguous with the eyes. This is observed, for instance, in</w:t>
      </w:r>
    </w:p>
    <w:p w14:paraId="0BEAFB62" w14:textId="77777777" w:rsidR="00886E27" w:rsidRDefault="008855EA">
      <w:pPr>
        <w:pStyle w:val="State"/>
        <w:widowControl/>
        <w:spacing w:line="360" w:lineRule="auto"/>
        <w:ind w:left="505" w:firstLine="0"/>
        <w:rPr>
          <w:rFonts w:ascii="Times New Roman" w:hAnsi="Times New Roman"/>
          <w:color w:val="000000"/>
          <w:sz w:val="24"/>
          <w:lang w:val="en-US"/>
        </w:rPr>
      </w:pPr>
      <w:proofErr w:type="spellStart"/>
      <w:r>
        <w:rPr>
          <w:rFonts w:ascii="Times New Roman" w:hAnsi="Times New Roman"/>
          <w:i/>
          <w:color w:val="000000"/>
          <w:sz w:val="24"/>
          <w:lang w:val="en-US"/>
        </w:rPr>
        <w:t>Stenotabanus</w:t>
      </w:r>
      <w:proofErr w:type="spellEnd"/>
      <w:r>
        <w:rPr>
          <w:rFonts w:ascii="Times New Roman" w:hAnsi="Times New Roman"/>
          <w:i/>
          <w:color w:val="000000"/>
          <w:sz w:val="24"/>
          <w:lang w:val="en-US"/>
        </w:rPr>
        <w:t xml:space="preserve"> (</w:t>
      </w:r>
      <w:proofErr w:type="spellStart"/>
      <w:r>
        <w:rPr>
          <w:rFonts w:ascii="Times New Roman" w:hAnsi="Times New Roman"/>
          <w:i/>
          <w:color w:val="000000"/>
          <w:sz w:val="24"/>
          <w:lang w:val="en-US"/>
        </w:rPr>
        <w:t>Phorcotabanus</w:t>
      </w:r>
      <w:proofErr w:type="spellEnd"/>
      <w:r>
        <w:rPr>
          <w:rFonts w:ascii="Times New Roman" w:hAnsi="Times New Roman"/>
          <w:i/>
          <w:color w:val="000000"/>
          <w:sz w:val="24"/>
          <w:lang w:val="en-US"/>
        </w:rPr>
        <w:t xml:space="preserve">) cinereus </w:t>
      </w:r>
      <w:r>
        <w:rPr>
          <w:rFonts w:ascii="Times New Roman" w:hAnsi="Times New Roman"/>
          <w:color w:val="000000"/>
          <w:sz w:val="24"/>
          <w:lang w:val="en-US"/>
        </w:rPr>
        <w:t xml:space="preserve">(Wiedemann), </w:t>
      </w:r>
      <w:proofErr w:type="spellStart"/>
      <w:r>
        <w:rPr>
          <w:rFonts w:ascii="Times New Roman" w:hAnsi="Times New Roman"/>
          <w:i/>
          <w:color w:val="000000"/>
          <w:sz w:val="24"/>
          <w:lang w:val="en-US"/>
        </w:rPr>
        <w:t>Stibasoma</w:t>
      </w:r>
      <w:proofErr w:type="spellEnd"/>
      <w:r>
        <w:rPr>
          <w:rFonts w:ascii="Times New Roman" w:hAnsi="Times New Roman"/>
          <w:i/>
          <w:color w:val="000000"/>
          <w:sz w:val="24"/>
          <w:lang w:val="en-US"/>
        </w:rPr>
        <w:t xml:space="preserve"> (</w:t>
      </w:r>
      <w:proofErr w:type="spellStart"/>
      <w:r>
        <w:rPr>
          <w:rFonts w:ascii="Times New Roman" w:hAnsi="Times New Roman"/>
          <w:i/>
          <w:color w:val="000000"/>
          <w:sz w:val="24"/>
          <w:lang w:val="en-US"/>
        </w:rPr>
        <w:t>Stibasoma</w:t>
      </w:r>
      <w:proofErr w:type="spellEnd"/>
      <w:r>
        <w:rPr>
          <w:rFonts w:ascii="Times New Roman" w:hAnsi="Times New Roman"/>
          <w:i/>
          <w:color w:val="000000"/>
          <w:sz w:val="24"/>
          <w:lang w:val="en-US"/>
        </w:rPr>
        <w:t xml:space="preserve">) </w:t>
      </w:r>
      <w:proofErr w:type="spellStart"/>
      <w:r>
        <w:rPr>
          <w:rFonts w:ascii="Times New Roman" w:hAnsi="Times New Roman"/>
          <w:i/>
          <w:color w:val="000000"/>
          <w:sz w:val="24"/>
          <w:lang w:val="en-US"/>
        </w:rPr>
        <w:t>theotaenia</w:t>
      </w:r>
      <w:proofErr w:type="spellEnd"/>
      <w:r>
        <w:rPr>
          <w:rFonts w:ascii="Times New Roman" w:hAnsi="Times New Roman"/>
          <w:i/>
          <w:color w:val="000000"/>
          <w:sz w:val="24"/>
          <w:lang w:val="en-US"/>
        </w:rPr>
        <w:t xml:space="preserve"> </w:t>
      </w:r>
      <w:r>
        <w:rPr>
          <w:rFonts w:ascii="Times New Roman" w:hAnsi="Times New Roman"/>
          <w:color w:val="000000"/>
          <w:sz w:val="24"/>
          <w:lang w:val="en-US"/>
        </w:rPr>
        <w:t xml:space="preserve">(Wiedemann) y </w:t>
      </w:r>
      <w:proofErr w:type="spellStart"/>
      <w:r>
        <w:rPr>
          <w:rFonts w:ascii="Times New Roman" w:hAnsi="Times New Roman"/>
          <w:i/>
          <w:color w:val="000000"/>
          <w:sz w:val="24"/>
          <w:lang w:val="en-US"/>
        </w:rPr>
        <w:t>Dichelacera</w:t>
      </w:r>
      <w:proofErr w:type="spellEnd"/>
      <w:r>
        <w:rPr>
          <w:rFonts w:ascii="Times New Roman" w:hAnsi="Times New Roman"/>
          <w:i/>
          <w:color w:val="000000"/>
          <w:sz w:val="24"/>
          <w:lang w:val="en-US"/>
        </w:rPr>
        <w:t xml:space="preserve"> (</w:t>
      </w:r>
      <w:proofErr w:type="spellStart"/>
      <w:r>
        <w:rPr>
          <w:rFonts w:ascii="Times New Roman" w:hAnsi="Times New Roman"/>
          <w:i/>
          <w:color w:val="000000"/>
          <w:sz w:val="24"/>
          <w:lang w:val="en-US"/>
        </w:rPr>
        <w:t>Dichelacera</w:t>
      </w:r>
      <w:proofErr w:type="spellEnd"/>
      <w:r>
        <w:rPr>
          <w:rFonts w:ascii="Times New Roman" w:hAnsi="Times New Roman"/>
          <w:i/>
          <w:color w:val="000000"/>
          <w:sz w:val="24"/>
          <w:lang w:val="en-US"/>
        </w:rPr>
        <w:t xml:space="preserve">) </w:t>
      </w:r>
      <w:proofErr w:type="spellStart"/>
      <w:r>
        <w:rPr>
          <w:rFonts w:ascii="Times New Roman" w:hAnsi="Times New Roman"/>
          <w:i/>
          <w:color w:val="000000"/>
          <w:sz w:val="24"/>
          <w:lang w:val="en-US"/>
        </w:rPr>
        <w:t>fuscipes</w:t>
      </w:r>
      <w:proofErr w:type="spellEnd"/>
      <w:r>
        <w:rPr>
          <w:rFonts w:ascii="Times New Roman" w:hAnsi="Times New Roman"/>
          <w:color w:val="000000"/>
          <w:sz w:val="24"/>
          <w:lang w:val="en-US"/>
        </w:rPr>
        <w:t xml:space="preserve"> Lutz. In other taxa, </w:t>
      </w:r>
      <w:proofErr w:type="spellStart"/>
      <w:r>
        <w:rPr>
          <w:rFonts w:ascii="Times New Roman" w:hAnsi="Times New Roman"/>
          <w:i/>
          <w:color w:val="000000"/>
          <w:sz w:val="24"/>
          <w:lang w:val="en-US"/>
        </w:rPr>
        <w:t>Catachlorops</w:t>
      </w:r>
      <w:proofErr w:type="spellEnd"/>
      <w:r>
        <w:rPr>
          <w:rFonts w:ascii="Times New Roman" w:hAnsi="Times New Roman"/>
          <w:i/>
          <w:color w:val="000000"/>
          <w:sz w:val="24"/>
          <w:lang w:val="en-US"/>
        </w:rPr>
        <w:t xml:space="preserve"> (</w:t>
      </w:r>
      <w:proofErr w:type="spellStart"/>
      <w:r>
        <w:rPr>
          <w:rFonts w:ascii="Times New Roman" w:hAnsi="Times New Roman"/>
          <w:i/>
          <w:color w:val="000000"/>
          <w:sz w:val="24"/>
          <w:lang w:val="en-US"/>
        </w:rPr>
        <w:t>Rhamphidommia</w:t>
      </w:r>
      <w:proofErr w:type="spellEnd"/>
      <w:r>
        <w:rPr>
          <w:rFonts w:ascii="Times New Roman" w:hAnsi="Times New Roman"/>
          <w:i/>
          <w:color w:val="000000"/>
          <w:sz w:val="24"/>
          <w:lang w:val="en-US"/>
        </w:rPr>
        <w:t xml:space="preserve">) </w:t>
      </w:r>
      <w:proofErr w:type="spellStart"/>
      <w:r>
        <w:rPr>
          <w:rFonts w:ascii="Times New Roman" w:hAnsi="Times New Roman"/>
          <w:i/>
          <w:color w:val="000000"/>
          <w:sz w:val="24"/>
          <w:lang w:val="en-US"/>
        </w:rPr>
        <w:t>muscosus</w:t>
      </w:r>
      <w:proofErr w:type="spellEnd"/>
      <w:r>
        <w:rPr>
          <w:rFonts w:ascii="Times New Roman" w:hAnsi="Times New Roman"/>
          <w:color w:val="000000"/>
          <w:sz w:val="24"/>
          <w:lang w:val="en-US"/>
        </w:rPr>
        <w:t xml:space="preserve"> (</w:t>
      </w:r>
      <w:proofErr w:type="spellStart"/>
      <w:r>
        <w:rPr>
          <w:rFonts w:ascii="Times New Roman" w:hAnsi="Times New Roman"/>
          <w:color w:val="000000"/>
          <w:sz w:val="24"/>
          <w:lang w:val="en-US"/>
        </w:rPr>
        <w:t>Enderlein</w:t>
      </w:r>
      <w:proofErr w:type="spellEnd"/>
      <w:r>
        <w:rPr>
          <w:rFonts w:ascii="Times New Roman" w:hAnsi="Times New Roman"/>
          <w:color w:val="000000"/>
          <w:sz w:val="24"/>
          <w:lang w:val="en-US"/>
        </w:rPr>
        <w:t xml:space="preserve">), </w:t>
      </w:r>
      <w:proofErr w:type="spellStart"/>
      <w:r>
        <w:rPr>
          <w:rFonts w:ascii="Times New Roman" w:hAnsi="Times New Roman"/>
          <w:i/>
          <w:color w:val="000000"/>
          <w:sz w:val="24"/>
          <w:lang w:val="en-US"/>
        </w:rPr>
        <w:t>Lepiselaga</w:t>
      </w:r>
      <w:proofErr w:type="spellEnd"/>
      <w:r>
        <w:rPr>
          <w:rFonts w:ascii="Times New Roman" w:hAnsi="Times New Roman"/>
          <w:i/>
          <w:color w:val="000000"/>
          <w:sz w:val="24"/>
          <w:lang w:val="en-US"/>
        </w:rPr>
        <w:t xml:space="preserve"> (</w:t>
      </w:r>
      <w:proofErr w:type="spellStart"/>
      <w:r>
        <w:rPr>
          <w:rFonts w:ascii="Times New Roman" w:hAnsi="Times New Roman"/>
          <w:i/>
          <w:color w:val="000000"/>
          <w:sz w:val="24"/>
          <w:lang w:val="en-US"/>
        </w:rPr>
        <w:t>Lepiselaga</w:t>
      </w:r>
      <w:proofErr w:type="spellEnd"/>
      <w:r>
        <w:rPr>
          <w:rFonts w:ascii="Times New Roman" w:hAnsi="Times New Roman"/>
          <w:i/>
          <w:color w:val="000000"/>
          <w:sz w:val="24"/>
          <w:lang w:val="en-US"/>
        </w:rPr>
        <w:t>) crassipes</w:t>
      </w:r>
      <w:r>
        <w:rPr>
          <w:rFonts w:ascii="Times New Roman" w:hAnsi="Times New Roman"/>
          <w:color w:val="000000"/>
          <w:sz w:val="24"/>
          <w:lang w:val="en-US"/>
        </w:rPr>
        <w:t xml:space="preserve"> (</w:t>
      </w:r>
      <w:proofErr w:type="spellStart"/>
      <w:r>
        <w:rPr>
          <w:rFonts w:ascii="Times New Roman" w:hAnsi="Times New Roman"/>
          <w:color w:val="000000"/>
          <w:sz w:val="24"/>
          <w:lang w:val="en-US"/>
        </w:rPr>
        <w:t>Fabricius</w:t>
      </w:r>
      <w:proofErr w:type="spellEnd"/>
      <w:r>
        <w:rPr>
          <w:rFonts w:ascii="Times New Roman" w:hAnsi="Times New Roman"/>
          <w:color w:val="000000"/>
          <w:sz w:val="24"/>
          <w:lang w:val="en-US"/>
        </w:rPr>
        <w:t xml:space="preserve">), and </w:t>
      </w:r>
      <w:proofErr w:type="spellStart"/>
      <w:r>
        <w:rPr>
          <w:rFonts w:ascii="Times New Roman" w:hAnsi="Times New Roman"/>
          <w:i/>
          <w:color w:val="000000"/>
          <w:sz w:val="24"/>
          <w:lang w:val="en-US"/>
        </w:rPr>
        <w:t>Eutabanus</w:t>
      </w:r>
      <w:proofErr w:type="spellEnd"/>
      <w:r>
        <w:rPr>
          <w:rFonts w:ascii="Times New Roman" w:hAnsi="Times New Roman"/>
          <w:i/>
          <w:color w:val="000000"/>
          <w:sz w:val="24"/>
          <w:lang w:val="en-US"/>
        </w:rPr>
        <w:t xml:space="preserve"> pictus</w:t>
      </w:r>
      <w:r>
        <w:rPr>
          <w:rFonts w:ascii="Times New Roman" w:hAnsi="Times New Roman"/>
          <w:color w:val="000000"/>
          <w:sz w:val="24"/>
          <w:lang w:val="en-US"/>
        </w:rPr>
        <w:t xml:space="preserve"> </w:t>
      </w:r>
      <w:proofErr w:type="spellStart"/>
      <w:r>
        <w:rPr>
          <w:rFonts w:ascii="Times New Roman" w:hAnsi="Times New Roman"/>
          <w:color w:val="000000"/>
          <w:sz w:val="24"/>
          <w:lang w:val="en-US"/>
        </w:rPr>
        <w:t>Kröber</w:t>
      </w:r>
      <w:proofErr w:type="spellEnd"/>
      <w:r>
        <w:rPr>
          <w:rFonts w:ascii="Times New Roman" w:hAnsi="Times New Roman"/>
          <w:color w:val="000000"/>
          <w:sz w:val="24"/>
          <w:lang w:val="en-US"/>
        </w:rPr>
        <w:t>, the frontal callus is not contiguous with the eyes. In most “</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 xml:space="preserve">” </w:t>
      </w:r>
      <w:r>
        <w:rPr>
          <w:rFonts w:ascii="Times New Roman" w:hAnsi="Times New Roman"/>
          <w:color w:val="000000"/>
          <w:sz w:val="24"/>
          <w:lang w:val="en-US"/>
        </w:rPr>
        <w:t xml:space="preserve">species the frontal callus occupies practically the whole frons width and reaches the eyes. </w:t>
      </w:r>
    </w:p>
    <w:p w14:paraId="50BA9C7E" w14:textId="77777777" w:rsidR="00886E27" w:rsidRDefault="008855EA">
      <w:pPr>
        <w:pStyle w:val="State"/>
        <w:widowControl/>
        <w:spacing w:line="360" w:lineRule="auto"/>
        <w:ind w:left="505" w:firstLine="0"/>
        <w:rPr>
          <w:rFonts w:ascii="Times New Roman" w:hAnsi="Times New Roman"/>
          <w:color w:val="000000"/>
          <w:sz w:val="24"/>
          <w:lang w:val="en-US"/>
        </w:rPr>
      </w:pPr>
      <w:r>
        <w:rPr>
          <w:rFonts w:ascii="Times New Roman" w:hAnsi="Times New Roman"/>
          <w:color w:val="000000"/>
          <w:sz w:val="24"/>
          <w:lang w:val="en-US"/>
        </w:rPr>
        <w:t xml:space="preserve">In </w:t>
      </w:r>
      <w:r>
        <w:rPr>
          <w:rFonts w:ascii="Times New Roman" w:hAnsi="Times New Roman"/>
          <w:i/>
          <w:color w:val="000000"/>
          <w:sz w:val="24"/>
          <w:lang w:val="en-US"/>
        </w:rPr>
        <w:t xml:space="preserve">U. </w:t>
      </w:r>
      <w:proofErr w:type="spellStart"/>
      <w:r>
        <w:rPr>
          <w:rFonts w:ascii="Times New Roman" w:hAnsi="Times New Roman"/>
          <w:i/>
          <w:color w:val="000000"/>
          <w:sz w:val="24"/>
          <w:lang w:val="en-US"/>
        </w:rPr>
        <w:t>testaceomaculata</w:t>
      </w:r>
      <w:proofErr w:type="spellEnd"/>
      <w:r>
        <w:rPr>
          <w:rFonts w:ascii="Times New Roman" w:hAnsi="Times New Roman"/>
          <w:color w:val="000000"/>
          <w:sz w:val="24"/>
          <w:lang w:val="en-US"/>
        </w:rPr>
        <w:t xml:space="preserve"> the character is polymorphic. In its plesiomorphic state, this character supports all taxa including species previously treated as </w:t>
      </w:r>
    </w:p>
    <w:p w14:paraId="221268F7" w14:textId="77777777" w:rsidR="00886E27" w:rsidRDefault="008855EA">
      <w:pPr>
        <w:pStyle w:val="State"/>
        <w:widowControl/>
        <w:spacing w:line="360" w:lineRule="auto"/>
        <w:ind w:left="505" w:firstLine="0"/>
        <w:rPr>
          <w:rFonts w:ascii="Times New Roman" w:hAnsi="Times New Roman"/>
          <w:color w:val="000000"/>
          <w:sz w:val="24"/>
          <w:lang w:val="en-US"/>
        </w:rPr>
      </w:pPr>
      <w:r>
        <w:rPr>
          <w:rFonts w:ascii="Times New Roman" w:hAnsi="Times New Roman"/>
          <w:color w:val="000000"/>
          <w:sz w:val="24"/>
          <w:lang w:val="en-US"/>
        </w:rPr>
        <w:lastRenderedPageBreak/>
        <w:t>“</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 xml:space="preserve">” + </w:t>
      </w:r>
      <w:proofErr w:type="spellStart"/>
      <w:r>
        <w:rPr>
          <w:rFonts w:ascii="Times New Roman" w:hAnsi="Times New Roman"/>
          <w:i/>
          <w:color w:val="000000"/>
          <w:sz w:val="24"/>
          <w:lang w:val="en-US"/>
        </w:rPr>
        <w:t>Haematopotina</w:t>
      </w:r>
      <w:proofErr w:type="spellEnd"/>
      <w:r>
        <w:rPr>
          <w:rFonts w:ascii="Times New Roman" w:hAnsi="Times New Roman"/>
          <w:color w:val="000000"/>
          <w:sz w:val="24"/>
          <w:lang w:val="en-US"/>
        </w:rPr>
        <w:t xml:space="preserve"> </w:t>
      </w:r>
      <w:proofErr w:type="spellStart"/>
      <w:r>
        <w:rPr>
          <w:rFonts w:ascii="Times New Roman" w:hAnsi="Times New Roman"/>
          <w:color w:val="000000"/>
          <w:sz w:val="24"/>
          <w:lang w:val="en-US"/>
        </w:rPr>
        <w:t>Coscarón</w:t>
      </w:r>
      <w:proofErr w:type="spellEnd"/>
      <w:r>
        <w:rPr>
          <w:rFonts w:ascii="Times New Roman" w:hAnsi="Times New Roman"/>
          <w:color w:val="000000"/>
          <w:sz w:val="24"/>
          <w:lang w:val="en-US"/>
        </w:rPr>
        <w:t xml:space="preserve"> &amp; Philip, now reunited in several genera. </w:t>
      </w:r>
    </w:p>
    <w:p w14:paraId="37518161" w14:textId="77777777" w:rsidR="00886E27" w:rsidRDefault="00886E27">
      <w:pPr>
        <w:pStyle w:val="State"/>
        <w:widowControl/>
        <w:spacing w:line="360" w:lineRule="auto"/>
        <w:ind w:left="505" w:firstLine="0"/>
        <w:rPr>
          <w:rFonts w:ascii="Times New Roman" w:hAnsi="Times New Roman"/>
          <w:sz w:val="24"/>
          <w:lang w:val="en-US"/>
        </w:rPr>
      </w:pPr>
    </w:p>
    <w:p w14:paraId="4CDD422D" w14:textId="77777777" w:rsidR="00886E27" w:rsidRDefault="008855EA">
      <w:pPr>
        <w:pStyle w:val="Feature"/>
        <w:widowControl/>
        <w:spacing w:line="360" w:lineRule="auto"/>
        <w:rPr>
          <w:rFonts w:ascii="Times New Roman" w:hAnsi="Times New Roman"/>
          <w:color w:val="FF0000"/>
          <w:sz w:val="24"/>
          <w:lang w:val="en-US"/>
        </w:rPr>
      </w:pPr>
      <w:r>
        <w:rPr>
          <w:rFonts w:ascii="Times New Roman" w:hAnsi="Times New Roman"/>
          <w:color w:val="000000"/>
          <w:sz w:val="24"/>
          <w:lang w:val="en-US"/>
        </w:rPr>
        <w:t>23. &lt; Surface of callus&gt;/</w:t>
      </w:r>
    </w:p>
    <w:p w14:paraId="5F408D51"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rugose/</w:t>
      </w:r>
    </w:p>
    <w:p w14:paraId="4A7A3584"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(1) smooth/</w:t>
      </w:r>
    </w:p>
    <w:p w14:paraId="4D63E1AB" w14:textId="77777777" w:rsidR="00886E27" w:rsidRDefault="00886E27">
      <w:pPr>
        <w:pStyle w:val="Feature"/>
        <w:widowControl/>
        <w:spacing w:line="360" w:lineRule="auto"/>
        <w:rPr>
          <w:rFonts w:ascii="Times New Roman" w:hAnsi="Times New Roman"/>
          <w:color w:val="000000"/>
          <w:sz w:val="24"/>
          <w:lang w:val="en-US"/>
        </w:rPr>
      </w:pPr>
    </w:p>
    <w:p w14:paraId="0BD5395D"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t>This character is polymorphic within “</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 xml:space="preserve">” </w:t>
      </w:r>
      <w:r>
        <w:rPr>
          <w:rFonts w:ascii="Times New Roman" w:hAnsi="Times New Roman"/>
          <w:color w:val="000000"/>
          <w:sz w:val="24"/>
          <w:lang w:val="en-US"/>
        </w:rPr>
        <w:t xml:space="preserve">species and in the outgroups used in this study. </w:t>
      </w:r>
    </w:p>
    <w:p w14:paraId="0E0648E7" w14:textId="77777777" w:rsidR="00886E27" w:rsidRDefault="00886E27">
      <w:pPr>
        <w:pStyle w:val="State"/>
        <w:widowControl/>
        <w:spacing w:line="360" w:lineRule="auto"/>
        <w:rPr>
          <w:rFonts w:ascii="Times New Roman" w:hAnsi="Times New Roman"/>
          <w:color w:val="000000"/>
          <w:sz w:val="24"/>
          <w:lang w:val="en-US"/>
        </w:rPr>
      </w:pPr>
    </w:p>
    <w:p w14:paraId="22278E87" w14:textId="77777777" w:rsidR="00886E27" w:rsidRDefault="008855EA">
      <w:pPr>
        <w:pStyle w:val="Feature"/>
        <w:widowControl/>
        <w:spacing w:line="360" w:lineRule="auto"/>
        <w:rPr>
          <w:rFonts w:ascii="Times New Roman" w:hAnsi="Times New Roman"/>
          <w:color w:val="FF0000"/>
          <w:sz w:val="24"/>
          <w:lang w:val="en-US"/>
        </w:rPr>
      </w:pPr>
      <w:r>
        <w:rPr>
          <w:rFonts w:ascii="Times New Roman" w:hAnsi="Times New Roman"/>
          <w:color w:val="000000"/>
          <w:sz w:val="24"/>
          <w:lang w:val="en-US"/>
        </w:rPr>
        <w:t>24. &lt; Frontal callus&gt;/</w:t>
      </w:r>
    </w:p>
    <w:p w14:paraId="629384E4"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with dorsal-median prolongation/</w:t>
      </w:r>
    </w:p>
    <w:p w14:paraId="505E1357"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 xml:space="preserve">(1) without dorsal-median prolongation / </w:t>
      </w:r>
    </w:p>
    <w:p w14:paraId="4418DBC1" w14:textId="77777777" w:rsidR="00886E27" w:rsidRDefault="00886E27">
      <w:pPr>
        <w:pStyle w:val="Feature"/>
        <w:widowControl/>
        <w:spacing w:line="360" w:lineRule="auto"/>
        <w:rPr>
          <w:rFonts w:ascii="Times New Roman" w:hAnsi="Times New Roman"/>
          <w:color w:val="000000"/>
          <w:sz w:val="24"/>
          <w:lang w:val="en-US"/>
        </w:rPr>
      </w:pPr>
    </w:p>
    <w:p w14:paraId="08B34B37"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t>Most of “</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w:t>
      </w:r>
      <w:r>
        <w:rPr>
          <w:rFonts w:ascii="Times New Roman" w:hAnsi="Times New Roman"/>
          <w:color w:val="000000"/>
          <w:sz w:val="24"/>
          <w:lang w:val="en-US"/>
        </w:rPr>
        <w:t xml:space="preserve"> species display a rounded frontal callus, without ornamentation or rugosity as in other </w:t>
      </w:r>
      <w:proofErr w:type="spellStart"/>
      <w:r>
        <w:rPr>
          <w:rFonts w:ascii="Times New Roman" w:hAnsi="Times New Roman"/>
          <w:color w:val="000000"/>
          <w:sz w:val="24"/>
          <w:lang w:val="en-US"/>
        </w:rPr>
        <w:t>Tabanidae</w:t>
      </w:r>
      <w:proofErr w:type="spellEnd"/>
      <w:r>
        <w:rPr>
          <w:rFonts w:ascii="Times New Roman" w:hAnsi="Times New Roman"/>
          <w:color w:val="000000"/>
          <w:sz w:val="24"/>
          <w:lang w:val="en-US"/>
        </w:rPr>
        <w:t xml:space="preserve"> species.</w:t>
      </w:r>
    </w:p>
    <w:p w14:paraId="61593720" w14:textId="77777777" w:rsidR="00886E27" w:rsidRDefault="00886E27">
      <w:pPr>
        <w:pStyle w:val="Feature"/>
        <w:widowControl/>
        <w:spacing w:line="360" w:lineRule="auto"/>
        <w:rPr>
          <w:rFonts w:ascii="Times New Roman" w:hAnsi="Times New Roman"/>
          <w:color w:val="000000"/>
          <w:sz w:val="24"/>
          <w:lang w:val="en-US"/>
        </w:rPr>
      </w:pPr>
    </w:p>
    <w:p w14:paraId="36A49EAB"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t>25. &lt;Ocelli&gt;/</w:t>
      </w:r>
    </w:p>
    <w:p w14:paraId="6467CA01"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present/</w:t>
      </w:r>
    </w:p>
    <w:p w14:paraId="7CBD77EE" w14:textId="77777777" w:rsidR="00886E27" w:rsidRDefault="008855EA">
      <w:pPr>
        <w:pStyle w:val="State"/>
        <w:widowControl/>
        <w:numPr>
          <w:ilvl w:val="0"/>
          <w:numId w:val="12"/>
        </w:numPr>
        <w:tabs>
          <w:tab w:val="left" w:pos="505"/>
          <w:tab w:val="left" w:pos="865"/>
        </w:tabs>
        <w:spacing w:line="360" w:lineRule="auto"/>
        <w:ind w:left="865"/>
        <w:rPr>
          <w:rFonts w:ascii="Times New Roman" w:hAnsi="Times New Roman"/>
          <w:color w:val="000000"/>
          <w:sz w:val="24"/>
          <w:lang w:val="en-US"/>
        </w:rPr>
      </w:pPr>
      <w:r>
        <w:rPr>
          <w:rFonts w:ascii="Times New Roman" w:hAnsi="Times New Roman"/>
          <w:color w:val="000000"/>
          <w:sz w:val="24"/>
          <w:lang w:val="en-US"/>
        </w:rPr>
        <w:t>absent/</w:t>
      </w:r>
    </w:p>
    <w:p w14:paraId="0BAED110" w14:textId="77777777" w:rsidR="00886E27" w:rsidRDefault="00886E27">
      <w:pPr>
        <w:pStyle w:val="State"/>
        <w:widowControl/>
        <w:spacing w:line="360" w:lineRule="auto"/>
        <w:ind w:left="505" w:firstLine="0"/>
        <w:rPr>
          <w:rFonts w:ascii="Times New Roman" w:hAnsi="Times New Roman"/>
          <w:color w:val="000000"/>
          <w:sz w:val="24"/>
          <w:lang w:val="en-US"/>
        </w:rPr>
      </w:pPr>
    </w:p>
    <w:p w14:paraId="4C96FFFE" w14:textId="77777777" w:rsidR="00886E27" w:rsidRDefault="008855EA">
      <w:pPr>
        <w:pStyle w:val="State"/>
        <w:widowControl/>
        <w:spacing w:line="360" w:lineRule="auto"/>
        <w:ind w:left="505" w:firstLine="0"/>
        <w:rPr>
          <w:rFonts w:ascii="Times New Roman" w:hAnsi="Times New Roman"/>
          <w:color w:val="000000"/>
          <w:sz w:val="24"/>
          <w:lang w:val="en-US"/>
        </w:rPr>
      </w:pPr>
      <w:r>
        <w:rPr>
          <w:rFonts w:ascii="Times New Roman" w:hAnsi="Times New Roman"/>
          <w:color w:val="000000"/>
          <w:sz w:val="24"/>
          <w:lang w:val="en-US"/>
        </w:rPr>
        <w:t xml:space="preserve">The absence of the ocelli was used by Fairchild (1969) to characterize the Neotropical </w:t>
      </w:r>
      <w:proofErr w:type="spellStart"/>
      <w:r>
        <w:rPr>
          <w:rFonts w:ascii="Times New Roman" w:hAnsi="Times New Roman"/>
          <w:color w:val="000000"/>
          <w:sz w:val="24"/>
          <w:lang w:val="en-US"/>
        </w:rPr>
        <w:t>Tabaninae</w:t>
      </w:r>
      <w:proofErr w:type="spellEnd"/>
      <w:r>
        <w:rPr>
          <w:rFonts w:ascii="Times New Roman" w:hAnsi="Times New Roman"/>
          <w:color w:val="000000"/>
          <w:sz w:val="24"/>
          <w:lang w:val="en-US"/>
        </w:rPr>
        <w:t xml:space="preserve">, although it can also occur in some </w:t>
      </w:r>
      <w:proofErr w:type="spellStart"/>
      <w:r>
        <w:rPr>
          <w:rFonts w:ascii="Times New Roman" w:hAnsi="Times New Roman"/>
          <w:color w:val="000000"/>
          <w:sz w:val="24"/>
          <w:lang w:val="en-US"/>
        </w:rPr>
        <w:t>Diachlorini</w:t>
      </w:r>
      <w:proofErr w:type="spellEnd"/>
      <w:r>
        <w:rPr>
          <w:rFonts w:ascii="Times New Roman" w:hAnsi="Times New Roman"/>
          <w:color w:val="000000"/>
          <w:sz w:val="24"/>
          <w:lang w:val="en-US"/>
        </w:rPr>
        <w:t xml:space="preserve">, for example </w:t>
      </w:r>
      <w:proofErr w:type="spellStart"/>
      <w:r>
        <w:rPr>
          <w:rFonts w:ascii="Times New Roman" w:hAnsi="Times New Roman"/>
          <w:i/>
          <w:color w:val="000000"/>
          <w:sz w:val="24"/>
          <w:lang w:val="en-US"/>
        </w:rPr>
        <w:t>Scaptiodes</w:t>
      </w:r>
      <w:proofErr w:type="spellEnd"/>
      <w:r>
        <w:rPr>
          <w:rFonts w:ascii="Times New Roman" w:hAnsi="Times New Roman"/>
          <w:i/>
          <w:color w:val="000000"/>
          <w:sz w:val="24"/>
          <w:lang w:val="en-US"/>
        </w:rPr>
        <w:t xml:space="preserve"> </w:t>
      </w:r>
      <w:proofErr w:type="spellStart"/>
      <w:r>
        <w:rPr>
          <w:rFonts w:ascii="Times New Roman" w:hAnsi="Times New Roman"/>
          <w:i/>
          <w:color w:val="000000"/>
          <w:sz w:val="24"/>
          <w:lang w:val="en-US"/>
        </w:rPr>
        <w:t>gagatina</w:t>
      </w:r>
      <w:proofErr w:type="spellEnd"/>
      <w:r>
        <w:rPr>
          <w:rFonts w:ascii="Times New Roman" w:hAnsi="Times New Roman"/>
          <w:color w:val="000000"/>
          <w:sz w:val="24"/>
          <w:lang w:val="en-US"/>
        </w:rPr>
        <w:t xml:space="preserve"> (Philippi) and </w:t>
      </w:r>
      <w:proofErr w:type="spellStart"/>
      <w:r>
        <w:rPr>
          <w:rFonts w:ascii="Times New Roman" w:hAnsi="Times New Roman"/>
          <w:i/>
          <w:color w:val="000000"/>
          <w:sz w:val="24"/>
          <w:lang w:val="en-US"/>
        </w:rPr>
        <w:t>Agelanius</w:t>
      </w:r>
      <w:proofErr w:type="spellEnd"/>
      <w:r>
        <w:rPr>
          <w:rFonts w:ascii="Times New Roman" w:hAnsi="Times New Roman"/>
          <w:color w:val="000000"/>
          <w:sz w:val="24"/>
          <w:lang w:val="en-US"/>
        </w:rPr>
        <w:t xml:space="preserve"> </w:t>
      </w:r>
      <w:proofErr w:type="spellStart"/>
      <w:r>
        <w:rPr>
          <w:rFonts w:ascii="Times New Roman" w:hAnsi="Times New Roman"/>
          <w:color w:val="000000"/>
          <w:sz w:val="24"/>
          <w:lang w:val="en-US"/>
        </w:rPr>
        <w:t>Rondani</w:t>
      </w:r>
      <w:proofErr w:type="spellEnd"/>
      <w:r>
        <w:rPr>
          <w:rFonts w:ascii="Times New Roman" w:hAnsi="Times New Roman"/>
          <w:color w:val="000000"/>
          <w:sz w:val="24"/>
          <w:lang w:val="en-US"/>
        </w:rPr>
        <w:t xml:space="preserve"> species. In </w:t>
      </w:r>
    </w:p>
    <w:p w14:paraId="57E7A16B" w14:textId="77777777" w:rsidR="00886E27" w:rsidRDefault="008855EA">
      <w:pPr>
        <w:pStyle w:val="State"/>
        <w:widowControl/>
        <w:spacing w:line="360" w:lineRule="auto"/>
        <w:ind w:left="505" w:firstLine="0"/>
        <w:rPr>
          <w:rFonts w:ascii="Times New Roman" w:hAnsi="Times New Roman"/>
          <w:color w:val="000000"/>
          <w:sz w:val="24"/>
          <w:lang w:val="en-US"/>
        </w:rPr>
      </w:pPr>
      <w:r>
        <w:rPr>
          <w:rFonts w:ascii="Times New Roman" w:hAnsi="Times New Roman"/>
          <w:color w:val="000000"/>
          <w:sz w:val="24"/>
          <w:lang w:val="en-US"/>
        </w:rPr>
        <w:t xml:space="preserve"> “</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w:t>
      </w:r>
      <w:r>
        <w:rPr>
          <w:rFonts w:ascii="Times New Roman" w:hAnsi="Times New Roman"/>
          <w:color w:val="000000"/>
          <w:sz w:val="24"/>
          <w:lang w:val="en-US"/>
        </w:rPr>
        <w:t xml:space="preserve"> species this character is highly polymorphic. </w:t>
      </w:r>
    </w:p>
    <w:p w14:paraId="6C286028" w14:textId="77777777" w:rsidR="00886E27" w:rsidRDefault="00886E27">
      <w:pPr>
        <w:pStyle w:val="State"/>
        <w:widowControl/>
        <w:spacing w:line="360" w:lineRule="auto"/>
        <w:ind w:left="505" w:firstLine="0"/>
        <w:rPr>
          <w:rFonts w:ascii="Times New Roman" w:hAnsi="Times New Roman"/>
          <w:color w:val="000000"/>
          <w:sz w:val="24"/>
          <w:lang w:val="en-US"/>
        </w:rPr>
      </w:pPr>
    </w:p>
    <w:p w14:paraId="63FDDA03" w14:textId="77777777" w:rsidR="00886E27" w:rsidRDefault="008855EA">
      <w:pPr>
        <w:pStyle w:val="Feature"/>
        <w:widowControl/>
        <w:spacing w:line="360" w:lineRule="auto"/>
        <w:rPr>
          <w:rFonts w:ascii="Times New Roman" w:hAnsi="Times New Roman"/>
          <w:color w:val="FF0000"/>
          <w:sz w:val="24"/>
          <w:lang w:val="en-US"/>
        </w:rPr>
      </w:pPr>
      <w:r>
        <w:rPr>
          <w:rFonts w:ascii="Times New Roman" w:hAnsi="Times New Roman"/>
          <w:color w:val="000000"/>
          <w:sz w:val="24"/>
          <w:lang w:val="en-US"/>
        </w:rPr>
        <w:t>26. &lt; Ocelli state&gt;/</w:t>
      </w:r>
    </w:p>
    <w:p w14:paraId="1CA18C1E"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vestigial/</w:t>
      </w:r>
    </w:p>
    <w:p w14:paraId="7C892B5E"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(1) functional, developed/</w:t>
      </w:r>
    </w:p>
    <w:p w14:paraId="3551B880" w14:textId="77777777" w:rsidR="00886E27" w:rsidRDefault="00886E27">
      <w:pPr>
        <w:pStyle w:val="Feature"/>
        <w:widowControl/>
        <w:spacing w:line="360" w:lineRule="auto"/>
        <w:rPr>
          <w:rFonts w:ascii="Times New Roman" w:hAnsi="Times New Roman"/>
          <w:color w:val="000000"/>
          <w:sz w:val="24"/>
          <w:lang w:val="en-US"/>
        </w:rPr>
      </w:pPr>
    </w:p>
    <w:p w14:paraId="1B1FCA03" w14:textId="77777777" w:rsidR="00886E27" w:rsidRDefault="008855EA">
      <w:pPr>
        <w:pStyle w:val="Feature"/>
        <w:widowControl/>
        <w:spacing w:line="360" w:lineRule="auto"/>
        <w:ind w:hanging="200"/>
        <w:rPr>
          <w:rFonts w:ascii="Times New Roman" w:hAnsi="Times New Roman"/>
          <w:color w:val="000000"/>
          <w:sz w:val="24"/>
          <w:lang w:val="en-US"/>
        </w:rPr>
      </w:pPr>
      <w:r>
        <w:rPr>
          <w:rFonts w:ascii="Times New Roman" w:hAnsi="Times New Roman"/>
          <w:color w:val="000000"/>
          <w:sz w:val="24"/>
          <w:lang w:val="en-US"/>
        </w:rPr>
        <w:t>In “</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w:t>
      </w:r>
      <w:r>
        <w:rPr>
          <w:rFonts w:ascii="Times New Roman" w:hAnsi="Times New Roman"/>
          <w:color w:val="000000"/>
          <w:sz w:val="24"/>
          <w:lang w:val="en-US"/>
        </w:rPr>
        <w:t xml:space="preserve"> </w:t>
      </w:r>
      <w:proofErr w:type="spellStart"/>
      <w:r>
        <w:rPr>
          <w:rFonts w:ascii="Times New Roman" w:hAnsi="Times New Roman"/>
          <w:color w:val="000000"/>
          <w:sz w:val="24"/>
          <w:lang w:val="en-US"/>
        </w:rPr>
        <w:t>Macquart</w:t>
      </w:r>
      <w:proofErr w:type="spellEnd"/>
      <w:r>
        <w:rPr>
          <w:rFonts w:ascii="Times New Roman" w:hAnsi="Times New Roman"/>
          <w:color w:val="000000"/>
          <w:sz w:val="24"/>
          <w:lang w:val="en-US"/>
        </w:rPr>
        <w:t xml:space="preserve"> species, this character occurs just in the plesiomorphic state, vestigial. Functional/developed ocelli are only observed in </w:t>
      </w:r>
      <w:proofErr w:type="spellStart"/>
      <w:r>
        <w:rPr>
          <w:rFonts w:ascii="Times New Roman" w:hAnsi="Times New Roman"/>
          <w:i/>
          <w:color w:val="000000"/>
          <w:sz w:val="24"/>
          <w:lang w:val="en-US"/>
        </w:rPr>
        <w:t>Scaptiodes</w:t>
      </w:r>
      <w:proofErr w:type="spellEnd"/>
      <w:r>
        <w:rPr>
          <w:rFonts w:ascii="Times New Roman" w:hAnsi="Times New Roman"/>
          <w:i/>
          <w:color w:val="000000"/>
          <w:sz w:val="24"/>
          <w:lang w:val="en-US"/>
        </w:rPr>
        <w:t xml:space="preserve"> </w:t>
      </w:r>
      <w:proofErr w:type="spellStart"/>
      <w:r>
        <w:rPr>
          <w:rFonts w:ascii="Times New Roman" w:hAnsi="Times New Roman"/>
          <w:i/>
          <w:color w:val="000000"/>
          <w:sz w:val="24"/>
          <w:lang w:val="en-US"/>
        </w:rPr>
        <w:t>gagatina</w:t>
      </w:r>
      <w:proofErr w:type="spellEnd"/>
      <w:r>
        <w:rPr>
          <w:rFonts w:ascii="Times New Roman" w:hAnsi="Times New Roman"/>
          <w:i/>
          <w:color w:val="000000"/>
          <w:sz w:val="24"/>
          <w:lang w:val="en-US"/>
        </w:rPr>
        <w:t xml:space="preserve"> </w:t>
      </w:r>
      <w:r>
        <w:rPr>
          <w:rFonts w:ascii="Times New Roman" w:hAnsi="Times New Roman"/>
          <w:color w:val="000000"/>
          <w:sz w:val="24"/>
          <w:lang w:val="en-US"/>
        </w:rPr>
        <w:t xml:space="preserve">(Philippi). </w:t>
      </w:r>
    </w:p>
    <w:p w14:paraId="2D95A1D1" w14:textId="77777777" w:rsidR="00886E27" w:rsidRDefault="00886E27">
      <w:pPr>
        <w:pStyle w:val="Feature"/>
        <w:widowControl/>
        <w:spacing w:line="360" w:lineRule="auto"/>
        <w:rPr>
          <w:rFonts w:ascii="Times New Roman" w:hAnsi="Times New Roman"/>
          <w:color w:val="000000"/>
          <w:sz w:val="24"/>
          <w:lang w:val="en-US"/>
        </w:rPr>
      </w:pPr>
    </w:p>
    <w:p w14:paraId="606DA8C3" w14:textId="77777777" w:rsidR="00886E27" w:rsidRDefault="008855EA">
      <w:pPr>
        <w:pStyle w:val="Feature"/>
        <w:widowControl/>
        <w:spacing w:line="360" w:lineRule="auto"/>
        <w:rPr>
          <w:rFonts w:ascii="Times New Roman" w:hAnsi="Times New Roman"/>
          <w:color w:val="FF0000"/>
          <w:sz w:val="24"/>
          <w:lang w:val="en-US"/>
        </w:rPr>
      </w:pPr>
      <w:r>
        <w:rPr>
          <w:rFonts w:ascii="Times New Roman" w:hAnsi="Times New Roman"/>
          <w:color w:val="000000"/>
          <w:sz w:val="24"/>
          <w:lang w:val="en-US"/>
        </w:rPr>
        <w:lastRenderedPageBreak/>
        <w:t xml:space="preserve">27. &lt; </w:t>
      </w:r>
      <w:proofErr w:type="spellStart"/>
      <w:r>
        <w:rPr>
          <w:rFonts w:ascii="Times New Roman" w:hAnsi="Times New Roman"/>
          <w:color w:val="000000"/>
          <w:sz w:val="24"/>
          <w:lang w:val="en-US"/>
        </w:rPr>
        <w:t>Subcallus</w:t>
      </w:r>
      <w:proofErr w:type="spellEnd"/>
      <w:r>
        <w:rPr>
          <w:rFonts w:ascii="Times New Roman" w:hAnsi="Times New Roman"/>
          <w:color w:val="000000"/>
          <w:sz w:val="24"/>
          <w:lang w:val="en-US"/>
        </w:rPr>
        <w:t xml:space="preserve"> pilosity&gt;/ </w:t>
      </w:r>
    </w:p>
    <w:p w14:paraId="69F038DF"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present/</w:t>
      </w:r>
    </w:p>
    <w:p w14:paraId="3FC2C2C4"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(1) absent/</w:t>
      </w:r>
    </w:p>
    <w:p w14:paraId="2DB6A76E" w14:textId="77777777" w:rsidR="00886E27" w:rsidRDefault="00886E27">
      <w:pPr>
        <w:pStyle w:val="Feature"/>
        <w:widowControl/>
        <w:spacing w:line="360" w:lineRule="auto"/>
        <w:rPr>
          <w:rFonts w:ascii="Times New Roman" w:hAnsi="Times New Roman"/>
          <w:color w:val="000000"/>
          <w:sz w:val="24"/>
          <w:lang w:val="en-US"/>
        </w:rPr>
      </w:pPr>
    </w:p>
    <w:p w14:paraId="5341F2B6" w14:textId="77777777" w:rsidR="00886E27" w:rsidRDefault="008855EA">
      <w:pPr>
        <w:pStyle w:val="Feature"/>
        <w:widowControl/>
        <w:spacing w:line="360" w:lineRule="auto"/>
        <w:rPr>
          <w:rFonts w:ascii="Times New Roman" w:hAnsi="Times New Roman"/>
          <w:i/>
          <w:color w:val="000000"/>
          <w:sz w:val="24"/>
          <w:lang w:val="en-US"/>
        </w:rPr>
      </w:pPr>
      <w:r>
        <w:rPr>
          <w:rFonts w:ascii="Times New Roman" w:hAnsi="Times New Roman"/>
          <w:color w:val="000000"/>
          <w:sz w:val="24"/>
          <w:lang w:val="en-US"/>
        </w:rPr>
        <w:t>This character is polymorphic within the different “</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w:t>
      </w:r>
      <w:r>
        <w:rPr>
          <w:rFonts w:ascii="Times New Roman" w:hAnsi="Times New Roman"/>
          <w:color w:val="000000"/>
          <w:sz w:val="24"/>
          <w:lang w:val="en-US"/>
        </w:rPr>
        <w:t xml:space="preserve"> </w:t>
      </w:r>
      <w:proofErr w:type="spellStart"/>
      <w:r>
        <w:rPr>
          <w:rFonts w:ascii="Times New Roman" w:hAnsi="Times New Roman"/>
          <w:color w:val="000000"/>
          <w:sz w:val="24"/>
          <w:lang w:val="en-US"/>
        </w:rPr>
        <w:t>Macquart</w:t>
      </w:r>
      <w:proofErr w:type="spellEnd"/>
      <w:r>
        <w:rPr>
          <w:rFonts w:ascii="Times New Roman" w:hAnsi="Times New Roman"/>
          <w:color w:val="000000"/>
          <w:sz w:val="24"/>
          <w:lang w:val="en-US"/>
        </w:rPr>
        <w:t xml:space="preserve"> species; and within the outgroups used. The </w:t>
      </w:r>
      <w:proofErr w:type="spellStart"/>
      <w:r>
        <w:rPr>
          <w:rFonts w:ascii="Times New Roman" w:hAnsi="Times New Roman"/>
          <w:color w:val="000000"/>
          <w:sz w:val="24"/>
          <w:lang w:val="en-US"/>
        </w:rPr>
        <w:t>subcallus</w:t>
      </w:r>
      <w:proofErr w:type="spellEnd"/>
      <w:r>
        <w:rPr>
          <w:rFonts w:ascii="Times New Roman" w:hAnsi="Times New Roman"/>
          <w:color w:val="000000"/>
          <w:sz w:val="24"/>
          <w:lang w:val="en-US"/>
        </w:rPr>
        <w:t xml:space="preserve"> pilosity occurs only laterally and is sparse in the different “</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w:t>
      </w:r>
      <w:r>
        <w:rPr>
          <w:rFonts w:ascii="Times New Roman" w:hAnsi="Times New Roman"/>
          <w:color w:val="000000"/>
          <w:sz w:val="24"/>
          <w:lang w:val="en-US"/>
        </w:rPr>
        <w:t xml:space="preserve"> species studied. In the </w:t>
      </w:r>
      <w:proofErr w:type="spellStart"/>
      <w:r>
        <w:rPr>
          <w:rFonts w:ascii="Times New Roman" w:hAnsi="Times New Roman"/>
          <w:color w:val="000000"/>
          <w:sz w:val="24"/>
          <w:lang w:val="en-US"/>
        </w:rPr>
        <w:t>Australiasian</w:t>
      </w:r>
      <w:proofErr w:type="spellEnd"/>
      <w:r>
        <w:rPr>
          <w:rFonts w:ascii="Times New Roman" w:hAnsi="Times New Roman"/>
          <w:color w:val="000000"/>
          <w:sz w:val="24"/>
          <w:lang w:val="en-US"/>
        </w:rPr>
        <w:t xml:space="preserve"> </w:t>
      </w:r>
      <w:r>
        <w:rPr>
          <w:rFonts w:ascii="Times New Roman" w:hAnsi="Times New Roman"/>
          <w:i/>
          <w:color w:val="000000"/>
          <w:sz w:val="24"/>
          <w:lang w:val="en-US"/>
        </w:rPr>
        <w:t>“</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 xml:space="preserve">” </w:t>
      </w:r>
      <w:r>
        <w:rPr>
          <w:rFonts w:ascii="Times New Roman" w:hAnsi="Times New Roman"/>
          <w:color w:val="000000"/>
          <w:sz w:val="24"/>
          <w:lang w:val="en-US"/>
        </w:rPr>
        <w:t xml:space="preserve">pilosity on the </w:t>
      </w:r>
      <w:proofErr w:type="spellStart"/>
      <w:r>
        <w:rPr>
          <w:rFonts w:ascii="Times New Roman" w:hAnsi="Times New Roman"/>
          <w:color w:val="000000"/>
          <w:sz w:val="24"/>
          <w:lang w:val="en-US"/>
        </w:rPr>
        <w:t>subcallus</w:t>
      </w:r>
      <w:proofErr w:type="spellEnd"/>
      <w:r>
        <w:rPr>
          <w:rFonts w:ascii="Times New Roman" w:hAnsi="Times New Roman"/>
          <w:color w:val="000000"/>
          <w:sz w:val="24"/>
          <w:lang w:val="en-US"/>
        </w:rPr>
        <w:t xml:space="preserve"> is absent, except in “</w:t>
      </w:r>
      <w:r>
        <w:rPr>
          <w:rFonts w:ascii="Times New Roman" w:hAnsi="Times New Roman"/>
          <w:i/>
          <w:color w:val="000000"/>
          <w:sz w:val="24"/>
          <w:lang w:val="en-US"/>
        </w:rPr>
        <w:t xml:space="preserve">D.” </w:t>
      </w:r>
      <w:proofErr w:type="spellStart"/>
      <w:r>
        <w:rPr>
          <w:rFonts w:ascii="Times New Roman" w:hAnsi="Times New Roman"/>
          <w:i/>
          <w:color w:val="000000"/>
          <w:sz w:val="24"/>
          <w:lang w:val="en-US"/>
        </w:rPr>
        <w:t>appendiculata</w:t>
      </w:r>
      <w:proofErr w:type="spellEnd"/>
      <w:r>
        <w:rPr>
          <w:rFonts w:ascii="Times New Roman" w:hAnsi="Times New Roman"/>
          <w:i/>
          <w:color w:val="000000"/>
          <w:sz w:val="24"/>
          <w:lang w:val="en-US"/>
        </w:rPr>
        <w:t xml:space="preserve"> </w:t>
      </w:r>
      <w:proofErr w:type="spellStart"/>
      <w:r>
        <w:rPr>
          <w:rFonts w:ascii="Times New Roman" w:hAnsi="Times New Roman"/>
          <w:color w:val="000000"/>
          <w:sz w:val="24"/>
          <w:lang w:val="en-US"/>
        </w:rPr>
        <w:t>Macquart</w:t>
      </w:r>
      <w:proofErr w:type="spellEnd"/>
      <w:r>
        <w:rPr>
          <w:rFonts w:ascii="Times New Roman" w:hAnsi="Times New Roman"/>
          <w:i/>
          <w:color w:val="000000"/>
          <w:sz w:val="24"/>
          <w:lang w:val="en-US"/>
        </w:rPr>
        <w:t>.</w:t>
      </w:r>
    </w:p>
    <w:p w14:paraId="24092276" w14:textId="77777777" w:rsidR="00886E27" w:rsidRDefault="00886E27">
      <w:pPr>
        <w:pStyle w:val="Feature"/>
        <w:widowControl/>
        <w:spacing w:line="360" w:lineRule="auto"/>
        <w:rPr>
          <w:rFonts w:ascii="Times New Roman" w:hAnsi="Times New Roman"/>
          <w:color w:val="000000"/>
          <w:sz w:val="24"/>
          <w:lang w:val="en-US"/>
        </w:rPr>
      </w:pPr>
    </w:p>
    <w:p w14:paraId="0D7BC364" w14:textId="77777777" w:rsidR="00886E27" w:rsidRDefault="00886E27">
      <w:pPr>
        <w:pStyle w:val="Feature"/>
        <w:widowControl/>
        <w:spacing w:line="360" w:lineRule="auto"/>
        <w:rPr>
          <w:rFonts w:ascii="Times New Roman" w:hAnsi="Times New Roman"/>
          <w:color w:val="000000"/>
          <w:sz w:val="24"/>
          <w:lang w:val="en-US"/>
        </w:rPr>
      </w:pPr>
    </w:p>
    <w:p w14:paraId="6003817B" w14:textId="7A0FD21F" w:rsidR="00886E27" w:rsidRDefault="008855EA">
      <w:pPr>
        <w:pStyle w:val="Feature"/>
        <w:widowControl/>
        <w:spacing w:line="360" w:lineRule="auto"/>
        <w:rPr>
          <w:rFonts w:ascii="Times New Roman" w:hAnsi="Times New Roman"/>
          <w:color w:val="FF0000"/>
          <w:sz w:val="24"/>
          <w:lang w:val="en-US"/>
        </w:rPr>
      </w:pPr>
      <w:r>
        <w:rPr>
          <w:rFonts w:ascii="Times New Roman" w:hAnsi="Times New Roman"/>
          <w:color w:val="000000"/>
          <w:sz w:val="24"/>
          <w:lang w:val="en-US"/>
        </w:rPr>
        <w:t xml:space="preserve">28. &lt; </w:t>
      </w:r>
      <w:r w:rsidR="00676A0E">
        <w:rPr>
          <w:rFonts w:ascii="Times New Roman" w:hAnsi="Times New Roman"/>
          <w:color w:val="000000"/>
          <w:sz w:val="24"/>
          <w:lang w:val="en-US"/>
        </w:rPr>
        <w:t>L</w:t>
      </w:r>
      <w:r>
        <w:rPr>
          <w:rFonts w:ascii="Times New Roman" w:hAnsi="Times New Roman"/>
          <w:color w:val="000000"/>
          <w:sz w:val="24"/>
          <w:lang w:val="en-US"/>
        </w:rPr>
        <w:t xml:space="preserve">ongitudinal suture of the </w:t>
      </w:r>
      <w:proofErr w:type="spellStart"/>
      <w:r>
        <w:rPr>
          <w:rFonts w:ascii="Times New Roman" w:hAnsi="Times New Roman"/>
          <w:color w:val="000000"/>
          <w:sz w:val="24"/>
          <w:lang w:val="en-US"/>
        </w:rPr>
        <w:t>subcallus</w:t>
      </w:r>
      <w:proofErr w:type="spellEnd"/>
      <w:r>
        <w:rPr>
          <w:rFonts w:ascii="Times New Roman" w:hAnsi="Times New Roman"/>
          <w:color w:val="000000"/>
          <w:sz w:val="24"/>
          <w:lang w:val="en-US"/>
        </w:rPr>
        <w:t>&gt;/</w:t>
      </w:r>
    </w:p>
    <w:p w14:paraId="018B47B2"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present/</w:t>
      </w:r>
    </w:p>
    <w:p w14:paraId="574A1C61"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(1) absent/</w:t>
      </w:r>
    </w:p>
    <w:p w14:paraId="512F8F3A" w14:textId="77777777" w:rsidR="00886E27" w:rsidRDefault="00886E27">
      <w:pPr>
        <w:pStyle w:val="Feature"/>
        <w:widowControl/>
        <w:spacing w:line="360" w:lineRule="auto"/>
        <w:rPr>
          <w:rFonts w:ascii="Times New Roman" w:hAnsi="Times New Roman"/>
          <w:color w:val="000000"/>
          <w:sz w:val="24"/>
          <w:lang w:val="en-US"/>
        </w:rPr>
      </w:pPr>
    </w:p>
    <w:p w14:paraId="28968F25"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t xml:space="preserve">There is no precedent in the literature about the use of this character within </w:t>
      </w:r>
      <w:proofErr w:type="spellStart"/>
      <w:r>
        <w:rPr>
          <w:rFonts w:ascii="Times New Roman" w:hAnsi="Times New Roman"/>
          <w:color w:val="000000"/>
          <w:sz w:val="24"/>
          <w:lang w:val="en-US"/>
        </w:rPr>
        <w:t>Tabanidae</w:t>
      </w:r>
      <w:proofErr w:type="spellEnd"/>
      <w:r>
        <w:rPr>
          <w:rFonts w:ascii="Times New Roman" w:hAnsi="Times New Roman"/>
          <w:color w:val="000000"/>
          <w:sz w:val="24"/>
          <w:lang w:val="en-US"/>
        </w:rPr>
        <w:t>. In all “</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w:t>
      </w:r>
      <w:r>
        <w:rPr>
          <w:rFonts w:ascii="Times New Roman" w:hAnsi="Times New Roman"/>
          <w:color w:val="000000"/>
          <w:sz w:val="24"/>
          <w:lang w:val="en-US"/>
        </w:rPr>
        <w:t xml:space="preserve"> species studied, the plesiomorphic condition occurs: longitudinal suture of the </w:t>
      </w:r>
      <w:proofErr w:type="spellStart"/>
      <w:r>
        <w:rPr>
          <w:rFonts w:ascii="Times New Roman" w:hAnsi="Times New Roman"/>
          <w:color w:val="000000"/>
          <w:sz w:val="24"/>
          <w:lang w:val="en-US"/>
        </w:rPr>
        <w:t>subcallus</w:t>
      </w:r>
      <w:proofErr w:type="spellEnd"/>
      <w:r>
        <w:rPr>
          <w:rFonts w:ascii="Times New Roman" w:hAnsi="Times New Roman"/>
          <w:color w:val="000000"/>
          <w:sz w:val="24"/>
          <w:lang w:val="en-US"/>
        </w:rPr>
        <w:t xml:space="preserve"> present; it occurs in the derived condition in one of the outgroups used (</w:t>
      </w:r>
      <w:proofErr w:type="spellStart"/>
      <w:r>
        <w:rPr>
          <w:rFonts w:ascii="Times New Roman" w:hAnsi="Times New Roman"/>
          <w:i/>
          <w:color w:val="000000"/>
          <w:sz w:val="24"/>
          <w:lang w:val="en-US"/>
        </w:rPr>
        <w:t>Stenotabanus</w:t>
      </w:r>
      <w:proofErr w:type="spellEnd"/>
      <w:r>
        <w:rPr>
          <w:rFonts w:ascii="Times New Roman" w:hAnsi="Times New Roman"/>
          <w:i/>
          <w:color w:val="000000"/>
          <w:sz w:val="24"/>
          <w:lang w:val="en-US"/>
        </w:rPr>
        <w:t xml:space="preserve"> </w:t>
      </w:r>
      <w:r>
        <w:rPr>
          <w:rFonts w:ascii="Times New Roman" w:hAnsi="Times New Roman"/>
          <w:color w:val="000000"/>
          <w:sz w:val="24"/>
          <w:lang w:val="en-US"/>
        </w:rPr>
        <w:t>Lutz).</w:t>
      </w:r>
    </w:p>
    <w:p w14:paraId="32FE4793" w14:textId="77777777" w:rsidR="00886E27" w:rsidRDefault="00886E27">
      <w:pPr>
        <w:pStyle w:val="Feature"/>
        <w:widowControl/>
        <w:spacing w:line="360" w:lineRule="auto"/>
        <w:rPr>
          <w:rFonts w:ascii="Times New Roman" w:hAnsi="Times New Roman"/>
          <w:color w:val="000000"/>
          <w:sz w:val="24"/>
          <w:lang w:val="en-US"/>
        </w:rPr>
      </w:pPr>
    </w:p>
    <w:p w14:paraId="600C90AB"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t xml:space="preserve">29. </w:t>
      </w:r>
      <w:proofErr w:type="spellStart"/>
      <w:r>
        <w:rPr>
          <w:rFonts w:ascii="Times New Roman" w:hAnsi="Times New Roman"/>
          <w:color w:val="000000"/>
          <w:sz w:val="24"/>
          <w:lang w:val="en-US"/>
        </w:rPr>
        <w:t>frontoclypeal</w:t>
      </w:r>
      <w:proofErr w:type="spellEnd"/>
      <w:r>
        <w:rPr>
          <w:rFonts w:ascii="Times New Roman" w:hAnsi="Times New Roman"/>
          <w:color w:val="000000"/>
          <w:sz w:val="24"/>
          <w:lang w:val="en-US"/>
        </w:rPr>
        <w:t xml:space="preserve"> pilosity/</w:t>
      </w:r>
    </w:p>
    <w:p w14:paraId="5D16C7C9"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present/</w:t>
      </w:r>
    </w:p>
    <w:p w14:paraId="4DFB57CA" w14:textId="77777777" w:rsidR="00886E27" w:rsidRDefault="008855EA">
      <w:pPr>
        <w:pStyle w:val="State"/>
        <w:widowControl/>
        <w:spacing w:line="360" w:lineRule="auto"/>
        <w:rPr>
          <w:rFonts w:ascii="Times New Roman" w:hAnsi="Times New Roman"/>
          <w:color w:val="000000"/>
          <w:sz w:val="24"/>
        </w:rPr>
      </w:pPr>
      <w:r>
        <w:rPr>
          <w:rFonts w:ascii="Times New Roman" w:hAnsi="Times New Roman"/>
          <w:color w:val="000000"/>
          <w:sz w:val="24"/>
        </w:rPr>
        <w:t>(1) absent/</w:t>
      </w:r>
    </w:p>
    <w:p w14:paraId="3E63BE32" w14:textId="77777777" w:rsidR="00886E27" w:rsidRDefault="00886E27">
      <w:pPr>
        <w:pStyle w:val="State"/>
        <w:widowControl/>
        <w:spacing w:line="360" w:lineRule="auto"/>
        <w:ind w:left="505" w:firstLine="0"/>
        <w:rPr>
          <w:rFonts w:ascii="Times New Roman" w:hAnsi="Times New Roman"/>
          <w:sz w:val="24"/>
        </w:rPr>
      </w:pPr>
    </w:p>
    <w:p w14:paraId="13844787" w14:textId="77777777" w:rsidR="00886E27" w:rsidRDefault="008855EA">
      <w:pPr>
        <w:pStyle w:val="Feature"/>
        <w:widowControl/>
        <w:spacing w:line="360" w:lineRule="auto"/>
        <w:rPr>
          <w:rFonts w:ascii="Times New Roman" w:hAnsi="Times New Roman"/>
          <w:color w:val="FF0000"/>
          <w:sz w:val="24"/>
        </w:rPr>
      </w:pPr>
      <w:r>
        <w:rPr>
          <w:rFonts w:ascii="Times New Roman" w:hAnsi="Times New Roman"/>
          <w:color w:val="000000"/>
          <w:sz w:val="24"/>
        </w:rPr>
        <w:t>30. &lt;</w:t>
      </w:r>
      <w:r>
        <w:rPr>
          <w:rFonts w:ascii="Times New Roman" w:hAnsi="Times New Roman"/>
          <w:sz w:val="24"/>
        </w:rPr>
        <w:t xml:space="preserve"> Pilosity arrangement of the </w:t>
      </w:r>
      <w:proofErr w:type="spellStart"/>
      <w:r>
        <w:rPr>
          <w:rFonts w:ascii="Times New Roman" w:hAnsi="Times New Roman"/>
          <w:sz w:val="24"/>
        </w:rPr>
        <w:t>frontoclypeus</w:t>
      </w:r>
      <w:proofErr w:type="spellEnd"/>
      <w:r>
        <w:rPr>
          <w:rFonts w:ascii="Times New Roman" w:hAnsi="Times New Roman"/>
          <w:sz w:val="24"/>
        </w:rPr>
        <w:t xml:space="preserve"> </w:t>
      </w:r>
      <w:bookmarkStart w:id="12" w:name="OLE_LINK1"/>
      <w:r>
        <w:rPr>
          <w:rFonts w:ascii="Times New Roman" w:hAnsi="Times New Roman"/>
          <w:color w:val="000000"/>
          <w:sz w:val="24"/>
        </w:rPr>
        <w:t>&gt;/</w:t>
      </w:r>
    </w:p>
    <w:p w14:paraId="54B8C4D5" w14:textId="77777777" w:rsidR="00886E27" w:rsidRDefault="008855EA">
      <w:pPr>
        <w:pStyle w:val="State"/>
        <w:widowControl/>
        <w:spacing w:line="360" w:lineRule="auto"/>
        <w:rPr>
          <w:rFonts w:ascii="Times New Roman" w:hAnsi="Times New Roman"/>
          <w:color w:val="000000"/>
          <w:sz w:val="24"/>
        </w:rPr>
      </w:pPr>
      <w:r>
        <w:rPr>
          <w:rFonts w:ascii="Times New Roman" w:hAnsi="Times New Roman"/>
          <w:color w:val="000000"/>
          <w:sz w:val="24"/>
        </w:rPr>
        <w:t>(0) lateral/</w:t>
      </w:r>
    </w:p>
    <w:p w14:paraId="4F640176"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(1) central and lateral/</w:t>
      </w:r>
    </w:p>
    <w:p w14:paraId="4A98DCCA" w14:textId="77777777" w:rsidR="00886E27" w:rsidRDefault="00886E27">
      <w:pPr>
        <w:pStyle w:val="Feature"/>
        <w:widowControl/>
        <w:spacing w:line="360" w:lineRule="auto"/>
        <w:ind w:left="0" w:firstLine="0"/>
        <w:rPr>
          <w:rFonts w:ascii="Times New Roman" w:hAnsi="Times New Roman"/>
          <w:color w:val="000000"/>
          <w:sz w:val="24"/>
          <w:lang w:val="en-US"/>
        </w:rPr>
      </w:pPr>
    </w:p>
    <w:p w14:paraId="655B11D0" w14:textId="77777777" w:rsidR="00886E27" w:rsidRDefault="008855EA">
      <w:pPr>
        <w:pStyle w:val="State"/>
        <w:widowControl/>
        <w:spacing w:line="360" w:lineRule="auto"/>
        <w:ind w:left="505" w:firstLine="0"/>
        <w:rPr>
          <w:rFonts w:ascii="Times New Roman" w:hAnsi="Times New Roman"/>
          <w:sz w:val="24"/>
          <w:lang w:val="en-US"/>
        </w:rPr>
      </w:pPr>
      <w:r>
        <w:rPr>
          <w:rFonts w:ascii="Times New Roman" w:hAnsi="Times New Roman"/>
          <w:sz w:val="24"/>
        </w:rPr>
        <w:t>The</w:t>
      </w:r>
      <w:bookmarkEnd w:id="12"/>
      <w:r>
        <w:rPr>
          <w:rFonts w:ascii="Times New Roman" w:hAnsi="Times New Roman"/>
          <w:sz w:val="24"/>
        </w:rPr>
        <w:t xml:space="preserve"> pilosity arrangement on the </w:t>
      </w:r>
      <w:proofErr w:type="spellStart"/>
      <w:r>
        <w:rPr>
          <w:rFonts w:ascii="Times New Roman" w:hAnsi="Times New Roman"/>
          <w:sz w:val="24"/>
        </w:rPr>
        <w:t>frontoclypeus</w:t>
      </w:r>
      <w:proofErr w:type="spellEnd"/>
      <w:r>
        <w:rPr>
          <w:rFonts w:ascii="Times New Roman" w:hAnsi="Times New Roman"/>
          <w:sz w:val="24"/>
        </w:rPr>
        <w:t xml:space="preserve"> has not been used as a diagnostic character within tabanid taxonomy. The centrally and laterally covered pilosity state in the </w:t>
      </w:r>
      <w:proofErr w:type="spellStart"/>
      <w:r>
        <w:rPr>
          <w:rFonts w:ascii="Times New Roman" w:hAnsi="Times New Roman"/>
          <w:sz w:val="24"/>
        </w:rPr>
        <w:t>frontoclypeus</w:t>
      </w:r>
      <w:proofErr w:type="spellEnd"/>
      <w:r>
        <w:rPr>
          <w:rFonts w:ascii="Times New Roman" w:hAnsi="Times New Roman"/>
          <w:color w:val="FF0000"/>
          <w:sz w:val="24"/>
        </w:rPr>
        <w:t xml:space="preserve"> </w:t>
      </w:r>
      <w:r>
        <w:rPr>
          <w:rFonts w:ascii="Times New Roman" w:hAnsi="Times New Roman"/>
          <w:sz w:val="24"/>
        </w:rPr>
        <w:t xml:space="preserve">constitutes a </w:t>
      </w:r>
      <w:proofErr w:type="spellStart"/>
      <w:r>
        <w:rPr>
          <w:rFonts w:ascii="Times New Roman" w:hAnsi="Times New Roman"/>
          <w:sz w:val="24"/>
        </w:rPr>
        <w:t>tranformation</w:t>
      </w:r>
      <w:proofErr w:type="spellEnd"/>
      <w:r>
        <w:rPr>
          <w:rFonts w:ascii="Times New Roman" w:hAnsi="Times New Roman"/>
          <w:sz w:val="24"/>
        </w:rPr>
        <w:t xml:space="preserve"> that supports all taxa previously treated as</w:t>
      </w:r>
      <w:r>
        <w:rPr>
          <w:rFonts w:ascii="Times New Roman" w:hAnsi="Times New Roman"/>
          <w:sz w:val="24"/>
          <w:lang w:val="en-US"/>
        </w:rPr>
        <w:t xml:space="preserve"> “</w:t>
      </w:r>
      <w:proofErr w:type="spellStart"/>
      <w:r>
        <w:rPr>
          <w:rFonts w:ascii="Times New Roman" w:hAnsi="Times New Roman"/>
          <w:i/>
          <w:sz w:val="24"/>
          <w:lang w:val="en-US"/>
        </w:rPr>
        <w:t>Dasybasis</w:t>
      </w:r>
      <w:proofErr w:type="spellEnd"/>
      <w:r>
        <w:rPr>
          <w:rFonts w:ascii="Times New Roman" w:hAnsi="Times New Roman"/>
          <w:i/>
          <w:sz w:val="24"/>
          <w:lang w:val="en-US"/>
        </w:rPr>
        <w:t xml:space="preserve">” + </w:t>
      </w:r>
      <w:proofErr w:type="spellStart"/>
      <w:r>
        <w:rPr>
          <w:rFonts w:ascii="Times New Roman" w:hAnsi="Times New Roman"/>
          <w:i/>
          <w:sz w:val="24"/>
          <w:lang w:val="en-US"/>
        </w:rPr>
        <w:t>Haematopotina</w:t>
      </w:r>
      <w:proofErr w:type="spellEnd"/>
      <w:r>
        <w:rPr>
          <w:rFonts w:ascii="Times New Roman" w:hAnsi="Times New Roman"/>
          <w:sz w:val="24"/>
        </w:rPr>
        <w:t xml:space="preserve"> species, now in several </w:t>
      </w:r>
      <w:r>
        <w:rPr>
          <w:rFonts w:ascii="Times New Roman" w:hAnsi="Times New Roman"/>
          <w:sz w:val="24"/>
        </w:rPr>
        <w:lastRenderedPageBreak/>
        <w:t xml:space="preserve">genera. However, this character is polymorphic in the different </w:t>
      </w:r>
      <w:r>
        <w:rPr>
          <w:rFonts w:ascii="Times New Roman" w:hAnsi="Times New Roman"/>
          <w:sz w:val="24"/>
          <w:lang w:val="en-US"/>
        </w:rPr>
        <w:t>“</w:t>
      </w:r>
      <w:proofErr w:type="spellStart"/>
      <w:r>
        <w:rPr>
          <w:rFonts w:ascii="Times New Roman" w:hAnsi="Times New Roman"/>
          <w:i/>
          <w:sz w:val="24"/>
          <w:lang w:val="en-US"/>
        </w:rPr>
        <w:t>Dasybasis</w:t>
      </w:r>
      <w:proofErr w:type="spellEnd"/>
      <w:r>
        <w:rPr>
          <w:rFonts w:ascii="Times New Roman" w:hAnsi="Times New Roman"/>
          <w:i/>
          <w:sz w:val="24"/>
          <w:lang w:val="en-US"/>
        </w:rPr>
        <w:t>”</w:t>
      </w:r>
      <w:r>
        <w:rPr>
          <w:rFonts w:ascii="Times New Roman" w:hAnsi="Times New Roman"/>
          <w:sz w:val="24"/>
          <w:lang w:val="en-US"/>
        </w:rPr>
        <w:t xml:space="preserve"> species.</w:t>
      </w:r>
    </w:p>
    <w:p w14:paraId="71C74FFF" w14:textId="77777777" w:rsidR="00886E27" w:rsidRDefault="00886E27">
      <w:pPr>
        <w:pStyle w:val="State"/>
        <w:widowControl/>
        <w:spacing w:line="360" w:lineRule="auto"/>
        <w:ind w:left="505" w:firstLine="0"/>
        <w:rPr>
          <w:rFonts w:ascii="Times New Roman" w:hAnsi="Times New Roman"/>
          <w:color w:val="000000"/>
          <w:sz w:val="24"/>
          <w:lang w:val="en-US"/>
        </w:rPr>
      </w:pPr>
    </w:p>
    <w:p w14:paraId="0654D803"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t xml:space="preserve">31. &lt; Antenna </w:t>
      </w:r>
      <w:commentRangeStart w:id="13"/>
      <w:r>
        <w:rPr>
          <w:rFonts w:ascii="Times New Roman" w:hAnsi="Times New Roman"/>
          <w:color w:val="000000"/>
          <w:sz w:val="24"/>
          <w:lang w:val="en-US"/>
        </w:rPr>
        <w:t>color</w:t>
      </w:r>
      <w:commentRangeEnd w:id="13"/>
      <w:r w:rsidR="00461D5E">
        <w:rPr>
          <w:rStyle w:val="Refdecomentario"/>
          <w:lang w:val="es-ES"/>
        </w:rPr>
        <w:commentReference w:id="13"/>
      </w:r>
      <w:r>
        <w:rPr>
          <w:rFonts w:ascii="Times New Roman" w:hAnsi="Times New Roman"/>
          <w:color w:val="000000"/>
          <w:sz w:val="24"/>
          <w:lang w:val="en-US"/>
        </w:rPr>
        <w:t>&gt;/</w:t>
      </w:r>
    </w:p>
    <w:p w14:paraId="7FEF8DA1"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 xml:space="preserve">(0) </w:t>
      </w:r>
      <w:proofErr w:type="spellStart"/>
      <w:r>
        <w:rPr>
          <w:rFonts w:ascii="Times New Roman" w:hAnsi="Times New Roman"/>
          <w:color w:val="000000"/>
          <w:sz w:val="24"/>
          <w:lang w:val="en-US"/>
        </w:rPr>
        <w:t>bicolered</w:t>
      </w:r>
      <w:proofErr w:type="spellEnd"/>
      <w:r>
        <w:rPr>
          <w:rFonts w:ascii="Times New Roman" w:hAnsi="Times New Roman"/>
          <w:color w:val="000000"/>
          <w:sz w:val="24"/>
          <w:lang w:val="en-US"/>
        </w:rPr>
        <w:t>/</w:t>
      </w:r>
    </w:p>
    <w:p w14:paraId="24194F94"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(1) unicolored/</w:t>
      </w:r>
    </w:p>
    <w:p w14:paraId="7A0E9E6E" w14:textId="77777777" w:rsidR="00886E27" w:rsidRDefault="00886E27">
      <w:pPr>
        <w:pStyle w:val="State"/>
        <w:widowControl/>
        <w:spacing w:line="360" w:lineRule="auto"/>
        <w:ind w:left="0" w:firstLine="0"/>
        <w:rPr>
          <w:rFonts w:ascii="Times New Roman" w:hAnsi="Times New Roman"/>
          <w:sz w:val="24"/>
          <w:lang w:val="en-US"/>
        </w:rPr>
      </w:pPr>
    </w:p>
    <w:p w14:paraId="1DE0CE9C" w14:textId="77777777" w:rsidR="00886E27" w:rsidRDefault="008855EA">
      <w:pPr>
        <w:pStyle w:val="Feature"/>
        <w:widowControl/>
        <w:spacing w:line="360" w:lineRule="auto"/>
        <w:rPr>
          <w:rFonts w:ascii="Times New Roman" w:hAnsi="Times New Roman"/>
          <w:color w:val="FF0000"/>
          <w:sz w:val="24"/>
          <w:lang w:val="en-US"/>
        </w:rPr>
      </w:pPr>
      <w:r>
        <w:rPr>
          <w:rFonts w:ascii="Times New Roman" w:hAnsi="Times New Roman"/>
          <w:color w:val="000000"/>
          <w:sz w:val="24"/>
          <w:lang w:val="en-US"/>
        </w:rPr>
        <w:t>32. &lt; Type of scape&gt;/</w:t>
      </w:r>
    </w:p>
    <w:p w14:paraId="5462F8D5"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 xml:space="preserve">(0) globose, </w:t>
      </w:r>
      <w:proofErr w:type="spellStart"/>
      <w:r>
        <w:rPr>
          <w:rFonts w:ascii="Times New Roman" w:hAnsi="Times New Roman"/>
          <w:color w:val="000000"/>
          <w:sz w:val="24"/>
          <w:lang w:val="en-US"/>
        </w:rPr>
        <w:t>semiglobose</w:t>
      </w:r>
      <w:proofErr w:type="spellEnd"/>
      <w:r>
        <w:rPr>
          <w:rFonts w:ascii="Times New Roman" w:hAnsi="Times New Roman"/>
          <w:color w:val="000000"/>
          <w:sz w:val="24"/>
          <w:lang w:val="en-US"/>
        </w:rPr>
        <w:t>/</w:t>
      </w:r>
    </w:p>
    <w:p w14:paraId="73F0EC20"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(1) not globose/</w:t>
      </w:r>
    </w:p>
    <w:p w14:paraId="7C9F8547" w14:textId="77777777" w:rsidR="00886E27" w:rsidRDefault="00886E27">
      <w:pPr>
        <w:pStyle w:val="Feature"/>
        <w:widowControl/>
        <w:spacing w:line="360" w:lineRule="auto"/>
        <w:rPr>
          <w:rFonts w:ascii="Times New Roman" w:hAnsi="Times New Roman"/>
          <w:color w:val="000000"/>
          <w:sz w:val="24"/>
          <w:lang w:val="en-US"/>
        </w:rPr>
      </w:pPr>
    </w:p>
    <w:p w14:paraId="0EC8E62A"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t xml:space="preserve">The </w:t>
      </w:r>
      <w:proofErr w:type="spellStart"/>
      <w:r>
        <w:rPr>
          <w:rFonts w:ascii="Times New Roman" w:hAnsi="Times New Roman"/>
          <w:color w:val="000000"/>
          <w:sz w:val="24"/>
          <w:lang w:val="en-US"/>
        </w:rPr>
        <w:t>plesiomorphous</w:t>
      </w:r>
      <w:proofErr w:type="spellEnd"/>
      <w:r>
        <w:rPr>
          <w:rFonts w:ascii="Times New Roman" w:hAnsi="Times New Roman"/>
          <w:color w:val="000000"/>
          <w:sz w:val="24"/>
          <w:lang w:val="en-US"/>
        </w:rPr>
        <w:t xml:space="preserve"> state, </w:t>
      </w:r>
      <w:r>
        <w:rPr>
          <w:rFonts w:ascii="Times New Roman" w:hAnsi="Times New Roman"/>
          <w:sz w:val="24"/>
          <w:lang w:val="en-US"/>
        </w:rPr>
        <w:t xml:space="preserve">globose, </w:t>
      </w:r>
      <w:proofErr w:type="spellStart"/>
      <w:r>
        <w:rPr>
          <w:rFonts w:ascii="Times New Roman" w:hAnsi="Times New Roman"/>
          <w:sz w:val="24"/>
          <w:lang w:val="en-US"/>
        </w:rPr>
        <w:t>semiglobose</w:t>
      </w:r>
      <w:proofErr w:type="spellEnd"/>
      <w:r>
        <w:rPr>
          <w:rFonts w:ascii="Times New Roman" w:hAnsi="Times New Roman"/>
          <w:color w:val="FF0000"/>
          <w:sz w:val="24"/>
          <w:lang w:val="en-US"/>
        </w:rPr>
        <w:t xml:space="preserve"> </w:t>
      </w:r>
      <w:r>
        <w:rPr>
          <w:rFonts w:ascii="Times New Roman" w:hAnsi="Times New Roman"/>
          <w:sz w:val="24"/>
          <w:lang w:val="en-US"/>
        </w:rPr>
        <w:t>scape,</w:t>
      </w:r>
      <w:r>
        <w:rPr>
          <w:rFonts w:ascii="Times New Roman" w:hAnsi="Times New Roman"/>
          <w:color w:val="000000"/>
          <w:sz w:val="24"/>
          <w:lang w:val="en-US"/>
        </w:rPr>
        <w:t xml:space="preserve"> is polymorphic within </w:t>
      </w:r>
      <w:proofErr w:type="spellStart"/>
      <w:r>
        <w:rPr>
          <w:rFonts w:ascii="Times New Roman" w:hAnsi="Times New Roman"/>
          <w:color w:val="000000"/>
          <w:sz w:val="24"/>
          <w:lang w:val="en-US"/>
        </w:rPr>
        <w:t>Diachlorini</w:t>
      </w:r>
      <w:proofErr w:type="spellEnd"/>
      <w:r>
        <w:rPr>
          <w:rFonts w:ascii="Times New Roman" w:hAnsi="Times New Roman"/>
          <w:color w:val="000000"/>
          <w:sz w:val="24"/>
          <w:lang w:val="en-US"/>
        </w:rPr>
        <w:t xml:space="preserve"> and occurs in </w:t>
      </w:r>
      <w:proofErr w:type="spellStart"/>
      <w:r>
        <w:rPr>
          <w:rFonts w:ascii="Times New Roman" w:hAnsi="Times New Roman"/>
          <w:i/>
          <w:color w:val="000000"/>
          <w:sz w:val="24"/>
          <w:lang w:val="en-US"/>
        </w:rPr>
        <w:t>Bolbodimyia</w:t>
      </w:r>
      <w:proofErr w:type="spellEnd"/>
      <w:r>
        <w:rPr>
          <w:rFonts w:ascii="Times New Roman" w:hAnsi="Times New Roman"/>
          <w:i/>
          <w:color w:val="000000"/>
          <w:sz w:val="24"/>
          <w:lang w:val="en-US"/>
        </w:rPr>
        <w:t xml:space="preserve"> lateralis</w:t>
      </w:r>
      <w:r>
        <w:rPr>
          <w:rFonts w:ascii="Times New Roman" w:hAnsi="Times New Roman"/>
          <w:color w:val="000000"/>
          <w:sz w:val="24"/>
          <w:lang w:val="en-US"/>
        </w:rPr>
        <w:t xml:space="preserve"> </w:t>
      </w:r>
      <w:proofErr w:type="spellStart"/>
      <w:r>
        <w:rPr>
          <w:rFonts w:ascii="Times New Roman" w:hAnsi="Times New Roman"/>
          <w:color w:val="000000"/>
          <w:sz w:val="24"/>
          <w:lang w:val="en-US"/>
        </w:rPr>
        <w:t>Kröber</w:t>
      </w:r>
      <w:proofErr w:type="spellEnd"/>
      <w:r>
        <w:rPr>
          <w:rFonts w:ascii="Times New Roman" w:hAnsi="Times New Roman"/>
          <w:color w:val="000000"/>
          <w:sz w:val="24"/>
          <w:lang w:val="en-US"/>
        </w:rPr>
        <w:t xml:space="preserve">, </w:t>
      </w:r>
      <w:proofErr w:type="spellStart"/>
      <w:r>
        <w:rPr>
          <w:rFonts w:ascii="Times New Roman" w:hAnsi="Times New Roman"/>
          <w:i/>
          <w:color w:val="000000"/>
          <w:sz w:val="24"/>
          <w:lang w:val="en-US"/>
        </w:rPr>
        <w:t>Querbetia</w:t>
      </w:r>
      <w:proofErr w:type="spellEnd"/>
      <w:r>
        <w:rPr>
          <w:rFonts w:ascii="Times New Roman" w:hAnsi="Times New Roman"/>
          <w:i/>
          <w:color w:val="000000"/>
          <w:sz w:val="24"/>
          <w:lang w:val="en-US"/>
        </w:rPr>
        <w:t xml:space="preserve"> </w:t>
      </w:r>
      <w:proofErr w:type="spellStart"/>
      <w:r>
        <w:rPr>
          <w:rFonts w:ascii="Times New Roman" w:hAnsi="Times New Roman"/>
          <w:i/>
          <w:color w:val="000000"/>
          <w:sz w:val="24"/>
          <w:lang w:val="en-US"/>
        </w:rPr>
        <w:t>bequaerti</w:t>
      </w:r>
      <w:proofErr w:type="spellEnd"/>
      <w:r>
        <w:rPr>
          <w:rFonts w:ascii="Times New Roman" w:hAnsi="Times New Roman"/>
          <w:color w:val="000000"/>
          <w:sz w:val="24"/>
          <w:lang w:val="en-US"/>
        </w:rPr>
        <w:t xml:space="preserve"> Fairchild and </w:t>
      </w:r>
      <w:proofErr w:type="spellStart"/>
      <w:r>
        <w:rPr>
          <w:rFonts w:ascii="Times New Roman" w:hAnsi="Times New Roman"/>
          <w:i/>
          <w:color w:val="000000"/>
          <w:sz w:val="24"/>
          <w:lang w:val="en-US"/>
        </w:rPr>
        <w:t>Holcopsis</w:t>
      </w:r>
      <w:proofErr w:type="spellEnd"/>
      <w:r>
        <w:rPr>
          <w:rFonts w:ascii="Times New Roman" w:hAnsi="Times New Roman"/>
          <w:i/>
          <w:color w:val="000000"/>
          <w:sz w:val="24"/>
          <w:lang w:val="en-US"/>
        </w:rPr>
        <w:t xml:space="preserve"> </w:t>
      </w:r>
      <w:proofErr w:type="spellStart"/>
      <w:r>
        <w:rPr>
          <w:rFonts w:ascii="Times New Roman" w:hAnsi="Times New Roman"/>
          <w:i/>
          <w:color w:val="000000"/>
          <w:sz w:val="24"/>
          <w:lang w:val="en-US"/>
        </w:rPr>
        <w:t>fenestrata</w:t>
      </w:r>
      <w:proofErr w:type="spellEnd"/>
      <w:r>
        <w:rPr>
          <w:rFonts w:ascii="Times New Roman" w:hAnsi="Times New Roman"/>
          <w:color w:val="000000"/>
          <w:sz w:val="24"/>
          <w:lang w:val="en-US"/>
        </w:rPr>
        <w:t xml:space="preserve"> </w:t>
      </w:r>
      <w:proofErr w:type="spellStart"/>
      <w:r>
        <w:rPr>
          <w:rFonts w:ascii="Times New Roman" w:hAnsi="Times New Roman"/>
          <w:color w:val="000000"/>
          <w:sz w:val="24"/>
          <w:lang w:val="en-US"/>
        </w:rPr>
        <w:t>Enderlein</w:t>
      </w:r>
      <w:proofErr w:type="spellEnd"/>
      <w:r>
        <w:rPr>
          <w:rFonts w:ascii="Times New Roman" w:hAnsi="Times New Roman"/>
          <w:color w:val="000000"/>
          <w:sz w:val="24"/>
          <w:lang w:val="en-US"/>
        </w:rPr>
        <w:t>. “</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w:t>
      </w:r>
      <w:r>
        <w:rPr>
          <w:rFonts w:ascii="Times New Roman" w:hAnsi="Times New Roman"/>
          <w:color w:val="000000"/>
          <w:sz w:val="24"/>
          <w:lang w:val="en-US"/>
        </w:rPr>
        <w:t xml:space="preserve"> species show derived </w:t>
      </w:r>
      <w:r>
        <w:rPr>
          <w:rFonts w:ascii="Times New Roman" w:hAnsi="Times New Roman"/>
          <w:sz w:val="24"/>
          <w:lang w:val="en-US"/>
        </w:rPr>
        <w:t xml:space="preserve">non-globose and </w:t>
      </w:r>
      <w:proofErr w:type="spellStart"/>
      <w:r>
        <w:rPr>
          <w:rFonts w:ascii="Times New Roman" w:hAnsi="Times New Roman"/>
          <w:sz w:val="24"/>
          <w:lang w:val="en-US"/>
        </w:rPr>
        <w:t>semiglobose</w:t>
      </w:r>
      <w:proofErr w:type="spellEnd"/>
      <w:r>
        <w:rPr>
          <w:rFonts w:ascii="Times New Roman" w:hAnsi="Times New Roman"/>
          <w:color w:val="000000"/>
          <w:sz w:val="24"/>
          <w:lang w:val="en-US"/>
        </w:rPr>
        <w:t xml:space="preserve"> states.</w:t>
      </w:r>
    </w:p>
    <w:p w14:paraId="4C3285FD" w14:textId="77777777" w:rsidR="00886E27" w:rsidRDefault="00886E27">
      <w:pPr>
        <w:pStyle w:val="Feature"/>
        <w:widowControl/>
        <w:spacing w:line="360" w:lineRule="auto"/>
        <w:ind w:left="0" w:firstLine="0"/>
        <w:rPr>
          <w:rFonts w:ascii="Times New Roman" w:hAnsi="Times New Roman"/>
          <w:sz w:val="24"/>
          <w:lang w:val="en-US"/>
        </w:rPr>
      </w:pPr>
    </w:p>
    <w:p w14:paraId="494B259C" w14:textId="4BFCE739" w:rsidR="00886E27" w:rsidRDefault="008855EA">
      <w:pPr>
        <w:pStyle w:val="Feature"/>
        <w:widowControl/>
        <w:spacing w:line="360" w:lineRule="auto"/>
        <w:rPr>
          <w:rFonts w:ascii="Times New Roman" w:hAnsi="Times New Roman"/>
          <w:color w:val="FF0000"/>
          <w:sz w:val="24"/>
          <w:lang w:val="en-US"/>
        </w:rPr>
      </w:pPr>
      <w:r>
        <w:rPr>
          <w:rFonts w:ascii="Times New Roman" w:hAnsi="Times New Roman"/>
          <w:color w:val="000000"/>
          <w:sz w:val="24"/>
          <w:lang w:val="en-US"/>
        </w:rPr>
        <w:t xml:space="preserve">33. &lt; </w:t>
      </w:r>
      <w:r w:rsidR="006F72F9">
        <w:rPr>
          <w:rFonts w:ascii="Times New Roman" w:hAnsi="Times New Roman"/>
          <w:color w:val="000000"/>
          <w:sz w:val="24"/>
          <w:lang w:val="en-US"/>
        </w:rPr>
        <w:t>S</w:t>
      </w:r>
      <w:r>
        <w:rPr>
          <w:rFonts w:ascii="Times New Roman" w:hAnsi="Times New Roman"/>
          <w:color w:val="000000"/>
          <w:sz w:val="24"/>
          <w:lang w:val="en-US"/>
        </w:rPr>
        <w:t xml:space="preserve">cape pilosity </w:t>
      </w:r>
      <w:commentRangeStart w:id="14"/>
      <w:r>
        <w:rPr>
          <w:rFonts w:ascii="Times New Roman" w:hAnsi="Times New Roman"/>
          <w:color w:val="000000"/>
          <w:sz w:val="24"/>
          <w:lang w:val="en-US"/>
        </w:rPr>
        <w:t>length</w:t>
      </w:r>
      <w:commentRangeEnd w:id="14"/>
      <w:r w:rsidR="00701253">
        <w:rPr>
          <w:rStyle w:val="Refdecomentario"/>
          <w:lang w:val="es-ES"/>
        </w:rPr>
        <w:commentReference w:id="14"/>
      </w:r>
      <w:r>
        <w:rPr>
          <w:rFonts w:ascii="Times New Roman" w:hAnsi="Times New Roman"/>
          <w:color w:val="000000"/>
          <w:sz w:val="24"/>
          <w:lang w:val="en-US"/>
        </w:rPr>
        <w:t>&gt;/</w:t>
      </w:r>
    </w:p>
    <w:p w14:paraId="62EE9E52"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short /</w:t>
      </w:r>
    </w:p>
    <w:p w14:paraId="773CA905"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(1) long/</w:t>
      </w:r>
    </w:p>
    <w:p w14:paraId="6D2D20F8" w14:textId="77777777" w:rsidR="00886E27" w:rsidRDefault="00886E27">
      <w:pPr>
        <w:pStyle w:val="Feature"/>
        <w:widowControl/>
        <w:spacing w:line="360" w:lineRule="auto"/>
        <w:rPr>
          <w:rFonts w:ascii="Times New Roman" w:hAnsi="Times New Roman"/>
          <w:color w:val="000000"/>
          <w:sz w:val="24"/>
          <w:lang w:val="en-US"/>
        </w:rPr>
      </w:pPr>
    </w:p>
    <w:p w14:paraId="7756C98B"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t>The character is polymorphic in different “</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 xml:space="preserve">” </w:t>
      </w:r>
      <w:r>
        <w:rPr>
          <w:rFonts w:ascii="Times New Roman" w:hAnsi="Times New Roman"/>
          <w:color w:val="000000"/>
          <w:sz w:val="24"/>
          <w:lang w:val="en-US"/>
        </w:rPr>
        <w:t xml:space="preserve">species. It also occurs in three of the outgroups used. </w:t>
      </w:r>
    </w:p>
    <w:p w14:paraId="577ED8A6" w14:textId="77777777" w:rsidR="00886E27" w:rsidRDefault="00886E27">
      <w:pPr>
        <w:pStyle w:val="Feature"/>
        <w:widowControl/>
        <w:spacing w:line="360" w:lineRule="auto"/>
        <w:rPr>
          <w:rFonts w:ascii="Times New Roman" w:hAnsi="Times New Roman"/>
          <w:sz w:val="24"/>
          <w:lang w:val="en-US"/>
        </w:rPr>
      </w:pPr>
    </w:p>
    <w:p w14:paraId="384A3B96"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t xml:space="preserve">34. &lt; Scape pilosity color&gt;/ </w:t>
      </w:r>
    </w:p>
    <w:p w14:paraId="12DCB6D2" w14:textId="5E315582" w:rsidR="00886E27" w:rsidRDefault="008855EA" w:rsidP="00EB56BB">
      <w:pPr>
        <w:pStyle w:val="State"/>
        <w:widowControl/>
        <w:tabs>
          <w:tab w:val="left" w:pos="1065"/>
          <w:tab w:val="left" w:pos="1425"/>
        </w:tabs>
        <w:spacing w:line="360" w:lineRule="auto"/>
        <w:ind w:left="1065" w:firstLine="0"/>
        <w:rPr>
          <w:rFonts w:ascii="Times New Roman" w:hAnsi="Times New Roman"/>
          <w:color w:val="000000"/>
          <w:sz w:val="24"/>
          <w:lang w:val="en-US"/>
        </w:rPr>
      </w:pPr>
      <w:r>
        <w:rPr>
          <w:rFonts w:ascii="Times New Roman" w:hAnsi="Times New Roman"/>
          <w:color w:val="000000"/>
          <w:sz w:val="24"/>
          <w:lang w:val="en-US"/>
        </w:rPr>
        <w:t>(</w:t>
      </w:r>
      <w:proofErr w:type="gramStart"/>
      <w:r>
        <w:rPr>
          <w:rFonts w:ascii="Times New Roman" w:hAnsi="Times New Roman"/>
          <w:color w:val="000000"/>
          <w:sz w:val="24"/>
          <w:lang w:val="en-US"/>
        </w:rPr>
        <w:t>0)black</w:t>
      </w:r>
      <w:proofErr w:type="gramEnd"/>
      <w:r>
        <w:rPr>
          <w:rFonts w:ascii="Times New Roman" w:hAnsi="Times New Roman"/>
          <w:color w:val="000000"/>
          <w:sz w:val="24"/>
          <w:lang w:val="en-US"/>
        </w:rPr>
        <w:t>/</w:t>
      </w:r>
    </w:p>
    <w:p w14:paraId="385E5B26" w14:textId="77777777" w:rsidR="00886E27" w:rsidRDefault="008855EA">
      <w:pPr>
        <w:pStyle w:val="State"/>
        <w:widowControl/>
        <w:spacing w:line="360" w:lineRule="auto"/>
        <w:ind w:firstLine="705"/>
        <w:rPr>
          <w:rFonts w:ascii="Times New Roman" w:hAnsi="Times New Roman"/>
          <w:color w:val="000000"/>
          <w:sz w:val="24"/>
          <w:lang w:val="en-US"/>
        </w:rPr>
      </w:pPr>
      <w:r>
        <w:rPr>
          <w:rFonts w:ascii="Times New Roman" w:hAnsi="Times New Roman"/>
          <w:color w:val="000000"/>
          <w:sz w:val="24"/>
          <w:lang w:val="en-US"/>
        </w:rPr>
        <w:t xml:space="preserve">(1) silver-grayish / </w:t>
      </w:r>
    </w:p>
    <w:p w14:paraId="16DB97E0" w14:textId="77777777" w:rsidR="00886E27" w:rsidRDefault="008855EA">
      <w:pPr>
        <w:pStyle w:val="State"/>
        <w:widowControl/>
        <w:spacing w:line="360" w:lineRule="auto"/>
        <w:ind w:firstLine="705"/>
        <w:rPr>
          <w:rFonts w:ascii="Times New Roman" w:hAnsi="Times New Roman"/>
          <w:color w:val="000000"/>
          <w:sz w:val="24"/>
          <w:lang w:val="en-US"/>
        </w:rPr>
      </w:pPr>
      <w:r>
        <w:rPr>
          <w:rFonts w:ascii="Times New Roman" w:hAnsi="Times New Roman"/>
          <w:color w:val="000000"/>
          <w:sz w:val="24"/>
          <w:lang w:val="en-US"/>
        </w:rPr>
        <w:t xml:space="preserve">(2) </w:t>
      </w:r>
      <w:r>
        <w:rPr>
          <w:rFonts w:ascii="Times New Roman" w:hAnsi="Times New Roman"/>
          <w:sz w:val="24"/>
          <w:lang w:val="en-US"/>
        </w:rPr>
        <w:t>whitish</w:t>
      </w:r>
      <w:r>
        <w:rPr>
          <w:rFonts w:ascii="Times New Roman" w:hAnsi="Times New Roman"/>
          <w:color w:val="000000"/>
          <w:sz w:val="24"/>
          <w:lang w:val="en-US"/>
        </w:rPr>
        <w:t xml:space="preserve"> / </w:t>
      </w:r>
    </w:p>
    <w:p w14:paraId="015E2267" w14:textId="77777777" w:rsidR="00886E27" w:rsidRDefault="00886E27">
      <w:pPr>
        <w:pStyle w:val="State"/>
        <w:widowControl/>
        <w:spacing w:line="360" w:lineRule="auto"/>
        <w:ind w:left="1225"/>
        <w:rPr>
          <w:rFonts w:ascii="Times New Roman" w:hAnsi="Times New Roman"/>
          <w:color w:val="000000"/>
          <w:sz w:val="24"/>
          <w:lang w:val="en-US"/>
        </w:rPr>
      </w:pPr>
    </w:p>
    <w:p w14:paraId="135A7B79" w14:textId="77777777" w:rsidR="00886E27" w:rsidRDefault="008855EA">
      <w:pPr>
        <w:pStyle w:val="Feature"/>
        <w:widowControl/>
        <w:spacing w:line="360" w:lineRule="auto"/>
        <w:rPr>
          <w:rFonts w:ascii="Times New Roman" w:hAnsi="Times New Roman"/>
          <w:color w:val="FF0000"/>
          <w:sz w:val="24"/>
          <w:lang w:val="en-US"/>
        </w:rPr>
      </w:pPr>
      <w:r>
        <w:rPr>
          <w:rFonts w:ascii="Times New Roman" w:hAnsi="Times New Roman"/>
          <w:color w:val="000000"/>
          <w:sz w:val="24"/>
          <w:lang w:val="en-US"/>
        </w:rPr>
        <w:t xml:space="preserve">35. &lt;Pedicel&gt;/ </w:t>
      </w:r>
    </w:p>
    <w:p w14:paraId="113F9153"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with dorsal projection/</w:t>
      </w:r>
    </w:p>
    <w:p w14:paraId="4EB6DD41"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(1) without dorsal projection/</w:t>
      </w:r>
    </w:p>
    <w:p w14:paraId="5852DC5E" w14:textId="77777777" w:rsidR="00886E27" w:rsidRDefault="00886E27">
      <w:pPr>
        <w:pStyle w:val="Feature"/>
        <w:widowControl/>
        <w:spacing w:line="360" w:lineRule="auto"/>
        <w:rPr>
          <w:rFonts w:ascii="Times New Roman" w:hAnsi="Times New Roman"/>
          <w:color w:val="000000"/>
          <w:sz w:val="24"/>
          <w:lang w:val="en-US"/>
        </w:rPr>
      </w:pPr>
    </w:p>
    <w:p w14:paraId="7DDCEAE5"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lastRenderedPageBreak/>
        <w:t>This character, like others, is extremely polymorphic within “</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w:t>
      </w:r>
      <w:r>
        <w:rPr>
          <w:rFonts w:ascii="Times New Roman" w:hAnsi="Times New Roman"/>
          <w:color w:val="000000"/>
          <w:sz w:val="24"/>
          <w:lang w:val="en-US"/>
        </w:rPr>
        <w:t xml:space="preserve"> species. It is also found in </w:t>
      </w:r>
      <w:proofErr w:type="spellStart"/>
      <w:r>
        <w:rPr>
          <w:rFonts w:ascii="Times New Roman" w:hAnsi="Times New Roman"/>
          <w:i/>
          <w:color w:val="000000"/>
          <w:sz w:val="24"/>
          <w:lang w:val="en-US"/>
        </w:rPr>
        <w:t>Agelanius</w:t>
      </w:r>
      <w:proofErr w:type="spellEnd"/>
      <w:r>
        <w:rPr>
          <w:rFonts w:ascii="Times New Roman" w:hAnsi="Times New Roman"/>
          <w:i/>
          <w:color w:val="000000"/>
          <w:sz w:val="24"/>
          <w:lang w:val="en-US"/>
        </w:rPr>
        <w:t xml:space="preserve"> </w:t>
      </w:r>
      <w:proofErr w:type="spellStart"/>
      <w:r>
        <w:rPr>
          <w:rFonts w:ascii="Times New Roman" w:hAnsi="Times New Roman"/>
          <w:color w:val="000000"/>
          <w:sz w:val="24"/>
          <w:lang w:val="en-US"/>
        </w:rPr>
        <w:t>Rondani</w:t>
      </w:r>
      <w:proofErr w:type="spellEnd"/>
      <w:r>
        <w:rPr>
          <w:rFonts w:ascii="Times New Roman" w:hAnsi="Times New Roman"/>
          <w:color w:val="000000"/>
          <w:sz w:val="24"/>
          <w:lang w:val="en-US"/>
        </w:rPr>
        <w:t xml:space="preserve">, although the </w:t>
      </w:r>
      <w:proofErr w:type="spellStart"/>
      <w:r>
        <w:rPr>
          <w:rFonts w:ascii="Times New Roman" w:hAnsi="Times New Roman"/>
          <w:color w:val="000000"/>
          <w:sz w:val="24"/>
          <w:lang w:val="en-US"/>
        </w:rPr>
        <w:t>plesiomorphous</w:t>
      </w:r>
      <w:proofErr w:type="spellEnd"/>
      <w:r>
        <w:rPr>
          <w:rFonts w:ascii="Times New Roman" w:hAnsi="Times New Roman"/>
          <w:color w:val="000000"/>
          <w:sz w:val="24"/>
          <w:lang w:val="en-US"/>
        </w:rPr>
        <w:t xml:space="preserve"> condition is more frequent in the remaining outgroups used. </w:t>
      </w:r>
    </w:p>
    <w:p w14:paraId="1F2C50D9" w14:textId="77777777" w:rsidR="00886E27" w:rsidRDefault="00886E27">
      <w:pPr>
        <w:pStyle w:val="Feature"/>
        <w:widowControl/>
        <w:spacing w:line="360" w:lineRule="auto"/>
        <w:rPr>
          <w:rFonts w:ascii="Times New Roman" w:hAnsi="Times New Roman"/>
          <w:color w:val="000000"/>
          <w:sz w:val="24"/>
          <w:lang w:val="en-US"/>
        </w:rPr>
      </w:pPr>
    </w:p>
    <w:p w14:paraId="02265FD7" w14:textId="77777777" w:rsidR="00886E27" w:rsidRDefault="008855EA">
      <w:pPr>
        <w:pStyle w:val="Feature"/>
        <w:widowControl/>
        <w:spacing w:line="360" w:lineRule="auto"/>
        <w:rPr>
          <w:rFonts w:ascii="Times New Roman" w:hAnsi="Times New Roman"/>
          <w:b/>
          <w:color w:val="FF0000"/>
          <w:sz w:val="24"/>
          <w:lang w:val="en-US"/>
        </w:rPr>
      </w:pPr>
      <w:r>
        <w:rPr>
          <w:rFonts w:ascii="Times New Roman" w:hAnsi="Times New Roman"/>
          <w:color w:val="000000"/>
          <w:sz w:val="24"/>
          <w:lang w:val="en-US"/>
        </w:rPr>
        <w:t xml:space="preserve">36. Pedicel dorsal projection length/ </w:t>
      </w:r>
    </w:p>
    <w:p w14:paraId="153767C4"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long/</w:t>
      </w:r>
    </w:p>
    <w:p w14:paraId="09948793"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(1) short/</w:t>
      </w:r>
    </w:p>
    <w:p w14:paraId="2221D3D1" w14:textId="77777777" w:rsidR="00886E27" w:rsidRDefault="00886E27">
      <w:pPr>
        <w:pStyle w:val="Feature"/>
        <w:widowControl/>
        <w:spacing w:line="360" w:lineRule="auto"/>
        <w:rPr>
          <w:rFonts w:ascii="Times New Roman" w:hAnsi="Times New Roman"/>
          <w:color w:val="FF0000"/>
          <w:sz w:val="24"/>
          <w:lang w:val="en-US"/>
        </w:rPr>
      </w:pPr>
    </w:p>
    <w:p w14:paraId="06C7C25C" w14:textId="77777777" w:rsidR="00886E27" w:rsidRDefault="008855EA">
      <w:pPr>
        <w:pStyle w:val="Feature"/>
        <w:widowControl/>
        <w:spacing w:line="360" w:lineRule="auto"/>
        <w:rPr>
          <w:rFonts w:ascii="Times New Roman" w:hAnsi="Times New Roman"/>
          <w:color w:val="FF0000"/>
          <w:sz w:val="24"/>
          <w:lang w:val="en-US"/>
        </w:rPr>
      </w:pPr>
      <w:r>
        <w:rPr>
          <w:rFonts w:ascii="Times New Roman" w:hAnsi="Times New Roman"/>
          <w:color w:val="000000"/>
          <w:sz w:val="24"/>
          <w:lang w:val="en-US"/>
        </w:rPr>
        <w:t xml:space="preserve">37. &lt; Basal </w:t>
      </w:r>
      <w:commentRangeStart w:id="15"/>
      <w:r>
        <w:rPr>
          <w:rFonts w:ascii="Times New Roman" w:hAnsi="Times New Roman"/>
          <w:color w:val="000000"/>
          <w:sz w:val="24"/>
          <w:lang w:val="en-US"/>
        </w:rPr>
        <w:t>flagellomere</w:t>
      </w:r>
      <w:commentRangeEnd w:id="15"/>
      <w:r w:rsidR="004E2D90">
        <w:rPr>
          <w:rStyle w:val="Refdecomentario"/>
          <w:lang w:val="es-ES"/>
        </w:rPr>
        <w:commentReference w:id="15"/>
      </w:r>
      <w:r>
        <w:rPr>
          <w:rFonts w:ascii="Times New Roman" w:hAnsi="Times New Roman"/>
          <w:color w:val="000000"/>
          <w:sz w:val="24"/>
          <w:lang w:val="en-US"/>
        </w:rPr>
        <w:t xml:space="preserve"> &gt;/ </w:t>
      </w:r>
    </w:p>
    <w:p w14:paraId="3877F733"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 xml:space="preserve">(0) with dorsal tooth/ </w:t>
      </w:r>
    </w:p>
    <w:p w14:paraId="6D5326B5"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 xml:space="preserve">(1) without dorsal tooth/ </w:t>
      </w:r>
    </w:p>
    <w:p w14:paraId="2A00DD06" w14:textId="77777777" w:rsidR="00886E27" w:rsidRDefault="00886E27">
      <w:pPr>
        <w:pStyle w:val="Feature"/>
        <w:widowControl/>
        <w:spacing w:line="360" w:lineRule="auto"/>
        <w:rPr>
          <w:rFonts w:ascii="Times New Roman" w:hAnsi="Times New Roman"/>
          <w:color w:val="000000"/>
          <w:sz w:val="24"/>
          <w:lang w:val="en-US"/>
        </w:rPr>
      </w:pPr>
    </w:p>
    <w:p w14:paraId="7E2BFEFA"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t>In “</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w:t>
      </w:r>
      <w:r>
        <w:rPr>
          <w:rFonts w:ascii="Times New Roman" w:hAnsi="Times New Roman"/>
          <w:color w:val="000000"/>
          <w:sz w:val="24"/>
          <w:lang w:val="en-US"/>
        </w:rPr>
        <w:t xml:space="preserve"> species, the derived condition, basal flagellomere without dorsal tooth, is common to all of them. The basal flagellomere with dorsal tooth occurs in two of the outgroups used (</w:t>
      </w:r>
      <w:proofErr w:type="spellStart"/>
      <w:r>
        <w:rPr>
          <w:rFonts w:ascii="Times New Roman" w:hAnsi="Times New Roman"/>
          <w:i/>
          <w:color w:val="000000"/>
          <w:sz w:val="24"/>
          <w:lang w:val="en-US"/>
        </w:rPr>
        <w:t>Tabanus</w:t>
      </w:r>
      <w:proofErr w:type="spellEnd"/>
      <w:r>
        <w:rPr>
          <w:rFonts w:ascii="Times New Roman" w:hAnsi="Times New Roman"/>
          <w:i/>
          <w:color w:val="000000"/>
          <w:sz w:val="24"/>
          <w:lang w:val="en-US"/>
        </w:rPr>
        <w:t xml:space="preserve"> </w:t>
      </w:r>
      <w:r>
        <w:rPr>
          <w:rFonts w:ascii="Times New Roman" w:hAnsi="Times New Roman"/>
          <w:color w:val="000000"/>
          <w:sz w:val="24"/>
          <w:lang w:val="en-US"/>
        </w:rPr>
        <w:t xml:space="preserve">Linnaeus and </w:t>
      </w:r>
      <w:proofErr w:type="spellStart"/>
      <w:r>
        <w:rPr>
          <w:rFonts w:ascii="Times New Roman" w:hAnsi="Times New Roman"/>
          <w:i/>
          <w:color w:val="000000"/>
          <w:sz w:val="24"/>
          <w:lang w:val="en-US"/>
        </w:rPr>
        <w:t>Nubiloides</w:t>
      </w:r>
      <w:proofErr w:type="spellEnd"/>
      <w:r>
        <w:rPr>
          <w:rFonts w:ascii="Times New Roman" w:hAnsi="Times New Roman"/>
          <w:i/>
          <w:color w:val="000000"/>
          <w:sz w:val="24"/>
          <w:lang w:val="en-US"/>
        </w:rPr>
        <w:t xml:space="preserve"> </w:t>
      </w:r>
      <w:proofErr w:type="spellStart"/>
      <w:r>
        <w:rPr>
          <w:rFonts w:ascii="Times New Roman" w:hAnsi="Times New Roman"/>
          <w:color w:val="000000"/>
          <w:sz w:val="24"/>
          <w:lang w:val="en-US"/>
        </w:rPr>
        <w:t>Coscarón</w:t>
      </w:r>
      <w:proofErr w:type="spellEnd"/>
      <w:r>
        <w:rPr>
          <w:rFonts w:ascii="Times New Roman" w:hAnsi="Times New Roman"/>
          <w:color w:val="000000"/>
          <w:sz w:val="24"/>
          <w:lang w:val="en-US"/>
        </w:rPr>
        <w:t xml:space="preserve"> &amp; Philip).</w:t>
      </w:r>
    </w:p>
    <w:p w14:paraId="78E1A7D1" w14:textId="77777777" w:rsidR="00886E27" w:rsidRDefault="00886E27">
      <w:pPr>
        <w:pStyle w:val="Feature"/>
        <w:widowControl/>
        <w:spacing w:line="360" w:lineRule="auto"/>
        <w:rPr>
          <w:rFonts w:ascii="Times New Roman" w:hAnsi="Times New Roman"/>
          <w:color w:val="FF0000"/>
          <w:sz w:val="24"/>
          <w:lang w:val="en-US"/>
        </w:rPr>
      </w:pPr>
    </w:p>
    <w:p w14:paraId="03EFE574" w14:textId="77777777" w:rsidR="00886E27" w:rsidRDefault="008855EA">
      <w:pPr>
        <w:pStyle w:val="Feature"/>
        <w:widowControl/>
        <w:spacing w:line="360" w:lineRule="auto"/>
        <w:rPr>
          <w:rFonts w:ascii="Times New Roman" w:hAnsi="Times New Roman"/>
          <w:color w:val="FF0000"/>
          <w:sz w:val="24"/>
          <w:lang w:val="en-US"/>
        </w:rPr>
      </w:pPr>
      <w:r>
        <w:rPr>
          <w:rFonts w:ascii="Times New Roman" w:hAnsi="Times New Roman"/>
          <w:color w:val="000000"/>
          <w:sz w:val="24"/>
          <w:lang w:val="en-US"/>
        </w:rPr>
        <w:t xml:space="preserve">38. &lt;Basal flagellomere&gt;/ </w:t>
      </w:r>
    </w:p>
    <w:p w14:paraId="2542559B"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not angular/</w:t>
      </w:r>
    </w:p>
    <w:p w14:paraId="7CDAD334"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(1) angular/</w:t>
      </w:r>
    </w:p>
    <w:p w14:paraId="71E55F0F" w14:textId="77777777" w:rsidR="00886E27" w:rsidRDefault="00886E27">
      <w:pPr>
        <w:pStyle w:val="Feature"/>
        <w:widowControl/>
        <w:spacing w:line="360" w:lineRule="auto"/>
        <w:rPr>
          <w:rFonts w:ascii="Times New Roman" w:hAnsi="Times New Roman"/>
          <w:color w:val="000000"/>
          <w:sz w:val="24"/>
          <w:lang w:val="en-US"/>
        </w:rPr>
      </w:pPr>
    </w:p>
    <w:p w14:paraId="077CB551"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t>This character is polymorphic in the species studied. The character state, basal flagellomere angular, is most frequent within “</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w:t>
      </w:r>
      <w:r>
        <w:rPr>
          <w:rFonts w:ascii="Times New Roman" w:hAnsi="Times New Roman"/>
          <w:color w:val="000000"/>
          <w:sz w:val="24"/>
          <w:lang w:val="en-US"/>
        </w:rPr>
        <w:t xml:space="preserve"> species, </w:t>
      </w:r>
      <w:r>
        <w:rPr>
          <w:rFonts w:ascii="Times New Roman" w:hAnsi="Times New Roman"/>
          <w:sz w:val="24"/>
          <w:lang w:val="en-US"/>
        </w:rPr>
        <w:t>except</w:t>
      </w:r>
      <w:r>
        <w:rPr>
          <w:rFonts w:ascii="Times New Roman" w:hAnsi="Times New Roman"/>
          <w:color w:val="000000"/>
          <w:sz w:val="24"/>
          <w:lang w:val="en-US"/>
        </w:rPr>
        <w:t xml:space="preserve"> in “</w:t>
      </w:r>
      <w:r>
        <w:rPr>
          <w:rFonts w:ascii="Times New Roman" w:hAnsi="Times New Roman"/>
          <w:i/>
          <w:color w:val="000000"/>
          <w:sz w:val="24"/>
          <w:lang w:val="en-US"/>
        </w:rPr>
        <w:t>D.” excelsior</w:t>
      </w:r>
      <w:r>
        <w:rPr>
          <w:rFonts w:ascii="Times New Roman" w:hAnsi="Times New Roman"/>
          <w:color w:val="000000"/>
          <w:sz w:val="24"/>
          <w:lang w:val="en-US"/>
        </w:rPr>
        <w:t xml:space="preserve">. However, the not angular state also occurs in </w:t>
      </w:r>
      <w:r>
        <w:rPr>
          <w:rFonts w:ascii="Times New Roman" w:hAnsi="Times New Roman"/>
          <w:i/>
          <w:color w:val="000000"/>
          <w:sz w:val="24"/>
          <w:lang w:val="en-US"/>
        </w:rPr>
        <w:t>“</w:t>
      </w:r>
      <w:proofErr w:type="spellStart"/>
      <w:r>
        <w:rPr>
          <w:rFonts w:ascii="Times New Roman" w:hAnsi="Times New Roman"/>
          <w:i/>
          <w:color w:val="000000"/>
          <w:sz w:val="24"/>
          <w:lang w:val="en-US"/>
        </w:rPr>
        <w:t>Dasybasis</w:t>
      </w:r>
      <w:proofErr w:type="spellEnd"/>
      <w:r>
        <w:rPr>
          <w:rFonts w:ascii="Times New Roman" w:hAnsi="Times New Roman"/>
          <w:color w:val="000000"/>
          <w:sz w:val="24"/>
          <w:lang w:val="en-US"/>
        </w:rPr>
        <w:t>” species.</w:t>
      </w:r>
    </w:p>
    <w:p w14:paraId="5644A96F" w14:textId="77777777" w:rsidR="00886E27" w:rsidRDefault="00886E27">
      <w:pPr>
        <w:pStyle w:val="Feature"/>
        <w:widowControl/>
        <w:spacing w:line="360" w:lineRule="auto"/>
        <w:rPr>
          <w:rFonts w:ascii="Times New Roman" w:hAnsi="Times New Roman"/>
          <w:color w:val="FF0000"/>
          <w:sz w:val="24"/>
          <w:lang w:val="en-US"/>
        </w:rPr>
      </w:pPr>
    </w:p>
    <w:p w14:paraId="2324EC54" w14:textId="77777777" w:rsidR="00886E27" w:rsidRDefault="00886E27">
      <w:pPr>
        <w:pStyle w:val="Feature"/>
        <w:widowControl/>
        <w:spacing w:line="360" w:lineRule="auto"/>
        <w:rPr>
          <w:rFonts w:ascii="Times New Roman" w:hAnsi="Times New Roman"/>
          <w:sz w:val="24"/>
          <w:lang w:val="en-US"/>
        </w:rPr>
      </w:pPr>
    </w:p>
    <w:p w14:paraId="5A8B26A9" w14:textId="77777777" w:rsidR="00886E27" w:rsidRDefault="008855EA">
      <w:pPr>
        <w:pStyle w:val="Feature"/>
        <w:widowControl/>
        <w:spacing w:line="360" w:lineRule="auto"/>
        <w:rPr>
          <w:rFonts w:ascii="Times New Roman" w:hAnsi="Times New Roman"/>
          <w:color w:val="FF0000"/>
          <w:sz w:val="24"/>
          <w:lang w:val="en-US"/>
        </w:rPr>
      </w:pPr>
      <w:r>
        <w:rPr>
          <w:rFonts w:ascii="Times New Roman" w:hAnsi="Times New Roman"/>
          <w:color w:val="000000"/>
          <w:sz w:val="24"/>
          <w:lang w:val="en-US"/>
        </w:rPr>
        <w:t xml:space="preserve">39. &lt; Maxillary palpi </w:t>
      </w:r>
      <w:commentRangeStart w:id="16"/>
      <w:r>
        <w:rPr>
          <w:rFonts w:ascii="Times New Roman" w:hAnsi="Times New Roman"/>
          <w:color w:val="000000"/>
          <w:sz w:val="24"/>
          <w:lang w:val="en-US"/>
        </w:rPr>
        <w:t>length</w:t>
      </w:r>
      <w:commentRangeEnd w:id="16"/>
      <w:r w:rsidR="004E2D90">
        <w:rPr>
          <w:rStyle w:val="Refdecomentario"/>
          <w:lang w:val="es-ES"/>
        </w:rPr>
        <w:commentReference w:id="16"/>
      </w:r>
      <w:r>
        <w:rPr>
          <w:rFonts w:ascii="Times New Roman" w:hAnsi="Times New Roman"/>
          <w:color w:val="000000"/>
          <w:sz w:val="24"/>
          <w:lang w:val="en-US"/>
        </w:rPr>
        <w:t>&gt;/</w:t>
      </w:r>
    </w:p>
    <w:p w14:paraId="2756FA90"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elongated/</w:t>
      </w:r>
    </w:p>
    <w:p w14:paraId="4ED71FA2"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(1) short/</w:t>
      </w:r>
    </w:p>
    <w:p w14:paraId="2DE561F8"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 xml:space="preserve">(2) very short/ </w:t>
      </w:r>
    </w:p>
    <w:p w14:paraId="53EC31F2" w14:textId="77777777" w:rsidR="00886E27" w:rsidRDefault="00886E27">
      <w:pPr>
        <w:pStyle w:val="Feature"/>
        <w:widowControl/>
        <w:spacing w:line="360" w:lineRule="auto"/>
        <w:rPr>
          <w:rFonts w:ascii="Times New Roman" w:hAnsi="Times New Roman"/>
          <w:color w:val="000000"/>
          <w:sz w:val="24"/>
          <w:lang w:val="en-US"/>
        </w:rPr>
      </w:pPr>
    </w:p>
    <w:p w14:paraId="2744FC5D"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t>The maxillary palpi short is common in an important group of “</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w:t>
      </w:r>
      <w:r>
        <w:rPr>
          <w:rFonts w:ascii="Times New Roman" w:hAnsi="Times New Roman"/>
          <w:color w:val="000000"/>
          <w:sz w:val="24"/>
          <w:lang w:val="en-US"/>
        </w:rPr>
        <w:t xml:space="preserve"> species, the transition to state 2 (maxillary palpi very short) supports </w:t>
      </w:r>
      <w:proofErr w:type="spellStart"/>
      <w:r>
        <w:rPr>
          <w:rFonts w:ascii="Times New Roman" w:hAnsi="Times New Roman"/>
          <w:i/>
          <w:color w:val="000000"/>
          <w:sz w:val="24"/>
          <w:lang w:val="en-US"/>
        </w:rPr>
        <w:t>Globulicornus</w:t>
      </w:r>
      <w:proofErr w:type="spellEnd"/>
      <w:r>
        <w:rPr>
          <w:rFonts w:ascii="Times New Roman" w:hAnsi="Times New Roman"/>
          <w:i/>
          <w:color w:val="000000"/>
          <w:sz w:val="24"/>
          <w:lang w:val="en-US"/>
        </w:rPr>
        <w:t>.</w:t>
      </w:r>
      <w:r>
        <w:rPr>
          <w:rFonts w:ascii="Times New Roman" w:hAnsi="Times New Roman"/>
          <w:color w:val="000000"/>
          <w:sz w:val="24"/>
          <w:lang w:val="en-US"/>
        </w:rPr>
        <w:t xml:space="preserve"> </w:t>
      </w:r>
    </w:p>
    <w:p w14:paraId="1C924165" w14:textId="77777777" w:rsidR="00886E27" w:rsidRDefault="00886E27">
      <w:pPr>
        <w:pStyle w:val="Feature"/>
        <w:widowControl/>
        <w:spacing w:line="360" w:lineRule="auto"/>
        <w:rPr>
          <w:rFonts w:ascii="Times New Roman" w:hAnsi="Times New Roman"/>
          <w:color w:val="FF0000"/>
          <w:sz w:val="24"/>
          <w:lang w:val="en-US"/>
        </w:rPr>
      </w:pPr>
    </w:p>
    <w:p w14:paraId="31E38FB7" w14:textId="77777777" w:rsidR="00886E27" w:rsidRDefault="008855EA">
      <w:pPr>
        <w:pStyle w:val="Feature"/>
        <w:widowControl/>
        <w:spacing w:line="360" w:lineRule="auto"/>
        <w:rPr>
          <w:rFonts w:ascii="Times New Roman" w:hAnsi="Times New Roman"/>
          <w:color w:val="FF0000"/>
          <w:sz w:val="24"/>
          <w:lang w:val="en-US"/>
        </w:rPr>
      </w:pPr>
      <w:r>
        <w:rPr>
          <w:rFonts w:ascii="Times New Roman" w:hAnsi="Times New Roman"/>
          <w:color w:val="000000"/>
          <w:sz w:val="24"/>
          <w:lang w:val="en-US"/>
        </w:rPr>
        <w:t xml:space="preserve">40. &lt; Maxillary palpi </w:t>
      </w:r>
      <w:commentRangeStart w:id="17"/>
      <w:r>
        <w:rPr>
          <w:rFonts w:ascii="Times New Roman" w:hAnsi="Times New Roman"/>
          <w:sz w:val="24"/>
          <w:lang w:val="en-US"/>
        </w:rPr>
        <w:t>curvature</w:t>
      </w:r>
      <w:commentRangeEnd w:id="17"/>
      <w:r w:rsidR="00606C12">
        <w:rPr>
          <w:rStyle w:val="Refdecomentario"/>
          <w:lang w:val="es-ES"/>
        </w:rPr>
        <w:commentReference w:id="17"/>
      </w:r>
      <w:r>
        <w:rPr>
          <w:rFonts w:ascii="Times New Roman" w:hAnsi="Times New Roman"/>
          <w:color w:val="000000"/>
          <w:sz w:val="24"/>
          <w:lang w:val="en-US"/>
        </w:rPr>
        <w:t xml:space="preserve">&gt;/ </w:t>
      </w:r>
    </w:p>
    <w:p w14:paraId="020D3906"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curved/</w:t>
      </w:r>
    </w:p>
    <w:p w14:paraId="505150FA"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(1) not curved/</w:t>
      </w:r>
    </w:p>
    <w:p w14:paraId="5A9C70B2" w14:textId="77777777" w:rsidR="00886E27" w:rsidRDefault="00886E27">
      <w:pPr>
        <w:pStyle w:val="Feature"/>
        <w:widowControl/>
        <w:spacing w:line="360" w:lineRule="auto"/>
        <w:rPr>
          <w:rFonts w:ascii="Times New Roman" w:hAnsi="Times New Roman"/>
          <w:color w:val="000000"/>
          <w:sz w:val="24"/>
          <w:lang w:val="en-US"/>
        </w:rPr>
      </w:pPr>
    </w:p>
    <w:p w14:paraId="3E9C4065"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t>Within “</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w:t>
      </w:r>
      <w:r>
        <w:rPr>
          <w:rFonts w:ascii="Times New Roman" w:hAnsi="Times New Roman"/>
          <w:color w:val="000000"/>
          <w:sz w:val="24"/>
          <w:lang w:val="en-US"/>
        </w:rPr>
        <w:t xml:space="preserve"> it is a polymorphic trait.</w:t>
      </w:r>
    </w:p>
    <w:p w14:paraId="0B5F3378" w14:textId="77777777" w:rsidR="00886E27" w:rsidRDefault="00886E27">
      <w:pPr>
        <w:pStyle w:val="Feature"/>
        <w:widowControl/>
        <w:spacing w:line="360" w:lineRule="auto"/>
        <w:rPr>
          <w:rFonts w:ascii="Times New Roman" w:hAnsi="Times New Roman"/>
          <w:color w:val="000000"/>
          <w:sz w:val="24"/>
          <w:lang w:val="en-US"/>
        </w:rPr>
      </w:pPr>
    </w:p>
    <w:p w14:paraId="5E462EBA" w14:textId="77777777" w:rsidR="00886E27" w:rsidRDefault="00886E27">
      <w:pPr>
        <w:pStyle w:val="Feature"/>
        <w:widowControl/>
        <w:spacing w:line="360" w:lineRule="auto"/>
        <w:rPr>
          <w:rFonts w:ascii="Times New Roman" w:hAnsi="Times New Roman"/>
          <w:color w:val="FF0000"/>
          <w:sz w:val="24"/>
          <w:lang w:val="en-US"/>
        </w:rPr>
      </w:pPr>
    </w:p>
    <w:p w14:paraId="457B6EE3" w14:textId="77777777" w:rsidR="00886E27" w:rsidRDefault="008855EA">
      <w:pPr>
        <w:pStyle w:val="Feature"/>
        <w:widowControl/>
        <w:spacing w:line="360" w:lineRule="auto"/>
        <w:rPr>
          <w:rFonts w:ascii="Times New Roman" w:hAnsi="Times New Roman"/>
          <w:color w:val="FF0000"/>
          <w:sz w:val="24"/>
          <w:lang w:val="en-US"/>
        </w:rPr>
      </w:pPr>
      <w:r>
        <w:rPr>
          <w:rFonts w:ascii="Times New Roman" w:hAnsi="Times New Roman"/>
          <w:color w:val="000000"/>
          <w:sz w:val="24"/>
          <w:lang w:val="en-US"/>
        </w:rPr>
        <w:t xml:space="preserve">41. &lt; Maxillary palpi pilosity length&gt;/ </w:t>
      </w:r>
    </w:p>
    <w:p w14:paraId="2B59C1B9"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short/</w:t>
      </w:r>
    </w:p>
    <w:p w14:paraId="2D69A615"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(1) long/</w:t>
      </w:r>
    </w:p>
    <w:p w14:paraId="49153F3B" w14:textId="77777777" w:rsidR="00886E27" w:rsidRDefault="00886E27">
      <w:pPr>
        <w:pStyle w:val="Feature"/>
        <w:widowControl/>
        <w:spacing w:line="360" w:lineRule="auto"/>
        <w:rPr>
          <w:rFonts w:ascii="Times New Roman" w:hAnsi="Times New Roman"/>
          <w:color w:val="000000"/>
          <w:sz w:val="24"/>
          <w:lang w:val="en-US"/>
        </w:rPr>
      </w:pPr>
    </w:p>
    <w:p w14:paraId="4F279ED6"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t>42. &lt; Maxillary palpi pilosity density&gt;/</w:t>
      </w:r>
    </w:p>
    <w:p w14:paraId="3E0560DE"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sparse/</w:t>
      </w:r>
    </w:p>
    <w:p w14:paraId="6F61F86A"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(1) dense/</w:t>
      </w:r>
    </w:p>
    <w:p w14:paraId="1C83FD8F" w14:textId="77777777" w:rsidR="00886E27" w:rsidRDefault="00886E27">
      <w:pPr>
        <w:pStyle w:val="Feature"/>
        <w:widowControl/>
        <w:spacing w:line="360" w:lineRule="auto"/>
        <w:rPr>
          <w:rFonts w:ascii="Times New Roman" w:hAnsi="Times New Roman"/>
          <w:color w:val="000000"/>
          <w:sz w:val="24"/>
          <w:lang w:val="en-US"/>
        </w:rPr>
      </w:pPr>
    </w:p>
    <w:p w14:paraId="0EA324F4"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t>43. &lt; Maxillary palpi pilosity color &gt;/</w:t>
      </w:r>
    </w:p>
    <w:p w14:paraId="23CD5B7D" w14:textId="77777777" w:rsidR="00886E27" w:rsidRDefault="008855EA">
      <w:pPr>
        <w:pStyle w:val="State"/>
        <w:widowControl/>
        <w:numPr>
          <w:ilvl w:val="0"/>
          <w:numId w:val="13"/>
        </w:numPr>
        <w:tabs>
          <w:tab w:val="left" w:pos="865"/>
          <w:tab w:val="left" w:pos="1585"/>
        </w:tabs>
        <w:spacing w:line="360" w:lineRule="auto"/>
        <w:ind w:left="865"/>
        <w:rPr>
          <w:rFonts w:ascii="Times New Roman" w:hAnsi="Times New Roman"/>
          <w:color w:val="000000"/>
          <w:sz w:val="24"/>
          <w:lang w:val="en-US"/>
        </w:rPr>
      </w:pPr>
      <w:r>
        <w:rPr>
          <w:rFonts w:ascii="Times New Roman" w:hAnsi="Times New Roman"/>
          <w:color w:val="000000"/>
          <w:sz w:val="24"/>
          <w:lang w:val="en-US"/>
        </w:rPr>
        <w:t>black/</w:t>
      </w:r>
    </w:p>
    <w:p w14:paraId="183BA2C1" w14:textId="77777777" w:rsidR="00886E27" w:rsidRDefault="008855EA">
      <w:pPr>
        <w:pStyle w:val="State"/>
        <w:widowControl/>
        <w:numPr>
          <w:ilvl w:val="0"/>
          <w:numId w:val="13"/>
        </w:numPr>
        <w:tabs>
          <w:tab w:val="left" w:pos="865"/>
          <w:tab w:val="left" w:pos="1585"/>
        </w:tabs>
        <w:spacing w:line="360" w:lineRule="auto"/>
        <w:ind w:left="865"/>
        <w:rPr>
          <w:rFonts w:ascii="Times New Roman" w:hAnsi="Times New Roman"/>
          <w:color w:val="000000"/>
          <w:sz w:val="24"/>
          <w:lang w:val="en-US"/>
        </w:rPr>
      </w:pPr>
      <w:r>
        <w:rPr>
          <w:rFonts w:ascii="Times New Roman" w:hAnsi="Times New Roman"/>
          <w:color w:val="000000"/>
          <w:sz w:val="24"/>
          <w:lang w:val="en-US"/>
        </w:rPr>
        <w:t>whitish/</w:t>
      </w:r>
    </w:p>
    <w:p w14:paraId="42DF7F82" w14:textId="77777777" w:rsidR="00886E27" w:rsidRDefault="008855EA">
      <w:pPr>
        <w:pStyle w:val="State"/>
        <w:widowControl/>
        <w:numPr>
          <w:ilvl w:val="0"/>
          <w:numId w:val="13"/>
        </w:numPr>
        <w:tabs>
          <w:tab w:val="left" w:pos="865"/>
          <w:tab w:val="left" w:pos="1425"/>
        </w:tabs>
        <w:spacing w:line="360" w:lineRule="auto"/>
        <w:ind w:left="865"/>
        <w:rPr>
          <w:rFonts w:ascii="Times New Roman" w:hAnsi="Times New Roman"/>
          <w:color w:val="000000"/>
          <w:sz w:val="24"/>
          <w:lang w:val="en-US"/>
        </w:rPr>
      </w:pPr>
      <w:r>
        <w:rPr>
          <w:rFonts w:ascii="Times New Roman" w:hAnsi="Times New Roman"/>
          <w:color w:val="000000"/>
          <w:sz w:val="24"/>
          <w:lang w:val="en-US"/>
        </w:rPr>
        <w:t>yellowish/</w:t>
      </w:r>
    </w:p>
    <w:p w14:paraId="132B7D50" w14:textId="77777777" w:rsidR="00886E27" w:rsidRDefault="00886E27">
      <w:pPr>
        <w:pStyle w:val="State"/>
        <w:widowControl/>
        <w:spacing w:line="360" w:lineRule="auto"/>
        <w:ind w:left="1225"/>
        <w:rPr>
          <w:rFonts w:ascii="Times New Roman" w:hAnsi="Times New Roman"/>
          <w:color w:val="000000"/>
          <w:sz w:val="24"/>
          <w:lang w:val="en-US"/>
        </w:rPr>
      </w:pPr>
    </w:p>
    <w:p w14:paraId="06732CCC"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t xml:space="preserve">44. &lt; pruinose stripes on </w:t>
      </w:r>
      <w:proofErr w:type="spellStart"/>
      <w:r>
        <w:rPr>
          <w:rFonts w:ascii="Times New Roman" w:hAnsi="Times New Roman"/>
          <w:color w:val="000000"/>
          <w:sz w:val="24"/>
          <w:lang w:val="en-US"/>
        </w:rPr>
        <w:t>mesoscutum</w:t>
      </w:r>
      <w:proofErr w:type="spellEnd"/>
      <w:r>
        <w:rPr>
          <w:rFonts w:ascii="Times New Roman" w:hAnsi="Times New Roman"/>
          <w:color w:val="000000"/>
          <w:sz w:val="24"/>
          <w:lang w:val="en-US"/>
        </w:rPr>
        <w:t xml:space="preserve"> &gt;/</w:t>
      </w:r>
    </w:p>
    <w:p w14:paraId="0B8A5392"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present/</w:t>
      </w:r>
    </w:p>
    <w:p w14:paraId="54B4CA20"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(1) absent/</w:t>
      </w:r>
    </w:p>
    <w:p w14:paraId="36BB0F68" w14:textId="77777777" w:rsidR="00886E27" w:rsidRDefault="00886E27">
      <w:pPr>
        <w:pStyle w:val="Feature"/>
        <w:widowControl/>
        <w:spacing w:line="360" w:lineRule="auto"/>
        <w:rPr>
          <w:rFonts w:ascii="Times New Roman" w:hAnsi="Times New Roman"/>
          <w:color w:val="000000"/>
          <w:sz w:val="24"/>
          <w:lang w:val="en-US"/>
        </w:rPr>
      </w:pPr>
    </w:p>
    <w:p w14:paraId="414AE432"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t xml:space="preserve">The presence of longitudinal pruinose stripes on the </w:t>
      </w:r>
      <w:proofErr w:type="spellStart"/>
      <w:r>
        <w:rPr>
          <w:rFonts w:ascii="Times New Roman" w:hAnsi="Times New Roman"/>
          <w:color w:val="000000"/>
          <w:sz w:val="24"/>
          <w:lang w:val="en-US"/>
        </w:rPr>
        <w:t>mesoscutum</w:t>
      </w:r>
      <w:proofErr w:type="spellEnd"/>
      <w:r>
        <w:rPr>
          <w:rFonts w:ascii="Times New Roman" w:hAnsi="Times New Roman"/>
          <w:color w:val="000000"/>
          <w:sz w:val="24"/>
          <w:lang w:val="en-US"/>
        </w:rPr>
        <w:t xml:space="preserve"> is the </w:t>
      </w:r>
      <w:proofErr w:type="spellStart"/>
      <w:r>
        <w:rPr>
          <w:rFonts w:ascii="Times New Roman" w:hAnsi="Times New Roman"/>
          <w:color w:val="000000"/>
          <w:sz w:val="24"/>
          <w:lang w:val="en-US"/>
        </w:rPr>
        <w:t>plesiomorphous</w:t>
      </w:r>
      <w:proofErr w:type="spellEnd"/>
      <w:r>
        <w:rPr>
          <w:rFonts w:ascii="Times New Roman" w:hAnsi="Times New Roman"/>
          <w:color w:val="000000"/>
          <w:sz w:val="24"/>
          <w:lang w:val="en-US"/>
        </w:rPr>
        <w:t xml:space="preserve"> condition, observed in four of the </w:t>
      </w:r>
      <w:proofErr w:type="spellStart"/>
      <w:r>
        <w:rPr>
          <w:rFonts w:ascii="Times New Roman" w:hAnsi="Times New Roman"/>
          <w:color w:val="000000"/>
          <w:sz w:val="24"/>
          <w:lang w:val="en-US"/>
        </w:rPr>
        <w:t>outgrups</w:t>
      </w:r>
      <w:proofErr w:type="spellEnd"/>
      <w:r>
        <w:rPr>
          <w:rFonts w:ascii="Times New Roman" w:hAnsi="Times New Roman"/>
          <w:color w:val="000000"/>
          <w:sz w:val="24"/>
          <w:lang w:val="en-US"/>
        </w:rPr>
        <w:t xml:space="preserve"> used in the analysis. The </w:t>
      </w:r>
      <w:proofErr w:type="spellStart"/>
      <w:r>
        <w:rPr>
          <w:rFonts w:ascii="Times New Roman" w:hAnsi="Times New Roman"/>
          <w:color w:val="000000"/>
          <w:sz w:val="24"/>
          <w:lang w:val="en-US"/>
        </w:rPr>
        <w:t>plesiomorphous</w:t>
      </w:r>
      <w:proofErr w:type="spellEnd"/>
      <w:r>
        <w:rPr>
          <w:rFonts w:ascii="Times New Roman" w:hAnsi="Times New Roman"/>
          <w:color w:val="000000"/>
          <w:sz w:val="24"/>
          <w:lang w:val="en-US"/>
        </w:rPr>
        <w:t xml:space="preserve"> condition is a transition to the state (1) that supports all groups and taxa within </w:t>
      </w:r>
      <w:r>
        <w:rPr>
          <w:rFonts w:ascii="Times New Roman" w:hAnsi="Times New Roman"/>
          <w:sz w:val="24"/>
          <w:lang w:val="en-US"/>
        </w:rPr>
        <w:t>“</w:t>
      </w:r>
      <w:proofErr w:type="spellStart"/>
      <w:r>
        <w:rPr>
          <w:rFonts w:ascii="Times New Roman" w:hAnsi="Times New Roman"/>
          <w:i/>
          <w:sz w:val="24"/>
          <w:lang w:val="en-US"/>
        </w:rPr>
        <w:t>Dasybasis</w:t>
      </w:r>
      <w:proofErr w:type="spellEnd"/>
      <w:r>
        <w:rPr>
          <w:rFonts w:ascii="Times New Roman" w:hAnsi="Times New Roman"/>
          <w:sz w:val="24"/>
          <w:lang w:val="en-US"/>
        </w:rPr>
        <w:t>”.</w:t>
      </w:r>
      <w:r>
        <w:rPr>
          <w:rFonts w:ascii="Times New Roman" w:hAnsi="Times New Roman"/>
          <w:color w:val="000000"/>
          <w:sz w:val="24"/>
          <w:lang w:val="en-US"/>
        </w:rPr>
        <w:t xml:space="preserve"> </w:t>
      </w:r>
    </w:p>
    <w:p w14:paraId="71211CB7" w14:textId="77777777" w:rsidR="00886E27" w:rsidRDefault="00886E27">
      <w:pPr>
        <w:pStyle w:val="Feature"/>
        <w:widowControl/>
        <w:spacing w:line="360" w:lineRule="auto"/>
        <w:rPr>
          <w:rFonts w:ascii="Times New Roman" w:hAnsi="Times New Roman"/>
          <w:sz w:val="24"/>
          <w:lang w:val="en-US"/>
        </w:rPr>
      </w:pPr>
    </w:p>
    <w:p w14:paraId="1E578E6C"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t xml:space="preserve">45. &lt; Number of </w:t>
      </w:r>
      <w:proofErr w:type="spellStart"/>
      <w:r>
        <w:rPr>
          <w:rFonts w:ascii="Times New Roman" w:hAnsi="Times New Roman"/>
          <w:color w:val="000000"/>
          <w:sz w:val="24"/>
          <w:lang w:val="en-US"/>
        </w:rPr>
        <w:t>mesoscutum</w:t>
      </w:r>
      <w:proofErr w:type="spellEnd"/>
      <w:r>
        <w:rPr>
          <w:rFonts w:ascii="Times New Roman" w:hAnsi="Times New Roman"/>
          <w:color w:val="000000"/>
          <w:sz w:val="24"/>
          <w:lang w:val="en-US"/>
        </w:rPr>
        <w:t xml:space="preserve"> bands &gt;/</w:t>
      </w:r>
    </w:p>
    <w:p w14:paraId="1FFF751E" w14:textId="77777777" w:rsidR="00886E27" w:rsidRDefault="008855EA">
      <w:pPr>
        <w:pStyle w:val="Feature"/>
        <w:widowControl/>
        <w:numPr>
          <w:ilvl w:val="0"/>
          <w:numId w:val="13"/>
        </w:numPr>
        <w:tabs>
          <w:tab w:val="left" w:pos="510"/>
          <w:tab w:val="left" w:pos="870"/>
        </w:tabs>
        <w:spacing w:line="360" w:lineRule="auto"/>
        <w:ind w:left="870"/>
        <w:rPr>
          <w:rFonts w:ascii="Times New Roman" w:hAnsi="Times New Roman"/>
          <w:color w:val="000000"/>
          <w:sz w:val="24"/>
          <w:lang w:val="en-US"/>
        </w:rPr>
      </w:pPr>
      <w:r>
        <w:rPr>
          <w:rFonts w:ascii="Times New Roman" w:hAnsi="Times New Roman"/>
          <w:color w:val="000000"/>
          <w:sz w:val="24"/>
          <w:lang w:val="en-US"/>
        </w:rPr>
        <w:t>up to 3</w:t>
      </w:r>
    </w:p>
    <w:p w14:paraId="263CB600" w14:textId="77777777" w:rsidR="00886E27" w:rsidRDefault="008855EA">
      <w:pPr>
        <w:pStyle w:val="Feature"/>
        <w:widowControl/>
        <w:numPr>
          <w:ilvl w:val="0"/>
          <w:numId w:val="13"/>
        </w:numPr>
        <w:tabs>
          <w:tab w:val="left" w:pos="510"/>
          <w:tab w:val="left" w:pos="870"/>
        </w:tabs>
        <w:spacing w:line="360" w:lineRule="auto"/>
        <w:ind w:left="870"/>
        <w:rPr>
          <w:rFonts w:ascii="Times New Roman" w:hAnsi="Times New Roman"/>
          <w:color w:val="000000"/>
          <w:sz w:val="24"/>
          <w:lang w:val="en-US"/>
        </w:rPr>
      </w:pPr>
      <w:r>
        <w:rPr>
          <w:rFonts w:ascii="Times New Roman" w:hAnsi="Times New Roman"/>
          <w:color w:val="000000"/>
          <w:sz w:val="24"/>
          <w:lang w:val="en-US"/>
        </w:rPr>
        <w:t>4 or more</w:t>
      </w:r>
    </w:p>
    <w:p w14:paraId="021ED706" w14:textId="77777777" w:rsidR="00886E27" w:rsidRDefault="00886E27">
      <w:pPr>
        <w:pStyle w:val="Feature"/>
        <w:widowControl/>
        <w:spacing w:line="360" w:lineRule="auto"/>
        <w:rPr>
          <w:rFonts w:ascii="Times New Roman" w:hAnsi="Times New Roman"/>
          <w:color w:val="000000"/>
          <w:sz w:val="24"/>
          <w:lang w:val="en-US"/>
        </w:rPr>
      </w:pPr>
    </w:p>
    <w:p w14:paraId="742BBD6B" w14:textId="77777777" w:rsidR="00886E27" w:rsidRDefault="008855EA">
      <w:pPr>
        <w:pStyle w:val="Feature"/>
        <w:widowControl/>
        <w:spacing w:line="360" w:lineRule="auto"/>
        <w:rPr>
          <w:rFonts w:ascii="Times New Roman" w:hAnsi="Times New Roman"/>
          <w:b/>
          <w:color w:val="FF0000"/>
          <w:sz w:val="24"/>
          <w:lang w:val="en-US"/>
        </w:rPr>
      </w:pPr>
      <w:r>
        <w:rPr>
          <w:rFonts w:ascii="Times New Roman" w:hAnsi="Times New Roman"/>
          <w:color w:val="000000"/>
          <w:sz w:val="24"/>
          <w:lang w:val="en-US"/>
        </w:rPr>
        <w:t xml:space="preserve">46. &lt;Shape of </w:t>
      </w:r>
      <w:commentRangeStart w:id="18"/>
      <w:proofErr w:type="spellStart"/>
      <w:r>
        <w:rPr>
          <w:rFonts w:ascii="Times New Roman" w:hAnsi="Times New Roman"/>
          <w:color w:val="000000"/>
          <w:sz w:val="24"/>
          <w:lang w:val="en-US"/>
        </w:rPr>
        <w:t>prescutellum</w:t>
      </w:r>
      <w:commentRangeEnd w:id="18"/>
      <w:proofErr w:type="spellEnd"/>
      <w:r w:rsidR="004E2D90">
        <w:rPr>
          <w:rStyle w:val="Refdecomentario"/>
          <w:lang w:val="es-ES"/>
        </w:rPr>
        <w:commentReference w:id="18"/>
      </w:r>
      <w:r>
        <w:rPr>
          <w:rFonts w:ascii="Times New Roman" w:hAnsi="Times New Roman"/>
          <w:color w:val="000000"/>
          <w:sz w:val="24"/>
          <w:lang w:val="en-US"/>
        </w:rPr>
        <w:t xml:space="preserve">&gt;/ </w:t>
      </w:r>
    </w:p>
    <w:p w14:paraId="4D0EB393"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triangular/</w:t>
      </w:r>
    </w:p>
    <w:p w14:paraId="480BE8FE"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(1) bell-shaped/</w:t>
      </w:r>
    </w:p>
    <w:p w14:paraId="0BF622E8" w14:textId="77777777" w:rsidR="00886E27" w:rsidRDefault="00886E27">
      <w:pPr>
        <w:pStyle w:val="Feature"/>
        <w:widowControl/>
        <w:spacing w:line="360" w:lineRule="auto"/>
        <w:rPr>
          <w:rFonts w:ascii="Times New Roman" w:hAnsi="Times New Roman"/>
          <w:color w:val="000000"/>
          <w:sz w:val="24"/>
          <w:lang w:val="en-US"/>
        </w:rPr>
      </w:pPr>
    </w:p>
    <w:p w14:paraId="7CA5CE75"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t xml:space="preserve">There are no </w:t>
      </w:r>
      <w:r>
        <w:rPr>
          <w:rFonts w:ascii="Times New Roman" w:hAnsi="Times New Roman"/>
          <w:sz w:val="24"/>
          <w:lang w:val="en-US"/>
        </w:rPr>
        <w:t>precedents</w:t>
      </w:r>
      <w:r>
        <w:rPr>
          <w:rFonts w:ascii="Times New Roman" w:hAnsi="Times New Roman"/>
          <w:color w:val="000000"/>
          <w:sz w:val="24"/>
          <w:lang w:val="en-US"/>
        </w:rPr>
        <w:t xml:space="preserve"> in the literature regarding the use of this trait within </w:t>
      </w:r>
      <w:proofErr w:type="spellStart"/>
      <w:r>
        <w:rPr>
          <w:rFonts w:ascii="Times New Roman" w:hAnsi="Times New Roman"/>
          <w:color w:val="000000"/>
          <w:sz w:val="24"/>
          <w:lang w:val="en-US"/>
        </w:rPr>
        <w:t>Tabanidae</w:t>
      </w:r>
      <w:proofErr w:type="spellEnd"/>
      <w:r>
        <w:rPr>
          <w:rFonts w:ascii="Times New Roman" w:hAnsi="Times New Roman"/>
          <w:color w:val="000000"/>
          <w:sz w:val="24"/>
          <w:lang w:val="en-US"/>
        </w:rPr>
        <w:t xml:space="preserve">. The </w:t>
      </w:r>
      <w:proofErr w:type="spellStart"/>
      <w:r>
        <w:rPr>
          <w:rFonts w:ascii="Times New Roman" w:hAnsi="Times New Roman"/>
          <w:color w:val="000000"/>
          <w:sz w:val="24"/>
          <w:lang w:val="en-US"/>
        </w:rPr>
        <w:t>plesiomorphous</w:t>
      </w:r>
      <w:proofErr w:type="spellEnd"/>
      <w:r>
        <w:rPr>
          <w:rFonts w:ascii="Times New Roman" w:hAnsi="Times New Roman"/>
          <w:color w:val="000000"/>
          <w:sz w:val="24"/>
          <w:lang w:val="en-US"/>
        </w:rPr>
        <w:t xml:space="preserve"> condition, </w:t>
      </w:r>
      <w:proofErr w:type="spellStart"/>
      <w:r>
        <w:rPr>
          <w:rFonts w:ascii="Times New Roman" w:hAnsi="Times New Roman"/>
          <w:color w:val="000000"/>
          <w:sz w:val="24"/>
          <w:lang w:val="en-US"/>
        </w:rPr>
        <w:t>prescutellum</w:t>
      </w:r>
      <w:proofErr w:type="spellEnd"/>
      <w:r>
        <w:rPr>
          <w:rFonts w:ascii="Times New Roman" w:hAnsi="Times New Roman"/>
          <w:color w:val="000000"/>
          <w:sz w:val="24"/>
          <w:lang w:val="en-US"/>
        </w:rPr>
        <w:t xml:space="preserve"> triangular, is occurs in the “</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w:t>
      </w:r>
      <w:r>
        <w:rPr>
          <w:rFonts w:ascii="Times New Roman" w:hAnsi="Times New Roman"/>
          <w:color w:val="000000"/>
          <w:sz w:val="24"/>
          <w:lang w:val="en-US"/>
        </w:rPr>
        <w:t xml:space="preserve"> species studied, whereas the derived condition, </w:t>
      </w:r>
      <w:proofErr w:type="spellStart"/>
      <w:r>
        <w:rPr>
          <w:rFonts w:ascii="Times New Roman" w:hAnsi="Times New Roman"/>
          <w:color w:val="000000"/>
          <w:sz w:val="24"/>
          <w:lang w:val="en-US"/>
        </w:rPr>
        <w:t>prescutellum</w:t>
      </w:r>
      <w:proofErr w:type="spellEnd"/>
      <w:r>
        <w:rPr>
          <w:rFonts w:ascii="Times New Roman" w:hAnsi="Times New Roman"/>
          <w:color w:val="000000"/>
          <w:sz w:val="24"/>
          <w:lang w:val="en-US"/>
        </w:rPr>
        <w:t xml:space="preserve"> bell-shaped, is recognized in one of the outgroups (</w:t>
      </w:r>
      <w:proofErr w:type="spellStart"/>
      <w:r>
        <w:rPr>
          <w:rFonts w:ascii="Times New Roman" w:hAnsi="Times New Roman"/>
          <w:i/>
          <w:color w:val="000000"/>
          <w:sz w:val="24"/>
          <w:lang w:val="en-US"/>
        </w:rPr>
        <w:t>Nubiloides</w:t>
      </w:r>
      <w:proofErr w:type="spellEnd"/>
      <w:r>
        <w:rPr>
          <w:rFonts w:ascii="Times New Roman" w:hAnsi="Times New Roman"/>
          <w:i/>
          <w:color w:val="000000"/>
          <w:sz w:val="24"/>
          <w:lang w:val="en-US"/>
        </w:rPr>
        <w:t xml:space="preserve"> </w:t>
      </w:r>
      <w:proofErr w:type="spellStart"/>
      <w:r>
        <w:rPr>
          <w:rFonts w:ascii="Times New Roman" w:hAnsi="Times New Roman"/>
          <w:color w:val="000000"/>
          <w:sz w:val="24"/>
          <w:lang w:val="en-US"/>
        </w:rPr>
        <w:t>Coscarón</w:t>
      </w:r>
      <w:proofErr w:type="spellEnd"/>
      <w:r>
        <w:rPr>
          <w:rFonts w:ascii="Times New Roman" w:hAnsi="Times New Roman"/>
          <w:color w:val="000000"/>
          <w:sz w:val="24"/>
          <w:lang w:val="en-US"/>
        </w:rPr>
        <w:t xml:space="preserve"> &amp; Philip) used in the </w:t>
      </w:r>
      <w:proofErr w:type="gramStart"/>
      <w:r>
        <w:rPr>
          <w:rFonts w:ascii="Times New Roman" w:hAnsi="Times New Roman"/>
          <w:color w:val="000000"/>
          <w:sz w:val="24"/>
          <w:lang w:val="en-US"/>
        </w:rPr>
        <w:t>analysis,.</w:t>
      </w:r>
      <w:proofErr w:type="gramEnd"/>
    </w:p>
    <w:p w14:paraId="7FEE56D6" w14:textId="77777777" w:rsidR="00886E27" w:rsidRDefault="00886E27">
      <w:pPr>
        <w:pStyle w:val="Feature"/>
        <w:widowControl/>
        <w:spacing w:line="360" w:lineRule="auto"/>
        <w:rPr>
          <w:rFonts w:ascii="Times New Roman" w:hAnsi="Times New Roman"/>
          <w:sz w:val="24"/>
          <w:lang w:val="en-US"/>
        </w:rPr>
      </w:pPr>
    </w:p>
    <w:p w14:paraId="75864527" w14:textId="77777777" w:rsidR="00886E27" w:rsidRDefault="008855EA">
      <w:pPr>
        <w:pStyle w:val="Feature"/>
        <w:widowControl/>
        <w:spacing w:line="360" w:lineRule="auto"/>
        <w:rPr>
          <w:rFonts w:ascii="Times New Roman" w:hAnsi="Times New Roman"/>
          <w:b/>
          <w:color w:val="FF0000"/>
          <w:sz w:val="24"/>
          <w:lang w:val="en-US"/>
        </w:rPr>
      </w:pPr>
      <w:r>
        <w:rPr>
          <w:rFonts w:ascii="Times New Roman" w:hAnsi="Times New Roman"/>
          <w:color w:val="000000"/>
          <w:sz w:val="24"/>
          <w:lang w:val="en-US"/>
        </w:rPr>
        <w:t xml:space="preserve">47. &lt;Halteres color&gt;/ </w:t>
      </w:r>
    </w:p>
    <w:p w14:paraId="3B17DB49"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dark brown, grayish brown, brown, reddish brown, yellowish brown, light brown/</w:t>
      </w:r>
    </w:p>
    <w:p w14:paraId="1D444B93" w14:textId="77777777" w:rsidR="00886E27" w:rsidRDefault="008855EA">
      <w:pPr>
        <w:pStyle w:val="State"/>
        <w:widowControl/>
        <w:spacing w:line="360" w:lineRule="auto"/>
        <w:ind w:firstLine="505"/>
        <w:rPr>
          <w:rFonts w:ascii="Times New Roman" w:hAnsi="Times New Roman"/>
          <w:color w:val="000000"/>
          <w:sz w:val="24"/>
          <w:lang w:val="en-US"/>
        </w:rPr>
      </w:pPr>
      <w:r>
        <w:rPr>
          <w:rFonts w:ascii="Times New Roman" w:hAnsi="Times New Roman"/>
          <w:color w:val="000000"/>
          <w:sz w:val="24"/>
          <w:lang w:val="en-US"/>
        </w:rPr>
        <w:t>(1) dark gray, grayish/</w:t>
      </w:r>
    </w:p>
    <w:p w14:paraId="601407E3"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(2) orange, yellowish, reddish/</w:t>
      </w:r>
    </w:p>
    <w:p w14:paraId="7B7F8639"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(3) whitish/</w:t>
      </w:r>
    </w:p>
    <w:p w14:paraId="664D3516" w14:textId="77777777" w:rsidR="00886E27" w:rsidRDefault="00886E27">
      <w:pPr>
        <w:pStyle w:val="Feature"/>
        <w:widowControl/>
        <w:spacing w:line="360" w:lineRule="auto"/>
        <w:rPr>
          <w:rFonts w:ascii="Times New Roman" w:hAnsi="Times New Roman"/>
          <w:color w:val="000000"/>
          <w:sz w:val="24"/>
          <w:lang w:val="en-US"/>
        </w:rPr>
      </w:pPr>
    </w:p>
    <w:p w14:paraId="3AFA7AEA" w14:textId="77777777" w:rsidR="00886E27" w:rsidRDefault="00886E27">
      <w:pPr>
        <w:pStyle w:val="Feature"/>
        <w:widowControl/>
        <w:spacing w:line="360" w:lineRule="auto"/>
        <w:rPr>
          <w:rFonts w:ascii="Times New Roman" w:hAnsi="Times New Roman"/>
          <w:color w:val="FF0000"/>
          <w:sz w:val="24"/>
          <w:lang w:val="en-US"/>
        </w:rPr>
      </w:pPr>
    </w:p>
    <w:p w14:paraId="364A2864" w14:textId="77777777" w:rsidR="00886E27" w:rsidRDefault="008855EA">
      <w:pPr>
        <w:pStyle w:val="Feature"/>
        <w:widowControl/>
        <w:spacing w:line="360" w:lineRule="auto"/>
        <w:rPr>
          <w:rFonts w:ascii="Times New Roman" w:hAnsi="Times New Roman"/>
          <w:b/>
          <w:color w:val="FF0000"/>
          <w:sz w:val="24"/>
          <w:lang w:val="en-US"/>
        </w:rPr>
      </w:pPr>
      <w:r>
        <w:rPr>
          <w:rFonts w:ascii="Times New Roman" w:hAnsi="Times New Roman"/>
          <w:color w:val="000000"/>
          <w:sz w:val="24"/>
          <w:lang w:val="en-US"/>
        </w:rPr>
        <w:t>48. &lt;Wings&gt;/</w:t>
      </w:r>
    </w:p>
    <w:p w14:paraId="55FC65CF"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hyaline/</w:t>
      </w:r>
    </w:p>
    <w:p w14:paraId="4EDA9C1A"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(1) with clouds/</w:t>
      </w:r>
    </w:p>
    <w:p w14:paraId="33A36C7C"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(2) smoky/</w:t>
      </w:r>
    </w:p>
    <w:p w14:paraId="1F859F20" w14:textId="77777777" w:rsidR="00886E27" w:rsidRDefault="00886E27">
      <w:pPr>
        <w:pStyle w:val="State"/>
        <w:widowControl/>
        <w:spacing w:line="360" w:lineRule="auto"/>
        <w:ind w:left="505"/>
        <w:rPr>
          <w:rFonts w:ascii="Times New Roman" w:hAnsi="Times New Roman"/>
          <w:color w:val="000000"/>
          <w:sz w:val="24"/>
          <w:lang w:val="en-US"/>
        </w:rPr>
      </w:pPr>
    </w:p>
    <w:p w14:paraId="64364C70" w14:textId="77777777" w:rsidR="00886E27" w:rsidRDefault="008855EA">
      <w:pPr>
        <w:pStyle w:val="State"/>
        <w:widowControl/>
        <w:spacing w:line="360" w:lineRule="auto"/>
        <w:ind w:left="505"/>
        <w:rPr>
          <w:rFonts w:ascii="Times New Roman" w:hAnsi="Times New Roman"/>
          <w:i/>
          <w:color w:val="000000"/>
          <w:sz w:val="24"/>
          <w:lang w:val="en-US"/>
        </w:rPr>
      </w:pPr>
      <w:r>
        <w:rPr>
          <w:rFonts w:ascii="Times New Roman" w:hAnsi="Times New Roman"/>
          <w:color w:val="000000"/>
          <w:sz w:val="24"/>
          <w:lang w:val="en-US"/>
        </w:rPr>
        <w:t>The transformation, wings hyaline, supports all taxa including all species previously treated as “</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 xml:space="preserve">” + </w:t>
      </w:r>
      <w:proofErr w:type="spellStart"/>
      <w:r>
        <w:rPr>
          <w:rFonts w:ascii="Times New Roman" w:hAnsi="Times New Roman"/>
          <w:i/>
          <w:color w:val="000000"/>
          <w:sz w:val="24"/>
          <w:lang w:val="en-US"/>
        </w:rPr>
        <w:t>Haematopotina</w:t>
      </w:r>
      <w:proofErr w:type="spellEnd"/>
      <w:r>
        <w:rPr>
          <w:rFonts w:ascii="Times New Roman" w:hAnsi="Times New Roman"/>
          <w:color w:val="000000"/>
          <w:sz w:val="24"/>
          <w:lang w:val="en-US"/>
        </w:rPr>
        <w:t xml:space="preserve">, now in several genera. The transition to state 1, wings with clouds, supports </w:t>
      </w:r>
      <w:proofErr w:type="spellStart"/>
      <w:r>
        <w:rPr>
          <w:rFonts w:ascii="Times New Roman" w:hAnsi="Times New Roman"/>
          <w:i/>
          <w:color w:val="000000"/>
          <w:sz w:val="24"/>
          <w:lang w:val="en-US"/>
        </w:rPr>
        <w:t>Haematopotina</w:t>
      </w:r>
      <w:proofErr w:type="spellEnd"/>
      <w:r>
        <w:rPr>
          <w:rFonts w:ascii="Times New Roman" w:hAnsi="Times New Roman"/>
          <w:i/>
          <w:color w:val="000000"/>
          <w:sz w:val="24"/>
          <w:lang w:val="en-US"/>
        </w:rPr>
        <w:t xml:space="preserve"> + </w:t>
      </w:r>
      <w:proofErr w:type="spellStart"/>
      <w:r>
        <w:rPr>
          <w:rFonts w:ascii="Times New Roman" w:hAnsi="Times New Roman"/>
          <w:i/>
          <w:color w:val="000000"/>
          <w:sz w:val="24"/>
          <w:lang w:val="en-US"/>
        </w:rPr>
        <w:t>Globulicornis</w:t>
      </w:r>
      <w:proofErr w:type="spellEnd"/>
    </w:p>
    <w:p w14:paraId="121F5F46" w14:textId="77777777" w:rsidR="00886E27" w:rsidRDefault="00886E27">
      <w:pPr>
        <w:pStyle w:val="Feature"/>
        <w:widowControl/>
        <w:spacing w:line="360" w:lineRule="auto"/>
        <w:rPr>
          <w:rFonts w:ascii="Times New Roman" w:hAnsi="Times New Roman"/>
          <w:color w:val="FF0000"/>
          <w:sz w:val="24"/>
          <w:lang w:val="en-US"/>
        </w:rPr>
      </w:pPr>
    </w:p>
    <w:p w14:paraId="5896BA33"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t>49. &lt;</w:t>
      </w:r>
      <w:proofErr w:type="spellStart"/>
      <w:r>
        <w:rPr>
          <w:rFonts w:ascii="Times New Roman" w:hAnsi="Times New Roman"/>
          <w:color w:val="000000"/>
          <w:sz w:val="24"/>
          <w:lang w:val="en-US"/>
        </w:rPr>
        <w:t>Basicosta</w:t>
      </w:r>
      <w:proofErr w:type="spellEnd"/>
      <w:r>
        <w:rPr>
          <w:rFonts w:ascii="Times New Roman" w:hAnsi="Times New Roman"/>
          <w:color w:val="000000"/>
          <w:sz w:val="24"/>
          <w:lang w:val="en-US"/>
        </w:rPr>
        <w:t xml:space="preserve">&gt;/ </w:t>
      </w:r>
    </w:p>
    <w:p w14:paraId="29721217"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setulose/</w:t>
      </w:r>
    </w:p>
    <w:p w14:paraId="182CD4D9"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(1) bare/</w:t>
      </w:r>
    </w:p>
    <w:p w14:paraId="0AEE502B" w14:textId="77777777" w:rsidR="00886E27" w:rsidRDefault="00886E27">
      <w:pPr>
        <w:pStyle w:val="Feature"/>
        <w:widowControl/>
        <w:spacing w:line="360" w:lineRule="auto"/>
        <w:rPr>
          <w:rFonts w:ascii="Times New Roman" w:hAnsi="Times New Roman"/>
          <w:color w:val="000000"/>
          <w:sz w:val="24"/>
          <w:lang w:val="en-US"/>
        </w:rPr>
      </w:pPr>
    </w:p>
    <w:p w14:paraId="73863219"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lastRenderedPageBreak/>
        <w:t xml:space="preserve">A polymorphic trait within all </w:t>
      </w:r>
      <w:proofErr w:type="spellStart"/>
      <w:r>
        <w:rPr>
          <w:rFonts w:ascii="Times New Roman" w:hAnsi="Times New Roman"/>
          <w:color w:val="000000"/>
          <w:sz w:val="24"/>
          <w:lang w:val="en-US"/>
        </w:rPr>
        <w:t>Tabaninae</w:t>
      </w:r>
      <w:proofErr w:type="spellEnd"/>
      <w:r>
        <w:rPr>
          <w:rFonts w:ascii="Times New Roman" w:hAnsi="Times New Roman"/>
          <w:color w:val="000000"/>
          <w:sz w:val="24"/>
          <w:lang w:val="en-US"/>
        </w:rPr>
        <w:t xml:space="preserve">, as pointed out by Fairchild (1969) with </w:t>
      </w:r>
      <w:r>
        <w:rPr>
          <w:rFonts w:ascii="Times New Roman" w:hAnsi="Times New Roman"/>
          <w:sz w:val="24"/>
          <w:lang w:val="en-US"/>
        </w:rPr>
        <w:t>intermediate</w:t>
      </w:r>
      <w:r>
        <w:rPr>
          <w:rFonts w:ascii="Times New Roman" w:hAnsi="Times New Roman"/>
          <w:color w:val="000000"/>
          <w:sz w:val="24"/>
          <w:lang w:val="en-US"/>
        </w:rPr>
        <w:t xml:space="preserve"> states between setae absent and present. In “</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w:t>
      </w:r>
      <w:r>
        <w:rPr>
          <w:rFonts w:ascii="Times New Roman" w:hAnsi="Times New Roman"/>
          <w:color w:val="000000"/>
          <w:sz w:val="24"/>
          <w:lang w:val="en-US"/>
        </w:rPr>
        <w:t xml:space="preserve">, most species have the derived state </w:t>
      </w:r>
      <w:proofErr w:type="spellStart"/>
      <w:r>
        <w:rPr>
          <w:rFonts w:ascii="Times New Roman" w:hAnsi="Times New Roman"/>
          <w:color w:val="000000"/>
          <w:sz w:val="24"/>
          <w:lang w:val="en-US"/>
        </w:rPr>
        <w:t>basicosta</w:t>
      </w:r>
      <w:proofErr w:type="spellEnd"/>
      <w:r>
        <w:rPr>
          <w:rFonts w:ascii="Times New Roman" w:hAnsi="Times New Roman"/>
          <w:color w:val="000000"/>
          <w:sz w:val="24"/>
          <w:lang w:val="en-US"/>
        </w:rPr>
        <w:t xml:space="preserve"> bare, whereas the </w:t>
      </w:r>
      <w:proofErr w:type="spellStart"/>
      <w:r>
        <w:rPr>
          <w:rFonts w:ascii="Times New Roman" w:hAnsi="Times New Roman"/>
          <w:color w:val="000000"/>
          <w:sz w:val="24"/>
          <w:lang w:val="en-US"/>
        </w:rPr>
        <w:t>plesiomorphous</w:t>
      </w:r>
      <w:proofErr w:type="spellEnd"/>
      <w:r>
        <w:rPr>
          <w:rFonts w:ascii="Times New Roman" w:hAnsi="Times New Roman"/>
          <w:color w:val="000000"/>
          <w:sz w:val="24"/>
          <w:lang w:val="en-US"/>
        </w:rPr>
        <w:t xml:space="preserve"> trait, </w:t>
      </w:r>
      <w:proofErr w:type="spellStart"/>
      <w:r>
        <w:rPr>
          <w:rFonts w:ascii="Times New Roman" w:hAnsi="Times New Roman"/>
          <w:color w:val="000000"/>
          <w:sz w:val="24"/>
          <w:lang w:val="en-US"/>
        </w:rPr>
        <w:t>basicosta</w:t>
      </w:r>
      <w:proofErr w:type="spellEnd"/>
      <w:r>
        <w:rPr>
          <w:rFonts w:ascii="Times New Roman" w:hAnsi="Times New Roman"/>
          <w:color w:val="000000"/>
          <w:sz w:val="24"/>
          <w:lang w:val="en-US"/>
        </w:rPr>
        <w:t xml:space="preserve"> setulose</w:t>
      </w:r>
      <w:r>
        <w:rPr>
          <w:rFonts w:ascii="Times New Roman" w:hAnsi="Times New Roman"/>
          <w:sz w:val="24"/>
          <w:lang w:val="en-US"/>
        </w:rPr>
        <w:t xml:space="preserve">, is present only in </w:t>
      </w:r>
      <w:r>
        <w:rPr>
          <w:rFonts w:ascii="Times New Roman" w:hAnsi="Times New Roman"/>
          <w:i/>
          <w:color w:val="000000"/>
          <w:sz w:val="24"/>
          <w:lang w:val="en-US"/>
        </w:rPr>
        <w:t xml:space="preserve">A. </w:t>
      </w:r>
      <w:proofErr w:type="spellStart"/>
      <w:r>
        <w:rPr>
          <w:rFonts w:ascii="Times New Roman" w:hAnsi="Times New Roman"/>
          <w:i/>
          <w:color w:val="000000"/>
          <w:sz w:val="24"/>
          <w:lang w:val="en-US"/>
        </w:rPr>
        <w:t>belenensis</w:t>
      </w:r>
      <w:proofErr w:type="spellEnd"/>
      <w:r>
        <w:rPr>
          <w:rFonts w:ascii="Times New Roman" w:hAnsi="Times New Roman"/>
          <w:i/>
          <w:color w:val="000000"/>
          <w:sz w:val="24"/>
          <w:lang w:val="en-US"/>
        </w:rPr>
        <w:t xml:space="preserve"> </w:t>
      </w:r>
      <w:proofErr w:type="spellStart"/>
      <w:r>
        <w:rPr>
          <w:rFonts w:ascii="Times New Roman" w:hAnsi="Times New Roman"/>
          <w:color w:val="000000"/>
          <w:sz w:val="24"/>
          <w:lang w:val="en-US"/>
        </w:rPr>
        <w:t>Coscarón</w:t>
      </w:r>
      <w:proofErr w:type="spellEnd"/>
      <w:r>
        <w:rPr>
          <w:rFonts w:ascii="Times New Roman" w:hAnsi="Times New Roman"/>
          <w:color w:val="000000"/>
          <w:sz w:val="24"/>
          <w:lang w:val="en-US"/>
        </w:rPr>
        <w:t xml:space="preserve"> &amp; Philip</w:t>
      </w:r>
      <w:r>
        <w:rPr>
          <w:rFonts w:ascii="Times New Roman" w:hAnsi="Times New Roman"/>
          <w:i/>
          <w:color w:val="000000"/>
          <w:sz w:val="24"/>
          <w:lang w:val="en-US"/>
        </w:rPr>
        <w:t>, “D.” excelsior</w:t>
      </w:r>
      <w:r>
        <w:rPr>
          <w:rFonts w:ascii="Times New Roman" w:hAnsi="Times New Roman"/>
          <w:color w:val="000000"/>
          <w:sz w:val="24"/>
          <w:lang w:val="en-US"/>
        </w:rPr>
        <w:t xml:space="preserve"> Fairchild (a taxon that is as basal, and far removed from all relationships with neotropical “</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w:t>
      </w:r>
      <w:r>
        <w:rPr>
          <w:rFonts w:ascii="Times New Roman" w:hAnsi="Times New Roman"/>
          <w:color w:val="000000"/>
          <w:sz w:val="24"/>
          <w:lang w:val="en-US"/>
        </w:rPr>
        <w:t xml:space="preserve"> species), </w:t>
      </w:r>
      <w:r>
        <w:rPr>
          <w:rFonts w:ascii="Times New Roman" w:hAnsi="Times New Roman"/>
          <w:i/>
          <w:color w:val="000000"/>
          <w:sz w:val="24"/>
          <w:lang w:val="en-US"/>
        </w:rPr>
        <w:t xml:space="preserve">S. </w:t>
      </w:r>
      <w:proofErr w:type="spellStart"/>
      <w:r>
        <w:rPr>
          <w:rFonts w:ascii="Times New Roman" w:hAnsi="Times New Roman"/>
          <w:i/>
          <w:color w:val="000000"/>
          <w:sz w:val="24"/>
          <w:lang w:val="en-US"/>
        </w:rPr>
        <w:t>ornatissima</w:t>
      </w:r>
      <w:proofErr w:type="spellEnd"/>
      <w:r>
        <w:rPr>
          <w:rFonts w:ascii="Times New Roman" w:hAnsi="Times New Roman"/>
          <w:i/>
          <w:color w:val="000000"/>
          <w:sz w:val="24"/>
          <w:lang w:val="en-US"/>
        </w:rPr>
        <w:t xml:space="preserve"> </w:t>
      </w:r>
      <w:r>
        <w:rPr>
          <w:rFonts w:ascii="Times New Roman" w:hAnsi="Times New Roman"/>
          <w:color w:val="000000"/>
          <w:sz w:val="24"/>
          <w:lang w:val="en-US"/>
        </w:rPr>
        <w:t>(</w:t>
      </w:r>
      <w:proofErr w:type="spellStart"/>
      <w:r>
        <w:rPr>
          <w:rFonts w:ascii="Times New Roman" w:hAnsi="Times New Roman"/>
          <w:color w:val="000000"/>
          <w:sz w:val="24"/>
          <w:lang w:val="en-US"/>
        </w:rPr>
        <w:t>Brethes</w:t>
      </w:r>
      <w:proofErr w:type="spellEnd"/>
      <w:r>
        <w:rPr>
          <w:rFonts w:ascii="Times New Roman" w:hAnsi="Times New Roman"/>
          <w:color w:val="000000"/>
          <w:sz w:val="24"/>
          <w:lang w:val="en-US"/>
        </w:rPr>
        <w:t>)</w:t>
      </w:r>
      <w:r>
        <w:rPr>
          <w:rFonts w:ascii="Times New Roman" w:hAnsi="Times New Roman"/>
          <w:i/>
          <w:color w:val="000000"/>
          <w:sz w:val="24"/>
          <w:lang w:val="en-US"/>
        </w:rPr>
        <w:t xml:space="preserve">, H. </w:t>
      </w:r>
      <w:proofErr w:type="spellStart"/>
      <w:r>
        <w:rPr>
          <w:rFonts w:ascii="Times New Roman" w:hAnsi="Times New Roman"/>
          <w:i/>
          <w:color w:val="000000"/>
          <w:sz w:val="24"/>
          <w:lang w:val="en-US"/>
        </w:rPr>
        <w:t>schineri</w:t>
      </w:r>
      <w:proofErr w:type="spellEnd"/>
      <w:r>
        <w:rPr>
          <w:rFonts w:ascii="Times New Roman" w:hAnsi="Times New Roman"/>
          <w:color w:val="000000"/>
          <w:sz w:val="24"/>
          <w:lang w:val="en-US"/>
        </w:rPr>
        <w:t xml:space="preserve"> (</w:t>
      </w:r>
      <w:proofErr w:type="spellStart"/>
      <w:r>
        <w:rPr>
          <w:rFonts w:ascii="Times New Roman" w:hAnsi="Times New Roman"/>
          <w:color w:val="000000"/>
          <w:sz w:val="24"/>
          <w:lang w:val="en-US"/>
        </w:rPr>
        <w:t>Kröber</w:t>
      </w:r>
      <w:proofErr w:type="spellEnd"/>
      <w:r>
        <w:rPr>
          <w:rFonts w:ascii="Times New Roman" w:hAnsi="Times New Roman"/>
          <w:color w:val="000000"/>
          <w:sz w:val="24"/>
          <w:lang w:val="en-US"/>
        </w:rPr>
        <w:t xml:space="preserve">)(species polymorphic for this trait), also setae present in the outgroup used, </w:t>
      </w:r>
      <w:proofErr w:type="spellStart"/>
      <w:r>
        <w:rPr>
          <w:rFonts w:ascii="Times New Roman" w:hAnsi="Times New Roman"/>
          <w:i/>
          <w:color w:val="000000"/>
          <w:sz w:val="24"/>
          <w:lang w:val="en-US"/>
        </w:rPr>
        <w:t>Dicladocera</w:t>
      </w:r>
      <w:proofErr w:type="spellEnd"/>
      <w:r>
        <w:rPr>
          <w:rFonts w:ascii="Times New Roman" w:hAnsi="Times New Roman"/>
          <w:i/>
          <w:color w:val="000000"/>
          <w:sz w:val="24"/>
          <w:lang w:val="en-US"/>
        </w:rPr>
        <w:t xml:space="preserve"> </w:t>
      </w:r>
      <w:r>
        <w:rPr>
          <w:rFonts w:ascii="Times New Roman" w:hAnsi="Times New Roman"/>
          <w:color w:val="000000"/>
          <w:sz w:val="24"/>
          <w:lang w:val="en-US"/>
        </w:rPr>
        <w:t>Lutz.</w:t>
      </w:r>
    </w:p>
    <w:p w14:paraId="7E3CD6EC" w14:textId="77777777" w:rsidR="00886E27" w:rsidRDefault="00886E27">
      <w:pPr>
        <w:pStyle w:val="Feature"/>
        <w:widowControl/>
        <w:spacing w:line="360" w:lineRule="auto"/>
        <w:rPr>
          <w:rFonts w:ascii="Times New Roman" w:hAnsi="Times New Roman"/>
          <w:color w:val="000000"/>
          <w:sz w:val="24"/>
          <w:lang w:val="en-US"/>
        </w:rPr>
      </w:pPr>
    </w:p>
    <w:p w14:paraId="7F0E2706" w14:textId="77777777" w:rsidR="00886E27" w:rsidRDefault="008855EA">
      <w:pPr>
        <w:pStyle w:val="Feature"/>
        <w:widowControl/>
        <w:spacing w:line="360" w:lineRule="auto"/>
        <w:rPr>
          <w:rFonts w:ascii="Times New Roman" w:hAnsi="Times New Roman"/>
          <w:b/>
          <w:color w:val="FF0000"/>
          <w:sz w:val="24"/>
          <w:lang w:val="en-US"/>
        </w:rPr>
      </w:pPr>
      <w:r>
        <w:rPr>
          <w:rFonts w:ascii="Times New Roman" w:hAnsi="Times New Roman"/>
          <w:color w:val="000000"/>
          <w:sz w:val="24"/>
          <w:lang w:val="en-US"/>
        </w:rPr>
        <w:t>50. &lt;</w:t>
      </w:r>
      <w:commentRangeStart w:id="19"/>
      <w:proofErr w:type="spellStart"/>
      <w:r>
        <w:rPr>
          <w:rFonts w:ascii="Times New Roman" w:hAnsi="Times New Roman"/>
          <w:color w:val="000000"/>
          <w:sz w:val="24"/>
          <w:lang w:val="en-US"/>
        </w:rPr>
        <w:t>Subcosta</w:t>
      </w:r>
      <w:commentRangeEnd w:id="19"/>
      <w:proofErr w:type="spellEnd"/>
      <w:r w:rsidR="004E2D90">
        <w:rPr>
          <w:rStyle w:val="Refdecomentario"/>
          <w:lang w:val="es-ES"/>
        </w:rPr>
        <w:commentReference w:id="19"/>
      </w:r>
      <w:r>
        <w:rPr>
          <w:rFonts w:ascii="Times New Roman" w:hAnsi="Times New Roman"/>
          <w:color w:val="000000"/>
          <w:sz w:val="24"/>
          <w:lang w:val="en-US"/>
        </w:rPr>
        <w:t xml:space="preserve">&gt;/ </w:t>
      </w:r>
    </w:p>
    <w:p w14:paraId="5CFC04CB"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setulose</w:t>
      </w:r>
    </w:p>
    <w:p w14:paraId="4B50C413"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(1) bare/</w:t>
      </w:r>
    </w:p>
    <w:p w14:paraId="747EEF0E" w14:textId="77777777" w:rsidR="00886E27" w:rsidRDefault="00886E27">
      <w:pPr>
        <w:pStyle w:val="Feature"/>
        <w:widowControl/>
        <w:spacing w:line="360" w:lineRule="auto"/>
        <w:rPr>
          <w:rFonts w:ascii="Times New Roman" w:hAnsi="Times New Roman"/>
          <w:color w:val="000000"/>
          <w:sz w:val="24"/>
          <w:lang w:val="en-US"/>
        </w:rPr>
      </w:pPr>
    </w:p>
    <w:p w14:paraId="44A5EA57" w14:textId="77777777" w:rsidR="00886E27" w:rsidRDefault="008855EA">
      <w:pPr>
        <w:pStyle w:val="Feature"/>
        <w:widowControl/>
        <w:spacing w:line="360" w:lineRule="auto"/>
        <w:rPr>
          <w:rFonts w:ascii="Times New Roman" w:hAnsi="Times New Roman"/>
          <w:i/>
          <w:color w:val="000000"/>
          <w:sz w:val="24"/>
          <w:lang w:val="en-US"/>
        </w:rPr>
      </w:pPr>
      <w:r>
        <w:rPr>
          <w:rFonts w:ascii="Times New Roman" w:hAnsi="Times New Roman"/>
          <w:color w:val="000000"/>
          <w:sz w:val="24"/>
          <w:lang w:val="en-US"/>
        </w:rPr>
        <w:t xml:space="preserve">This character, in its </w:t>
      </w:r>
      <w:proofErr w:type="spellStart"/>
      <w:r>
        <w:rPr>
          <w:rFonts w:ascii="Times New Roman" w:hAnsi="Times New Roman"/>
          <w:color w:val="000000"/>
          <w:sz w:val="24"/>
          <w:lang w:val="en-US"/>
        </w:rPr>
        <w:t>plesiomorphous</w:t>
      </w:r>
      <w:proofErr w:type="spellEnd"/>
      <w:r>
        <w:rPr>
          <w:rFonts w:ascii="Times New Roman" w:hAnsi="Times New Roman"/>
          <w:color w:val="000000"/>
          <w:sz w:val="24"/>
          <w:lang w:val="en-US"/>
        </w:rPr>
        <w:t xml:space="preserve"> state, it is found in most “</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 xml:space="preserve">” </w:t>
      </w:r>
      <w:r>
        <w:rPr>
          <w:rFonts w:ascii="Times New Roman" w:hAnsi="Times New Roman"/>
          <w:color w:val="000000"/>
          <w:sz w:val="24"/>
          <w:lang w:val="en-US"/>
        </w:rPr>
        <w:t>species and also in two genera from the outgroups (</w:t>
      </w:r>
      <w:proofErr w:type="spellStart"/>
      <w:r>
        <w:rPr>
          <w:rFonts w:ascii="Times New Roman" w:hAnsi="Times New Roman"/>
          <w:i/>
          <w:color w:val="000000"/>
          <w:sz w:val="24"/>
          <w:lang w:val="en-US"/>
        </w:rPr>
        <w:t>Agelanius</w:t>
      </w:r>
      <w:proofErr w:type="spellEnd"/>
      <w:r>
        <w:rPr>
          <w:rFonts w:ascii="Times New Roman" w:hAnsi="Times New Roman"/>
          <w:color w:val="000000"/>
          <w:sz w:val="24"/>
          <w:lang w:val="en-US"/>
        </w:rPr>
        <w:t xml:space="preserve"> </w:t>
      </w:r>
      <w:proofErr w:type="spellStart"/>
      <w:r>
        <w:rPr>
          <w:rFonts w:ascii="Times New Roman" w:hAnsi="Times New Roman"/>
          <w:color w:val="000000"/>
          <w:sz w:val="24"/>
          <w:lang w:val="en-US"/>
        </w:rPr>
        <w:t>Rondani</w:t>
      </w:r>
      <w:proofErr w:type="spellEnd"/>
      <w:r>
        <w:rPr>
          <w:rFonts w:ascii="Times New Roman" w:hAnsi="Times New Roman"/>
          <w:color w:val="000000"/>
          <w:sz w:val="24"/>
          <w:lang w:val="en-US"/>
        </w:rPr>
        <w:t xml:space="preserve"> and </w:t>
      </w:r>
      <w:proofErr w:type="spellStart"/>
      <w:r>
        <w:rPr>
          <w:rFonts w:ascii="Times New Roman" w:hAnsi="Times New Roman"/>
          <w:i/>
          <w:color w:val="000000"/>
          <w:sz w:val="24"/>
          <w:lang w:val="en-US"/>
        </w:rPr>
        <w:t>Dicladocera</w:t>
      </w:r>
      <w:proofErr w:type="spellEnd"/>
      <w:r>
        <w:rPr>
          <w:rFonts w:ascii="Times New Roman" w:hAnsi="Times New Roman"/>
          <w:i/>
          <w:color w:val="000000"/>
          <w:sz w:val="24"/>
          <w:lang w:val="en-US"/>
        </w:rPr>
        <w:t xml:space="preserve"> </w:t>
      </w:r>
      <w:r>
        <w:rPr>
          <w:rFonts w:ascii="Times New Roman" w:hAnsi="Times New Roman"/>
          <w:color w:val="000000"/>
          <w:sz w:val="24"/>
          <w:lang w:val="en-US"/>
        </w:rPr>
        <w:t xml:space="preserve">Lutz) included in this study. However, the derived condition is only observed in </w:t>
      </w:r>
      <w:r>
        <w:rPr>
          <w:rFonts w:ascii="Times New Roman" w:hAnsi="Times New Roman"/>
          <w:i/>
          <w:color w:val="000000"/>
          <w:sz w:val="24"/>
          <w:lang w:val="en-US"/>
        </w:rPr>
        <w:t xml:space="preserve">A. </w:t>
      </w:r>
      <w:proofErr w:type="spellStart"/>
      <w:r>
        <w:rPr>
          <w:rFonts w:ascii="Times New Roman" w:hAnsi="Times New Roman"/>
          <w:i/>
          <w:color w:val="000000"/>
          <w:sz w:val="24"/>
          <w:lang w:val="en-US"/>
        </w:rPr>
        <w:t>brethesi</w:t>
      </w:r>
      <w:proofErr w:type="spellEnd"/>
      <w:r>
        <w:rPr>
          <w:rFonts w:ascii="Times New Roman" w:hAnsi="Times New Roman"/>
          <w:i/>
          <w:color w:val="000000"/>
          <w:sz w:val="24"/>
          <w:lang w:val="en-US"/>
        </w:rPr>
        <w:t xml:space="preserve"> </w:t>
      </w:r>
      <w:r>
        <w:rPr>
          <w:rFonts w:ascii="Times New Roman" w:hAnsi="Times New Roman"/>
          <w:color w:val="000000"/>
          <w:sz w:val="24"/>
          <w:lang w:val="en-US"/>
        </w:rPr>
        <w:t>(</w:t>
      </w:r>
      <w:proofErr w:type="spellStart"/>
      <w:r>
        <w:rPr>
          <w:rFonts w:ascii="Times New Roman" w:hAnsi="Times New Roman"/>
          <w:color w:val="000000"/>
          <w:sz w:val="24"/>
          <w:lang w:val="en-US"/>
        </w:rPr>
        <w:t>Coscarón</w:t>
      </w:r>
      <w:proofErr w:type="spellEnd"/>
      <w:r>
        <w:rPr>
          <w:rFonts w:ascii="Times New Roman" w:hAnsi="Times New Roman"/>
          <w:color w:val="000000"/>
          <w:sz w:val="24"/>
          <w:lang w:val="en-US"/>
        </w:rPr>
        <w:t xml:space="preserve"> &amp; Philip)</w:t>
      </w:r>
      <w:r>
        <w:rPr>
          <w:rFonts w:ascii="Times New Roman" w:hAnsi="Times New Roman"/>
          <w:i/>
          <w:color w:val="000000"/>
          <w:sz w:val="24"/>
          <w:lang w:val="en-US"/>
        </w:rPr>
        <w:t xml:space="preserve">, A. </w:t>
      </w:r>
      <w:proofErr w:type="spellStart"/>
      <w:r>
        <w:rPr>
          <w:rFonts w:ascii="Times New Roman" w:hAnsi="Times New Roman"/>
          <w:i/>
          <w:color w:val="000000"/>
          <w:sz w:val="24"/>
          <w:lang w:val="en-US"/>
        </w:rPr>
        <w:t>geminata</w:t>
      </w:r>
      <w:proofErr w:type="spellEnd"/>
      <w:r>
        <w:rPr>
          <w:rFonts w:ascii="Times New Roman" w:hAnsi="Times New Roman"/>
          <w:i/>
          <w:color w:val="000000"/>
          <w:sz w:val="24"/>
          <w:lang w:val="en-US"/>
        </w:rPr>
        <w:t xml:space="preserve"> </w:t>
      </w:r>
      <w:r>
        <w:rPr>
          <w:rFonts w:ascii="Times New Roman" w:hAnsi="Times New Roman"/>
          <w:color w:val="000000"/>
          <w:sz w:val="24"/>
          <w:lang w:val="en-US"/>
        </w:rPr>
        <w:t>(</w:t>
      </w:r>
      <w:proofErr w:type="spellStart"/>
      <w:r>
        <w:rPr>
          <w:rFonts w:ascii="Times New Roman" w:hAnsi="Times New Roman"/>
          <w:color w:val="000000"/>
          <w:sz w:val="24"/>
          <w:lang w:val="en-US"/>
        </w:rPr>
        <w:t>Coscarón</w:t>
      </w:r>
      <w:proofErr w:type="spellEnd"/>
      <w:r>
        <w:rPr>
          <w:rFonts w:ascii="Times New Roman" w:hAnsi="Times New Roman"/>
          <w:color w:val="000000"/>
          <w:sz w:val="24"/>
          <w:lang w:val="en-US"/>
        </w:rPr>
        <w:t xml:space="preserve"> &amp; Philip), </w:t>
      </w:r>
      <w:r>
        <w:rPr>
          <w:rFonts w:ascii="Times New Roman" w:hAnsi="Times New Roman"/>
          <w:i/>
          <w:color w:val="000000"/>
          <w:sz w:val="24"/>
          <w:lang w:val="en-US"/>
        </w:rPr>
        <w:t xml:space="preserve">G. poroma </w:t>
      </w:r>
      <w:r>
        <w:rPr>
          <w:rFonts w:ascii="Times New Roman" w:hAnsi="Times New Roman"/>
          <w:color w:val="000000"/>
          <w:sz w:val="24"/>
          <w:lang w:val="en-US"/>
        </w:rPr>
        <w:t>(</w:t>
      </w:r>
      <w:proofErr w:type="spellStart"/>
      <w:r>
        <w:rPr>
          <w:rFonts w:ascii="Times New Roman" w:hAnsi="Times New Roman"/>
          <w:color w:val="000000"/>
          <w:sz w:val="24"/>
          <w:lang w:val="en-US"/>
        </w:rPr>
        <w:t>Coscarón</w:t>
      </w:r>
      <w:proofErr w:type="spellEnd"/>
      <w:r>
        <w:rPr>
          <w:rFonts w:ascii="Times New Roman" w:hAnsi="Times New Roman"/>
          <w:color w:val="000000"/>
          <w:sz w:val="24"/>
          <w:lang w:val="en-US"/>
        </w:rPr>
        <w:t xml:space="preserve"> &amp; Philip)</w:t>
      </w:r>
      <w:r>
        <w:rPr>
          <w:rFonts w:ascii="Times New Roman" w:hAnsi="Times New Roman"/>
          <w:i/>
          <w:color w:val="000000"/>
          <w:sz w:val="24"/>
          <w:lang w:val="en-US"/>
        </w:rPr>
        <w:t xml:space="preserve">, </w:t>
      </w:r>
      <w:r>
        <w:rPr>
          <w:rFonts w:ascii="Times New Roman" w:hAnsi="Times New Roman"/>
          <w:color w:val="000000"/>
          <w:sz w:val="24"/>
          <w:lang w:val="en-US"/>
        </w:rPr>
        <w:t xml:space="preserve">and in </w:t>
      </w:r>
      <w:proofErr w:type="spellStart"/>
      <w:r>
        <w:rPr>
          <w:rFonts w:ascii="Times New Roman" w:hAnsi="Times New Roman"/>
          <w:i/>
          <w:color w:val="000000"/>
          <w:sz w:val="24"/>
          <w:lang w:val="en-US"/>
        </w:rPr>
        <w:t>Haematopotina</w:t>
      </w:r>
      <w:proofErr w:type="spellEnd"/>
      <w:r>
        <w:rPr>
          <w:rFonts w:ascii="Times New Roman" w:hAnsi="Times New Roman"/>
          <w:i/>
          <w:color w:val="000000"/>
          <w:sz w:val="24"/>
          <w:lang w:val="en-US"/>
        </w:rPr>
        <w:t xml:space="preserve"> </w:t>
      </w:r>
      <w:proofErr w:type="spellStart"/>
      <w:r>
        <w:rPr>
          <w:rFonts w:ascii="Times New Roman" w:hAnsi="Times New Roman"/>
          <w:color w:val="000000"/>
          <w:sz w:val="24"/>
          <w:lang w:val="en-US"/>
        </w:rPr>
        <w:t>Coscarón</w:t>
      </w:r>
      <w:proofErr w:type="spellEnd"/>
      <w:r>
        <w:rPr>
          <w:rFonts w:ascii="Times New Roman" w:hAnsi="Times New Roman"/>
          <w:color w:val="000000"/>
          <w:sz w:val="24"/>
          <w:lang w:val="en-US"/>
        </w:rPr>
        <w:t xml:space="preserve"> &amp; Philip</w:t>
      </w:r>
      <w:r>
        <w:rPr>
          <w:rFonts w:ascii="Times New Roman" w:hAnsi="Times New Roman"/>
          <w:i/>
          <w:color w:val="000000"/>
          <w:sz w:val="24"/>
          <w:lang w:val="en-US"/>
        </w:rPr>
        <w:t>.</w:t>
      </w:r>
    </w:p>
    <w:p w14:paraId="2C1BE7FE" w14:textId="77777777" w:rsidR="00886E27" w:rsidRDefault="00886E27">
      <w:pPr>
        <w:pStyle w:val="Feature"/>
        <w:widowControl/>
        <w:spacing w:line="360" w:lineRule="auto"/>
        <w:rPr>
          <w:rFonts w:ascii="Times New Roman" w:hAnsi="Times New Roman"/>
          <w:sz w:val="24"/>
          <w:lang w:val="en-US"/>
        </w:rPr>
      </w:pPr>
    </w:p>
    <w:p w14:paraId="459FD3B0" w14:textId="77777777" w:rsidR="00886E27" w:rsidRDefault="008855EA">
      <w:pPr>
        <w:pStyle w:val="Feature"/>
        <w:widowControl/>
        <w:spacing w:line="360" w:lineRule="auto"/>
        <w:rPr>
          <w:rFonts w:ascii="Times New Roman" w:hAnsi="Times New Roman"/>
          <w:b/>
          <w:color w:val="FF0000"/>
          <w:sz w:val="24"/>
          <w:lang w:val="en-US"/>
        </w:rPr>
      </w:pPr>
      <w:r>
        <w:rPr>
          <w:rFonts w:ascii="Times New Roman" w:hAnsi="Times New Roman"/>
          <w:color w:val="000000"/>
          <w:sz w:val="24"/>
          <w:lang w:val="en-US"/>
        </w:rPr>
        <w:t xml:space="preserve">51. &lt;Vein </w:t>
      </w:r>
      <w:commentRangeStart w:id="20"/>
      <w:r>
        <w:rPr>
          <w:rFonts w:ascii="Times New Roman" w:hAnsi="Times New Roman"/>
          <w:color w:val="000000"/>
          <w:sz w:val="24"/>
          <w:lang w:val="en-US"/>
        </w:rPr>
        <w:t>R</w:t>
      </w:r>
      <w:r>
        <w:rPr>
          <w:rFonts w:ascii="Times New Roman" w:hAnsi="Times New Roman"/>
          <w:color w:val="000000"/>
          <w:sz w:val="24"/>
          <w:vertAlign w:val="subscript"/>
          <w:lang w:val="en-US"/>
        </w:rPr>
        <w:t>1</w:t>
      </w:r>
      <w:commentRangeEnd w:id="20"/>
      <w:r w:rsidR="004E2D90">
        <w:rPr>
          <w:rStyle w:val="Refdecomentario"/>
          <w:lang w:val="es-ES"/>
        </w:rPr>
        <w:commentReference w:id="20"/>
      </w:r>
      <w:r>
        <w:rPr>
          <w:rFonts w:ascii="Times New Roman" w:hAnsi="Times New Roman"/>
          <w:color w:val="000000"/>
          <w:sz w:val="24"/>
          <w:lang w:val="en-US"/>
        </w:rPr>
        <w:t>&gt;/</w:t>
      </w:r>
    </w:p>
    <w:p w14:paraId="1F88EDAB"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with several rows of setae /</w:t>
      </w:r>
    </w:p>
    <w:p w14:paraId="63126DB8"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(1) with only one row of setae/</w:t>
      </w:r>
    </w:p>
    <w:p w14:paraId="55081950" w14:textId="77777777" w:rsidR="00886E27" w:rsidRDefault="00886E27">
      <w:pPr>
        <w:pStyle w:val="Feature"/>
        <w:widowControl/>
        <w:spacing w:line="360" w:lineRule="auto"/>
        <w:rPr>
          <w:rFonts w:ascii="Times New Roman" w:hAnsi="Times New Roman"/>
          <w:color w:val="000000"/>
          <w:sz w:val="24"/>
          <w:lang w:val="en-US"/>
        </w:rPr>
      </w:pPr>
    </w:p>
    <w:p w14:paraId="32BFFA5D"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t xml:space="preserve">This trait has not been used to differentiate </w:t>
      </w:r>
      <w:proofErr w:type="spellStart"/>
      <w:r>
        <w:rPr>
          <w:rFonts w:ascii="Times New Roman" w:hAnsi="Times New Roman"/>
          <w:color w:val="000000"/>
          <w:sz w:val="24"/>
          <w:lang w:val="en-US"/>
        </w:rPr>
        <w:t>Tabanidae</w:t>
      </w:r>
      <w:proofErr w:type="spellEnd"/>
      <w:r>
        <w:rPr>
          <w:rFonts w:ascii="Times New Roman" w:hAnsi="Times New Roman"/>
          <w:color w:val="000000"/>
          <w:sz w:val="24"/>
          <w:lang w:val="en-US"/>
        </w:rPr>
        <w:t xml:space="preserve"> taxa. However, González (1999) uses it to separate the genera previously included in “</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w:t>
      </w:r>
      <w:r>
        <w:rPr>
          <w:rFonts w:ascii="Times New Roman" w:hAnsi="Times New Roman"/>
          <w:color w:val="000000"/>
          <w:sz w:val="24"/>
          <w:lang w:val="en-US"/>
        </w:rPr>
        <w:t xml:space="preserve"> by </w:t>
      </w:r>
      <w:proofErr w:type="spellStart"/>
      <w:r>
        <w:rPr>
          <w:rFonts w:ascii="Times New Roman" w:hAnsi="Times New Roman"/>
          <w:color w:val="000000"/>
          <w:sz w:val="24"/>
          <w:lang w:val="en-US"/>
        </w:rPr>
        <w:t>Coscarón</w:t>
      </w:r>
      <w:proofErr w:type="spellEnd"/>
      <w:r>
        <w:rPr>
          <w:rFonts w:ascii="Times New Roman" w:hAnsi="Times New Roman"/>
          <w:color w:val="000000"/>
          <w:sz w:val="24"/>
          <w:lang w:val="en-US"/>
        </w:rPr>
        <w:t xml:space="preserve"> &amp; Philip (1967). All species studied show the </w:t>
      </w:r>
      <w:proofErr w:type="spellStart"/>
      <w:r>
        <w:rPr>
          <w:rFonts w:ascii="Times New Roman" w:hAnsi="Times New Roman"/>
          <w:color w:val="000000"/>
          <w:sz w:val="24"/>
          <w:lang w:val="en-US"/>
        </w:rPr>
        <w:t>plesiomorphous</w:t>
      </w:r>
      <w:proofErr w:type="spellEnd"/>
      <w:r>
        <w:rPr>
          <w:rFonts w:ascii="Times New Roman" w:hAnsi="Times New Roman"/>
          <w:color w:val="000000"/>
          <w:sz w:val="24"/>
          <w:lang w:val="en-US"/>
        </w:rPr>
        <w:t xml:space="preserve"> condition: several rows of setae on dorsal surface of R</w:t>
      </w:r>
      <w:r>
        <w:rPr>
          <w:rFonts w:ascii="Times New Roman" w:hAnsi="Times New Roman"/>
          <w:color w:val="000000"/>
          <w:sz w:val="24"/>
          <w:vertAlign w:val="subscript"/>
          <w:lang w:val="en-US"/>
        </w:rPr>
        <w:t>1</w:t>
      </w:r>
      <w:r>
        <w:rPr>
          <w:rFonts w:ascii="Times New Roman" w:hAnsi="Times New Roman"/>
          <w:color w:val="000000"/>
          <w:sz w:val="24"/>
          <w:lang w:val="en-US"/>
        </w:rPr>
        <w:t xml:space="preserve">. The derived condition is found only in </w:t>
      </w:r>
      <w:proofErr w:type="spellStart"/>
      <w:r>
        <w:rPr>
          <w:rFonts w:ascii="Times New Roman" w:hAnsi="Times New Roman"/>
          <w:i/>
          <w:color w:val="000000"/>
          <w:sz w:val="24"/>
          <w:lang w:val="en-US"/>
        </w:rPr>
        <w:t>Haematopotina</w:t>
      </w:r>
      <w:proofErr w:type="spellEnd"/>
      <w:r>
        <w:rPr>
          <w:rFonts w:ascii="Times New Roman" w:hAnsi="Times New Roman"/>
          <w:i/>
          <w:color w:val="000000"/>
          <w:sz w:val="24"/>
          <w:lang w:val="en-US"/>
        </w:rPr>
        <w:t xml:space="preserve"> </w:t>
      </w:r>
      <w:proofErr w:type="spellStart"/>
      <w:r>
        <w:rPr>
          <w:rFonts w:ascii="Times New Roman" w:hAnsi="Times New Roman"/>
          <w:color w:val="000000"/>
          <w:sz w:val="24"/>
          <w:lang w:val="en-US"/>
        </w:rPr>
        <w:t>Coscarón</w:t>
      </w:r>
      <w:proofErr w:type="spellEnd"/>
      <w:r>
        <w:rPr>
          <w:rFonts w:ascii="Times New Roman" w:hAnsi="Times New Roman"/>
          <w:color w:val="000000"/>
          <w:sz w:val="24"/>
          <w:lang w:val="en-US"/>
        </w:rPr>
        <w:t xml:space="preserve"> &amp; Philip.</w:t>
      </w:r>
    </w:p>
    <w:p w14:paraId="09F495A2" w14:textId="77777777" w:rsidR="00886E27" w:rsidRDefault="00886E27">
      <w:pPr>
        <w:pStyle w:val="Feature"/>
        <w:widowControl/>
        <w:spacing w:line="360" w:lineRule="auto"/>
        <w:rPr>
          <w:rFonts w:ascii="Times New Roman" w:hAnsi="Times New Roman"/>
          <w:sz w:val="24"/>
          <w:lang w:val="en-US"/>
        </w:rPr>
      </w:pPr>
    </w:p>
    <w:p w14:paraId="071D2526"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t xml:space="preserve">52. &lt;Appendix on </w:t>
      </w:r>
      <w:commentRangeStart w:id="21"/>
      <w:r>
        <w:rPr>
          <w:rFonts w:ascii="Times New Roman" w:hAnsi="Times New Roman"/>
          <w:color w:val="000000"/>
          <w:sz w:val="24"/>
          <w:lang w:val="en-US"/>
        </w:rPr>
        <w:t>R</w:t>
      </w:r>
      <w:r>
        <w:rPr>
          <w:rFonts w:ascii="Times New Roman" w:hAnsi="Times New Roman"/>
          <w:color w:val="000000"/>
          <w:sz w:val="24"/>
          <w:vertAlign w:val="subscript"/>
          <w:lang w:val="en-US"/>
        </w:rPr>
        <w:t>4</w:t>
      </w:r>
      <w:commentRangeEnd w:id="21"/>
      <w:r w:rsidR="004E2D90">
        <w:rPr>
          <w:rStyle w:val="Refdecomentario"/>
          <w:lang w:val="es-ES"/>
        </w:rPr>
        <w:commentReference w:id="21"/>
      </w:r>
      <w:r>
        <w:rPr>
          <w:rFonts w:ascii="Times New Roman" w:hAnsi="Times New Roman"/>
          <w:color w:val="000000"/>
          <w:sz w:val="24"/>
          <w:lang w:val="en-US"/>
        </w:rPr>
        <w:t>&gt;/</w:t>
      </w:r>
    </w:p>
    <w:p w14:paraId="0426C640"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present/</w:t>
      </w:r>
    </w:p>
    <w:p w14:paraId="5E903581"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(1) absent/</w:t>
      </w:r>
    </w:p>
    <w:p w14:paraId="5D616ECD" w14:textId="77777777" w:rsidR="00886E27" w:rsidRDefault="00886E27">
      <w:pPr>
        <w:pStyle w:val="Feature"/>
        <w:widowControl/>
        <w:spacing w:line="360" w:lineRule="auto"/>
        <w:rPr>
          <w:rFonts w:ascii="Times New Roman" w:hAnsi="Times New Roman"/>
          <w:color w:val="000000"/>
          <w:sz w:val="24"/>
          <w:lang w:val="en-US"/>
        </w:rPr>
      </w:pPr>
    </w:p>
    <w:p w14:paraId="7DE49F9C"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lastRenderedPageBreak/>
        <w:t>This character was often used in “</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w:t>
      </w:r>
      <w:r>
        <w:rPr>
          <w:rFonts w:ascii="Times New Roman" w:hAnsi="Times New Roman"/>
          <w:color w:val="000000"/>
          <w:sz w:val="24"/>
          <w:lang w:val="en-US"/>
        </w:rPr>
        <w:t xml:space="preserve"> taxonomy by </w:t>
      </w:r>
      <w:proofErr w:type="spellStart"/>
      <w:r>
        <w:rPr>
          <w:rFonts w:ascii="Times New Roman" w:hAnsi="Times New Roman"/>
          <w:color w:val="000000"/>
          <w:sz w:val="24"/>
          <w:lang w:val="en-US"/>
        </w:rPr>
        <w:t>Coscarón</w:t>
      </w:r>
      <w:proofErr w:type="spellEnd"/>
      <w:r>
        <w:rPr>
          <w:rFonts w:ascii="Times New Roman" w:hAnsi="Times New Roman"/>
          <w:color w:val="000000"/>
          <w:sz w:val="24"/>
          <w:lang w:val="en-US"/>
        </w:rPr>
        <w:t xml:space="preserve"> &amp; Philip (1967) and other authors to differentiate </w:t>
      </w:r>
      <w:proofErr w:type="spellStart"/>
      <w:r>
        <w:rPr>
          <w:rFonts w:ascii="Times New Roman" w:hAnsi="Times New Roman"/>
          <w:color w:val="000000"/>
          <w:sz w:val="24"/>
          <w:lang w:val="en-US"/>
        </w:rPr>
        <w:t>Diachlorini</w:t>
      </w:r>
      <w:proofErr w:type="spellEnd"/>
      <w:r>
        <w:rPr>
          <w:rFonts w:ascii="Times New Roman" w:hAnsi="Times New Roman"/>
          <w:color w:val="FF0000"/>
          <w:sz w:val="24"/>
          <w:lang w:val="en-US"/>
        </w:rPr>
        <w:t xml:space="preserve"> </w:t>
      </w:r>
      <w:r>
        <w:rPr>
          <w:rFonts w:ascii="Times New Roman" w:hAnsi="Times New Roman"/>
          <w:color w:val="000000"/>
          <w:sz w:val="24"/>
          <w:lang w:val="en-US"/>
        </w:rPr>
        <w:t xml:space="preserve">taxa (Trojan, 1994). It is polymorphic within the different </w:t>
      </w:r>
      <w:proofErr w:type="spellStart"/>
      <w:r>
        <w:rPr>
          <w:rFonts w:ascii="Times New Roman" w:hAnsi="Times New Roman"/>
          <w:color w:val="000000"/>
          <w:sz w:val="24"/>
          <w:lang w:val="en-US"/>
        </w:rPr>
        <w:t>Diachlorini</w:t>
      </w:r>
      <w:proofErr w:type="spellEnd"/>
      <w:r>
        <w:rPr>
          <w:rFonts w:ascii="Times New Roman" w:hAnsi="Times New Roman"/>
          <w:color w:val="000000"/>
          <w:sz w:val="24"/>
          <w:lang w:val="en-US"/>
        </w:rPr>
        <w:t xml:space="preserve"> genera. Within “</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w:t>
      </w:r>
      <w:r>
        <w:rPr>
          <w:rFonts w:ascii="Times New Roman" w:hAnsi="Times New Roman"/>
          <w:color w:val="000000"/>
          <w:sz w:val="24"/>
          <w:lang w:val="en-US"/>
        </w:rPr>
        <w:t xml:space="preserve"> species the trait is polymorphic. Within outgroups used in this study the derived trait, appendix absent on R</w:t>
      </w:r>
      <w:r>
        <w:rPr>
          <w:rFonts w:ascii="Times New Roman" w:hAnsi="Times New Roman"/>
          <w:color w:val="000000"/>
          <w:sz w:val="24"/>
          <w:vertAlign w:val="subscript"/>
          <w:lang w:val="en-US"/>
        </w:rPr>
        <w:t>4</w:t>
      </w:r>
      <w:r>
        <w:rPr>
          <w:rFonts w:ascii="Times New Roman" w:hAnsi="Times New Roman"/>
          <w:color w:val="000000"/>
          <w:sz w:val="24"/>
          <w:lang w:val="en-US"/>
        </w:rPr>
        <w:t xml:space="preserve">, is common although in </w:t>
      </w:r>
      <w:proofErr w:type="spellStart"/>
      <w:r>
        <w:rPr>
          <w:rFonts w:ascii="Times New Roman" w:hAnsi="Times New Roman"/>
          <w:i/>
          <w:color w:val="000000"/>
          <w:sz w:val="24"/>
          <w:lang w:val="en-US"/>
        </w:rPr>
        <w:t>Agelanius</w:t>
      </w:r>
      <w:proofErr w:type="spellEnd"/>
      <w:r>
        <w:rPr>
          <w:rFonts w:ascii="Times New Roman" w:hAnsi="Times New Roman"/>
          <w:color w:val="000000"/>
          <w:sz w:val="24"/>
          <w:lang w:val="en-US"/>
        </w:rPr>
        <w:t xml:space="preserve"> </w:t>
      </w:r>
      <w:proofErr w:type="spellStart"/>
      <w:r>
        <w:rPr>
          <w:rFonts w:ascii="Times New Roman" w:hAnsi="Times New Roman"/>
          <w:color w:val="000000"/>
          <w:sz w:val="24"/>
          <w:lang w:val="en-US"/>
        </w:rPr>
        <w:t>Rondani</w:t>
      </w:r>
      <w:proofErr w:type="spellEnd"/>
      <w:r>
        <w:rPr>
          <w:rFonts w:ascii="Times New Roman" w:hAnsi="Times New Roman"/>
          <w:color w:val="000000"/>
          <w:sz w:val="24"/>
          <w:lang w:val="en-US"/>
        </w:rPr>
        <w:t xml:space="preserve"> it is polymorphic. </w:t>
      </w:r>
    </w:p>
    <w:p w14:paraId="46CC2E84" w14:textId="77777777" w:rsidR="00886E27" w:rsidRDefault="00886E27">
      <w:pPr>
        <w:pStyle w:val="Feature"/>
        <w:widowControl/>
        <w:spacing w:line="360" w:lineRule="auto"/>
        <w:rPr>
          <w:rFonts w:ascii="Times New Roman" w:hAnsi="Times New Roman"/>
          <w:color w:val="FF0000"/>
          <w:sz w:val="24"/>
          <w:lang w:val="en-US"/>
        </w:rPr>
      </w:pPr>
    </w:p>
    <w:p w14:paraId="222147C2"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t>53. &lt;Vein CuA</w:t>
      </w:r>
      <w:r>
        <w:rPr>
          <w:rFonts w:ascii="Times New Roman" w:hAnsi="Times New Roman"/>
          <w:color w:val="000000"/>
          <w:sz w:val="24"/>
          <w:vertAlign w:val="subscript"/>
          <w:lang w:val="en-US"/>
        </w:rPr>
        <w:t>2</w:t>
      </w:r>
      <w:r>
        <w:rPr>
          <w:rFonts w:ascii="Times New Roman" w:hAnsi="Times New Roman"/>
          <w:color w:val="000000"/>
          <w:sz w:val="24"/>
          <w:lang w:val="en-US"/>
        </w:rPr>
        <w:t>&gt;/</w:t>
      </w:r>
    </w:p>
    <w:p w14:paraId="71CAB417"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bare/</w:t>
      </w:r>
    </w:p>
    <w:p w14:paraId="086BD5AA"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(1) setulose/</w:t>
      </w:r>
    </w:p>
    <w:p w14:paraId="2BF07F40" w14:textId="77777777" w:rsidR="00886E27" w:rsidRDefault="00886E27">
      <w:pPr>
        <w:pStyle w:val="Feature"/>
        <w:widowControl/>
        <w:spacing w:line="360" w:lineRule="auto"/>
        <w:rPr>
          <w:rFonts w:ascii="Times New Roman" w:hAnsi="Times New Roman"/>
          <w:color w:val="000000"/>
          <w:sz w:val="24"/>
          <w:lang w:val="en-US"/>
        </w:rPr>
      </w:pPr>
    </w:p>
    <w:p w14:paraId="444E7F55"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t xml:space="preserve">The </w:t>
      </w:r>
      <w:proofErr w:type="spellStart"/>
      <w:r>
        <w:rPr>
          <w:rFonts w:ascii="Times New Roman" w:hAnsi="Times New Roman"/>
          <w:color w:val="000000"/>
          <w:sz w:val="24"/>
          <w:lang w:val="en-US"/>
        </w:rPr>
        <w:t>plesiomorphous</w:t>
      </w:r>
      <w:proofErr w:type="spellEnd"/>
      <w:r>
        <w:rPr>
          <w:rFonts w:ascii="Times New Roman" w:hAnsi="Times New Roman"/>
          <w:color w:val="000000"/>
          <w:sz w:val="24"/>
          <w:lang w:val="en-US"/>
        </w:rPr>
        <w:t xml:space="preserve"> condition for this </w:t>
      </w:r>
      <w:proofErr w:type="spellStart"/>
      <w:r>
        <w:rPr>
          <w:rFonts w:ascii="Times New Roman" w:hAnsi="Times New Roman"/>
          <w:color w:val="000000"/>
          <w:sz w:val="24"/>
          <w:lang w:val="en-US"/>
        </w:rPr>
        <w:t>chararter</w:t>
      </w:r>
      <w:proofErr w:type="spellEnd"/>
      <w:r>
        <w:rPr>
          <w:rFonts w:ascii="Times New Roman" w:hAnsi="Times New Roman"/>
          <w:color w:val="000000"/>
          <w:sz w:val="24"/>
          <w:lang w:val="en-US"/>
        </w:rPr>
        <w:t xml:space="preserve"> is observed in all “</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 xml:space="preserve">” </w:t>
      </w:r>
      <w:r>
        <w:rPr>
          <w:rFonts w:ascii="Times New Roman" w:hAnsi="Times New Roman"/>
          <w:color w:val="000000"/>
          <w:sz w:val="24"/>
          <w:lang w:val="en-US"/>
        </w:rPr>
        <w:t>species, but is not present in “</w:t>
      </w:r>
      <w:r>
        <w:rPr>
          <w:rFonts w:ascii="Times New Roman" w:hAnsi="Times New Roman"/>
          <w:i/>
          <w:color w:val="000000"/>
          <w:sz w:val="24"/>
          <w:lang w:val="en-US"/>
        </w:rPr>
        <w:t>D.” excelsior</w:t>
      </w:r>
      <w:r>
        <w:rPr>
          <w:rFonts w:ascii="Times New Roman" w:hAnsi="Times New Roman"/>
          <w:color w:val="000000"/>
          <w:sz w:val="24"/>
          <w:lang w:val="en-US"/>
        </w:rPr>
        <w:t xml:space="preserve">, which supports, </w:t>
      </w:r>
      <w:r>
        <w:rPr>
          <w:rFonts w:ascii="Times New Roman" w:hAnsi="Times New Roman"/>
          <w:sz w:val="24"/>
          <w:lang w:val="en-US"/>
        </w:rPr>
        <w:t>along</w:t>
      </w:r>
      <w:r>
        <w:rPr>
          <w:rFonts w:ascii="Times New Roman" w:hAnsi="Times New Roman"/>
          <w:color w:val="FF0000"/>
          <w:sz w:val="24"/>
          <w:lang w:val="en-US"/>
        </w:rPr>
        <w:t xml:space="preserve"> </w:t>
      </w:r>
      <w:r>
        <w:rPr>
          <w:rFonts w:ascii="Times New Roman" w:hAnsi="Times New Roman"/>
          <w:color w:val="000000"/>
          <w:sz w:val="24"/>
          <w:lang w:val="en-US"/>
        </w:rPr>
        <w:t>with other characters, its being treated as a different entity than “</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w:t>
      </w:r>
      <w:r>
        <w:rPr>
          <w:rFonts w:ascii="Times New Roman" w:hAnsi="Times New Roman"/>
          <w:color w:val="000000"/>
          <w:sz w:val="24"/>
          <w:lang w:val="en-US"/>
        </w:rPr>
        <w:t xml:space="preserve">. The derived condition is observed among </w:t>
      </w:r>
      <w:proofErr w:type="spellStart"/>
      <w:r>
        <w:rPr>
          <w:rFonts w:ascii="Times New Roman" w:hAnsi="Times New Roman"/>
          <w:i/>
          <w:color w:val="000000"/>
          <w:sz w:val="24"/>
          <w:lang w:val="en-US"/>
        </w:rPr>
        <w:t>Tabanus</w:t>
      </w:r>
      <w:proofErr w:type="spellEnd"/>
      <w:r>
        <w:rPr>
          <w:rFonts w:ascii="Times New Roman" w:hAnsi="Times New Roman"/>
          <w:i/>
          <w:color w:val="000000"/>
          <w:sz w:val="24"/>
          <w:lang w:val="en-US"/>
        </w:rPr>
        <w:t xml:space="preserve"> </w:t>
      </w:r>
      <w:r>
        <w:rPr>
          <w:rFonts w:ascii="Times New Roman" w:hAnsi="Times New Roman"/>
          <w:color w:val="000000"/>
          <w:sz w:val="24"/>
          <w:lang w:val="en-US"/>
        </w:rPr>
        <w:t xml:space="preserve">Linnaeus and </w:t>
      </w:r>
      <w:proofErr w:type="spellStart"/>
      <w:r>
        <w:rPr>
          <w:rFonts w:ascii="Times New Roman" w:hAnsi="Times New Roman"/>
          <w:i/>
          <w:color w:val="000000"/>
          <w:sz w:val="24"/>
          <w:lang w:val="en-US"/>
        </w:rPr>
        <w:t>Scaptiodes</w:t>
      </w:r>
      <w:proofErr w:type="spellEnd"/>
      <w:r>
        <w:rPr>
          <w:rFonts w:ascii="Times New Roman" w:hAnsi="Times New Roman"/>
          <w:i/>
          <w:color w:val="000000"/>
          <w:sz w:val="24"/>
          <w:lang w:val="en-US"/>
        </w:rPr>
        <w:t xml:space="preserve"> </w:t>
      </w:r>
      <w:proofErr w:type="spellStart"/>
      <w:r>
        <w:rPr>
          <w:rFonts w:ascii="Times New Roman" w:hAnsi="Times New Roman"/>
          <w:color w:val="000000"/>
          <w:sz w:val="24"/>
          <w:lang w:val="en-US"/>
        </w:rPr>
        <w:t>Enderlein</w:t>
      </w:r>
      <w:proofErr w:type="spellEnd"/>
      <w:r>
        <w:rPr>
          <w:rFonts w:ascii="Times New Roman" w:hAnsi="Times New Roman"/>
          <w:i/>
          <w:color w:val="000000"/>
          <w:sz w:val="24"/>
          <w:lang w:val="en-US"/>
        </w:rPr>
        <w:t xml:space="preserve"> </w:t>
      </w:r>
      <w:r>
        <w:rPr>
          <w:rFonts w:ascii="Times New Roman" w:hAnsi="Times New Roman"/>
          <w:color w:val="000000"/>
          <w:sz w:val="24"/>
          <w:lang w:val="en-US"/>
        </w:rPr>
        <w:t xml:space="preserve">taxa used in this study. </w:t>
      </w:r>
    </w:p>
    <w:p w14:paraId="1277CBDB" w14:textId="77777777" w:rsidR="00886E27" w:rsidRDefault="00886E27">
      <w:pPr>
        <w:pStyle w:val="Feature"/>
        <w:widowControl/>
        <w:spacing w:line="360" w:lineRule="auto"/>
        <w:rPr>
          <w:rFonts w:ascii="Times New Roman" w:hAnsi="Times New Roman"/>
          <w:color w:val="FF0000"/>
          <w:sz w:val="24"/>
          <w:lang w:val="en-US"/>
        </w:rPr>
      </w:pPr>
    </w:p>
    <w:p w14:paraId="18D43A39"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t>54. &lt; Mid-dorsal abdominal triangles&gt;/</w:t>
      </w:r>
    </w:p>
    <w:p w14:paraId="20CA4FE3"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present/</w:t>
      </w:r>
    </w:p>
    <w:p w14:paraId="0C676D44"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(1) absent/</w:t>
      </w:r>
    </w:p>
    <w:p w14:paraId="76D78D36" w14:textId="77777777" w:rsidR="00886E27" w:rsidRDefault="00886E27">
      <w:pPr>
        <w:pStyle w:val="Feature"/>
        <w:widowControl/>
        <w:spacing w:line="360" w:lineRule="auto"/>
        <w:rPr>
          <w:rFonts w:ascii="Times New Roman" w:hAnsi="Times New Roman"/>
          <w:color w:val="000000"/>
          <w:sz w:val="24"/>
          <w:lang w:val="en-US"/>
        </w:rPr>
      </w:pPr>
    </w:p>
    <w:p w14:paraId="465143B5"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t>55. &lt;Abdominal terga&gt;/</w:t>
      </w:r>
    </w:p>
    <w:p w14:paraId="369F5098"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with median band/</w:t>
      </w:r>
    </w:p>
    <w:p w14:paraId="18E3A8E5"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(1) without median band/</w:t>
      </w:r>
    </w:p>
    <w:p w14:paraId="70D30C37" w14:textId="77777777" w:rsidR="00886E27" w:rsidRDefault="00886E27">
      <w:pPr>
        <w:pStyle w:val="Feature"/>
        <w:widowControl/>
        <w:spacing w:line="360" w:lineRule="auto"/>
        <w:rPr>
          <w:rFonts w:ascii="Times New Roman" w:hAnsi="Times New Roman"/>
          <w:color w:val="000000"/>
          <w:sz w:val="24"/>
          <w:lang w:val="en-US"/>
        </w:rPr>
      </w:pPr>
    </w:p>
    <w:p w14:paraId="6B888E91"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t>This character is polymorphic within the species included in “</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w:t>
      </w:r>
      <w:r>
        <w:rPr>
          <w:rFonts w:ascii="Times New Roman" w:hAnsi="Times New Roman"/>
          <w:color w:val="000000"/>
          <w:sz w:val="24"/>
          <w:lang w:val="en-US"/>
        </w:rPr>
        <w:t xml:space="preserve">. The derived character condition, abdominal terga without median band, is observed in </w:t>
      </w:r>
      <w:proofErr w:type="spellStart"/>
      <w:r>
        <w:rPr>
          <w:rFonts w:ascii="Times New Roman" w:hAnsi="Times New Roman"/>
          <w:i/>
          <w:color w:val="000000"/>
          <w:sz w:val="24"/>
          <w:lang w:val="en-US"/>
        </w:rPr>
        <w:t>Agelanius</w:t>
      </w:r>
      <w:proofErr w:type="spellEnd"/>
      <w:r>
        <w:rPr>
          <w:rFonts w:ascii="Times New Roman" w:hAnsi="Times New Roman"/>
          <w:color w:val="000000"/>
          <w:sz w:val="24"/>
          <w:lang w:val="en-US"/>
        </w:rPr>
        <w:t xml:space="preserve"> </w:t>
      </w:r>
      <w:proofErr w:type="spellStart"/>
      <w:r>
        <w:rPr>
          <w:rFonts w:ascii="Times New Roman" w:hAnsi="Times New Roman"/>
          <w:color w:val="000000"/>
          <w:sz w:val="24"/>
          <w:lang w:val="en-US"/>
        </w:rPr>
        <w:t>Rondani</w:t>
      </w:r>
      <w:proofErr w:type="spellEnd"/>
      <w:r>
        <w:rPr>
          <w:rFonts w:ascii="Times New Roman" w:hAnsi="Times New Roman"/>
          <w:color w:val="000000"/>
          <w:sz w:val="24"/>
          <w:lang w:val="en-US"/>
        </w:rPr>
        <w:t xml:space="preserve"> and </w:t>
      </w:r>
      <w:proofErr w:type="spellStart"/>
      <w:r>
        <w:rPr>
          <w:rFonts w:ascii="Times New Roman" w:hAnsi="Times New Roman"/>
          <w:i/>
          <w:color w:val="000000"/>
          <w:sz w:val="24"/>
          <w:lang w:val="en-US"/>
        </w:rPr>
        <w:t>Dicladocera</w:t>
      </w:r>
      <w:proofErr w:type="spellEnd"/>
      <w:r>
        <w:rPr>
          <w:rFonts w:ascii="Times New Roman" w:hAnsi="Times New Roman"/>
          <w:i/>
          <w:color w:val="000000"/>
          <w:sz w:val="24"/>
          <w:lang w:val="en-US"/>
        </w:rPr>
        <w:t xml:space="preserve"> </w:t>
      </w:r>
      <w:r>
        <w:rPr>
          <w:rFonts w:ascii="Times New Roman" w:hAnsi="Times New Roman"/>
          <w:color w:val="000000"/>
          <w:sz w:val="24"/>
          <w:lang w:val="en-US"/>
        </w:rPr>
        <w:t>Lutz.</w:t>
      </w:r>
    </w:p>
    <w:p w14:paraId="70D242CA" w14:textId="77777777" w:rsidR="00886E27" w:rsidRDefault="00886E27">
      <w:pPr>
        <w:pStyle w:val="Feature"/>
        <w:widowControl/>
        <w:spacing w:line="360" w:lineRule="auto"/>
        <w:rPr>
          <w:rFonts w:ascii="Times New Roman" w:hAnsi="Times New Roman"/>
          <w:color w:val="000000"/>
          <w:sz w:val="24"/>
          <w:lang w:val="en-US"/>
        </w:rPr>
      </w:pPr>
    </w:p>
    <w:p w14:paraId="4D5931CC"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t>56. &lt;Abdominal sternum&gt;/</w:t>
      </w:r>
    </w:p>
    <w:p w14:paraId="71D84708"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with median band/</w:t>
      </w:r>
    </w:p>
    <w:p w14:paraId="1129FBA4"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(1) without median band/</w:t>
      </w:r>
    </w:p>
    <w:p w14:paraId="12A76E44" w14:textId="77777777" w:rsidR="00886E27" w:rsidRDefault="00886E27">
      <w:pPr>
        <w:pStyle w:val="Feature"/>
        <w:widowControl/>
        <w:spacing w:line="360" w:lineRule="auto"/>
        <w:rPr>
          <w:rFonts w:ascii="Times New Roman" w:hAnsi="Times New Roman"/>
          <w:color w:val="000000"/>
          <w:sz w:val="24"/>
          <w:lang w:val="en-US"/>
        </w:rPr>
      </w:pPr>
    </w:p>
    <w:p w14:paraId="3C3DD635" w14:textId="77777777" w:rsidR="00886E27" w:rsidRDefault="008855EA">
      <w:pPr>
        <w:pStyle w:val="State"/>
        <w:widowControl/>
        <w:spacing w:line="360" w:lineRule="auto"/>
        <w:ind w:left="505"/>
        <w:rPr>
          <w:rFonts w:ascii="Times New Roman" w:hAnsi="Times New Roman"/>
          <w:color w:val="000000"/>
          <w:sz w:val="24"/>
          <w:lang w:val="en-US"/>
        </w:rPr>
      </w:pPr>
      <w:r>
        <w:rPr>
          <w:rFonts w:ascii="Times New Roman" w:hAnsi="Times New Roman"/>
          <w:color w:val="000000"/>
          <w:sz w:val="24"/>
          <w:lang w:val="en-US"/>
        </w:rPr>
        <w:lastRenderedPageBreak/>
        <w:t xml:space="preserve">There is no precedent for the use of this character in the taxonomy of </w:t>
      </w:r>
      <w:proofErr w:type="spellStart"/>
      <w:r>
        <w:rPr>
          <w:rFonts w:ascii="Times New Roman" w:hAnsi="Times New Roman"/>
          <w:color w:val="000000"/>
          <w:sz w:val="24"/>
          <w:lang w:val="en-US"/>
        </w:rPr>
        <w:t>Diachlorini</w:t>
      </w:r>
      <w:proofErr w:type="spellEnd"/>
      <w:r>
        <w:rPr>
          <w:rFonts w:ascii="Times New Roman" w:hAnsi="Times New Roman"/>
          <w:color w:val="000000"/>
          <w:sz w:val="24"/>
          <w:lang w:val="en-US"/>
        </w:rPr>
        <w:t xml:space="preserve"> taxa. The trait is polymorphic within the different “</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w:t>
      </w:r>
      <w:r>
        <w:rPr>
          <w:rFonts w:ascii="Times New Roman" w:hAnsi="Times New Roman"/>
          <w:color w:val="000000"/>
          <w:sz w:val="24"/>
          <w:lang w:val="en-US"/>
        </w:rPr>
        <w:t xml:space="preserve"> species. This character in its </w:t>
      </w:r>
      <w:proofErr w:type="spellStart"/>
      <w:r>
        <w:rPr>
          <w:rFonts w:ascii="Times New Roman" w:hAnsi="Times New Roman"/>
          <w:color w:val="000000"/>
          <w:sz w:val="24"/>
          <w:lang w:val="en-US"/>
        </w:rPr>
        <w:t>pleisiomorphous</w:t>
      </w:r>
      <w:proofErr w:type="spellEnd"/>
      <w:r>
        <w:rPr>
          <w:rFonts w:ascii="Times New Roman" w:hAnsi="Times New Roman"/>
          <w:color w:val="000000"/>
          <w:sz w:val="24"/>
          <w:lang w:val="en-US"/>
        </w:rPr>
        <w:t xml:space="preserve"> condition, abdominal </w:t>
      </w:r>
      <w:r>
        <w:rPr>
          <w:rFonts w:ascii="Times New Roman" w:hAnsi="Times New Roman"/>
          <w:sz w:val="24"/>
          <w:lang w:val="en-US"/>
        </w:rPr>
        <w:t>sterna</w:t>
      </w:r>
      <w:r>
        <w:rPr>
          <w:rFonts w:ascii="Times New Roman" w:hAnsi="Times New Roman"/>
          <w:color w:val="000000"/>
          <w:sz w:val="24"/>
          <w:lang w:val="en-US"/>
        </w:rPr>
        <w:t xml:space="preserve"> with median band, supports all taxa including all species previously treated as “</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 xml:space="preserve">” + </w:t>
      </w:r>
      <w:proofErr w:type="spellStart"/>
      <w:r>
        <w:rPr>
          <w:rFonts w:ascii="Times New Roman" w:hAnsi="Times New Roman"/>
          <w:i/>
          <w:color w:val="000000"/>
          <w:sz w:val="24"/>
          <w:lang w:val="en-US"/>
        </w:rPr>
        <w:t>Haematopotina</w:t>
      </w:r>
      <w:proofErr w:type="spellEnd"/>
      <w:r>
        <w:rPr>
          <w:rFonts w:ascii="Times New Roman" w:hAnsi="Times New Roman"/>
          <w:color w:val="000000"/>
          <w:sz w:val="24"/>
          <w:lang w:val="en-US"/>
        </w:rPr>
        <w:t xml:space="preserve"> </w:t>
      </w:r>
      <w:proofErr w:type="spellStart"/>
      <w:r>
        <w:rPr>
          <w:rFonts w:ascii="Times New Roman" w:hAnsi="Times New Roman"/>
          <w:color w:val="000000"/>
          <w:sz w:val="24"/>
          <w:lang w:val="en-US"/>
        </w:rPr>
        <w:t>Coscarón</w:t>
      </w:r>
      <w:proofErr w:type="spellEnd"/>
      <w:r>
        <w:rPr>
          <w:rFonts w:ascii="Times New Roman" w:hAnsi="Times New Roman"/>
          <w:color w:val="000000"/>
          <w:sz w:val="24"/>
          <w:lang w:val="en-US"/>
        </w:rPr>
        <w:t xml:space="preserve"> &amp; Philip now placed in several genera. </w:t>
      </w:r>
    </w:p>
    <w:p w14:paraId="2B4F8F3D" w14:textId="77777777" w:rsidR="00886E27" w:rsidRDefault="00886E27">
      <w:pPr>
        <w:pStyle w:val="Feature"/>
        <w:widowControl/>
        <w:spacing w:line="360" w:lineRule="auto"/>
        <w:rPr>
          <w:rFonts w:ascii="Times New Roman" w:hAnsi="Times New Roman"/>
          <w:color w:val="000000"/>
          <w:sz w:val="24"/>
          <w:lang w:val="en-US"/>
        </w:rPr>
      </w:pPr>
    </w:p>
    <w:p w14:paraId="2636E4CA" w14:textId="77777777" w:rsidR="00886E27" w:rsidRDefault="00886E27">
      <w:pPr>
        <w:pStyle w:val="Feature"/>
        <w:widowControl/>
        <w:spacing w:line="360" w:lineRule="auto"/>
        <w:rPr>
          <w:rFonts w:ascii="Times New Roman" w:hAnsi="Times New Roman"/>
          <w:color w:val="000000"/>
          <w:sz w:val="24"/>
          <w:lang w:val="en-US"/>
        </w:rPr>
      </w:pPr>
    </w:p>
    <w:p w14:paraId="22F3D3C1"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t>57. &lt;Shape of female cerci&gt;/</w:t>
      </w:r>
    </w:p>
    <w:p w14:paraId="7F0F59B1"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quadrangular/</w:t>
      </w:r>
    </w:p>
    <w:p w14:paraId="0AF0DF8E" w14:textId="77777777" w:rsidR="00886E27" w:rsidRDefault="008855EA">
      <w:pPr>
        <w:pStyle w:val="State"/>
        <w:widowControl/>
        <w:spacing w:line="360" w:lineRule="auto"/>
        <w:ind w:firstLine="505"/>
        <w:rPr>
          <w:rFonts w:ascii="Times New Roman" w:hAnsi="Times New Roman"/>
          <w:color w:val="000000"/>
          <w:sz w:val="24"/>
          <w:lang w:val="en-US"/>
        </w:rPr>
      </w:pPr>
      <w:r>
        <w:rPr>
          <w:rFonts w:ascii="Times New Roman" w:hAnsi="Times New Roman"/>
          <w:color w:val="000000"/>
          <w:sz w:val="24"/>
          <w:lang w:val="en-US"/>
        </w:rPr>
        <w:t>(1) subcircular/</w:t>
      </w:r>
    </w:p>
    <w:p w14:paraId="55BCEEA0" w14:textId="77777777" w:rsidR="00886E27" w:rsidRDefault="008855EA">
      <w:pPr>
        <w:pStyle w:val="State"/>
        <w:widowControl/>
        <w:spacing w:line="360" w:lineRule="auto"/>
        <w:ind w:firstLine="505"/>
        <w:rPr>
          <w:rFonts w:ascii="Times New Roman" w:hAnsi="Times New Roman"/>
          <w:color w:val="000000"/>
          <w:sz w:val="24"/>
          <w:lang w:val="en-US"/>
        </w:rPr>
      </w:pPr>
      <w:r>
        <w:rPr>
          <w:rFonts w:ascii="Times New Roman" w:hAnsi="Times New Roman"/>
          <w:color w:val="000000"/>
          <w:sz w:val="24"/>
          <w:lang w:val="en-US"/>
        </w:rPr>
        <w:t>(2) acuminate/</w:t>
      </w:r>
    </w:p>
    <w:p w14:paraId="4C1B5820" w14:textId="77777777" w:rsidR="00886E27" w:rsidRDefault="008855EA">
      <w:pPr>
        <w:pStyle w:val="State"/>
        <w:widowControl/>
        <w:spacing w:line="360" w:lineRule="auto"/>
        <w:ind w:firstLine="505"/>
        <w:rPr>
          <w:rFonts w:ascii="Times New Roman" w:hAnsi="Times New Roman"/>
          <w:color w:val="000000"/>
          <w:sz w:val="24"/>
          <w:lang w:val="en-US"/>
        </w:rPr>
      </w:pPr>
      <w:r>
        <w:rPr>
          <w:rFonts w:ascii="Times New Roman" w:hAnsi="Times New Roman"/>
          <w:color w:val="000000"/>
          <w:sz w:val="24"/>
          <w:lang w:val="en-US"/>
        </w:rPr>
        <w:t>(3) subtrapezoidal/</w:t>
      </w:r>
    </w:p>
    <w:p w14:paraId="5010A1F6" w14:textId="77777777" w:rsidR="00886E27" w:rsidRDefault="008855EA">
      <w:pPr>
        <w:pStyle w:val="State"/>
        <w:widowControl/>
        <w:tabs>
          <w:tab w:val="left" w:pos="1425"/>
        </w:tabs>
        <w:spacing w:line="360" w:lineRule="auto"/>
        <w:rPr>
          <w:rFonts w:ascii="Times New Roman" w:hAnsi="Times New Roman"/>
          <w:color w:val="000000"/>
          <w:sz w:val="24"/>
          <w:lang w:val="en-US"/>
        </w:rPr>
      </w:pPr>
      <w:r>
        <w:rPr>
          <w:rFonts w:ascii="Times New Roman" w:hAnsi="Times New Roman"/>
          <w:color w:val="000000"/>
          <w:sz w:val="24"/>
          <w:lang w:val="en-US"/>
        </w:rPr>
        <w:t xml:space="preserve">(4) </w:t>
      </w:r>
      <w:proofErr w:type="spellStart"/>
      <w:r>
        <w:rPr>
          <w:rFonts w:ascii="Times New Roman" w:hAnsi="Times New Roman"/>
          <w:color w:val="000000"/>
          <w:sz w:val="24"/>
          <w:lang w:val="en-US"/>
        </w:rPr>
        <w:t>subrectangular</w:t>
      </w:r>
      <w:proofErr w:type="spellEnd"/>
      <w:r>
        <w:rPr>
          <w:rFonts w:ascii="Times New Roman" w:hAnsi="Times New Roman"/>
          <w:color w:val="000000"/>
          <w:sz w:val="24"/>
          <w:lang w:val="en-US"/>
        </w:rPr>
        <w:t>/</w:t>
      </w:r>
    </w:p>
    <w:p w14:paraId="29222825" w14:textId="77777777" w:rsidR="00886E27" w:rsidRDefault="00886E27">
      <w:pPr>
        <w:pStyle w:val="Feature"/>
        <w:widowControl/>
        <w:spacing w:line="360" w:lineRule="auto"/>
        <w:rPr>
          <w:rFonts w:ascii="Times New Roman" w:hAnsi="Times New Roman"/>
          <w:color w:val="000000"/>
          <w:sz w:val="24"/>
          <w:lang w:val="en-US"/>
        </w:rPr>
      </w:pPr>
    </w:p>
    <w:p w14:paraId="1E6ADBC0" w14:textId="77777777" w:rsidR="00886E27" w:rsidRDefault="008855EA">
      <w:pPr>
        <w:pStyle w:val="Feature"/>
        <w:widowControl/>
        <w:spacing w:line="360" w:lineRule="auto"/>
        <w:rPr>
          <w:rFonts w:ascii="Times New Roman" w:hAnsi="Times New Roman"/>
          <w:color w:val="FF0000"/>
          <w:sz w:val="24"/>
          <w:lang w:val="en-US"/>
        </w:rPr>
      </w:pPr>
      <w:r>
        <w:rPr>
          <w:rFonts w:ascii="Times New Roman" w:hAnsi="Times New Roman"/>
          <w:color w:val="000000"/>
          <w:sz w:val="24"/>
          <w:lang w:val="en-US"/>
        </w:rPr>
        <w:t xml:space="preserve">58. &lt;Shape of sternite VIII base &gt;/ </w:t>
      </w:r>
    </w:p>
    <w:p w14:paraId="047D1318"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convex/</w:t>
      </w:r>
    </w:p>
    <w:p w14:paraId="4D5237FD"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(1) concave/</w:t>
      </w:r>
    </w:p>
    <w:p w14:paraId="663ACE8F"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(2) straight/</w:t>
      </w:r>
    </w:p>
    <w:p w14:paraId="79132222"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(3) sinuous/</w:t>
      </w:r>
    </w:p>
    <w:p w14:paraId="6E11588D" w14:textId="77777777" w:rsidR="00886E27" w:rsidRDefault="00886E27">
      <w:pPr>
        <w:pStyle w:val="Feature"/>
        <w:widowControl/>
        <w:spacing w:line="360" w:lineRule="auto"/>
        <w:rPr>
          <w:rFonts w:ascii="Times New Roman" w:hAnsi="Times New Roman"/>
          <w:color w:val="000000"/>
          <w:sz w:val="24"/>
          <w:lang w:val="en-US"/>
        </w:rPr>
      </w:pPr>
    </w:p>
    <w:p w14:paraId="2A7F1023"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t xml:space="preserve">Different structures of female </w:t>
      </w:r>
      <w:proofErr w:type="spellStart"/>
      <w:r>
        <w:rPr>
          <w:rFonts w:ascii="Times New Roman" w:hAnsi="Times New Roman"/>
          <w:color w:val="000000"/>
          <w:sz w:val="24"/>
          <w:lang w:val="en-US"/>
        </w:rPr>
        <w:t>Tabanidae</w:t>
      </w:r>
      <w:proofErr w:type="spellEnd"/>
      <w:r>
        <w:rPr>
          <w:rFonts w:ascii="Times New Roman" w:hAnsi="Times New Roman"/>
          <w:color w:val="000000"/>
          <w:sz w:val="24"/>
          <w:lang w:val="en-US"/>
        </w:rPr>
        <w:t xml:space="preserve"> genitalia, have served as a </w:t>
      </w:r>
      <w:r>
        <w:rPr>
          <w:rFonts w:ascii="Times New Roman" w:hAnsi="Times New Roman"/>
          <w:sz w:val="24"/>
          <w:lang w:val="en-US"/>
        </w:rPr>
        <w:t>basis</w:t>
      </w:r>
      <w:r>
        <w:rPr>
          <w:rFonts w:ascii="Times New Roman" w:hAnsi="Times New Roman"/>
          <w:color w:val="000000"/>
          <w:sz w:val="24"/>
          <w:lang w:val="en-US"/>
        </w:rPr>
        <w:t xml:space="preserve"> to define and characterize the different subfamilies (</w:t>
      </w:r>
      <w:proofErr w:type="spellStart"/>
      <w:r>
        <w:rPr>
          <w:rFonts w:ascii="Times New Roman" w:hAnsi="Times New Roman"/>
          <w:color w:val="000000"/>
          <w:sz w:val="24"/>
          <w:lang w:val="en-US"/>
        </w:rPr>
        <w:t>Mackerras</w:t>
      </w:r>
      <w:proofErr w:type="spellEnd"/>
      <w:r>
        <w:rPr>
          <w:rFonts w:ascii="Times New Roman" w:hAnsi="Times New Roman"/>
          <w:color w:val="000000"/>
          <w:sz w:val="24"/>
          <w:lang w:val="en-US"/>
        </w:rPr>
        <w:t xml:space="preserve"> 1955). Within this study, </w:t>
      </w:r>
      <w:proofErr w:type="spellStart"/>
      <w:r>
        <w:rPr>
          <w:rFonts w:ascii="Times New Roman" w:hAnsi="Times New Roman"/>
          <w:i/>
          <w:color w:val="000000"/>
          <w:sz w:val="24"/>
          <w:lang w:val="en-US"/>
        </w:rPr>
        <w:t>Agelanius</w:t>
      </w:r>
      <w:proofErr w:type="spellEnd"/>
      <w:r>
        <w:rPr>
          <w:rFonts w:ascii="Times New Roman" w:hAnsi="Times New Roman"/>
          <w:i/>
          <w:color w:val="000000"/>
          <w:sz w:val="24"/>
          <w:lang w:val="en-US"/>
        </w:rPr>
        <w:t xml:space="preserve"> </w:t>
      </w:r>
      <w:proofErr w:type="spellStart"/>
      <w:r>
        <w:rPr>
          <w:rFonts w:ascii="Times New Roman" w:hAnsi="Times New Roman"/>
          <w:color w:val="000000"/>
          <w:sz w:val="24"/>
          <w:lang w:val="en-US"/>
        </w:rPr>
        <w:t>Rondani</w:t>
      </w:r>
      <w:proofErr w:type="spellEnd"/>
      <w:r>
        <w:rPr>
          <w:rFonts w:ascii="Times New Roman" w:hAnsi="Times New Roman"/>
          <w:i/>
          <w:color w:val="000000"/>
          <w:sz w:val="24"/>
          <w:lang w:val="en-US"/>
        </w:rPr>
        <w:t xml:space="preserve">, </w:t>
      </w:r>
      <w:proofErr w:type="spellStart"/>
      <w:r>
        <w:rPr>
          <w:rFonts w:ascii="Times New Roman" w:hAnsi="Times New Roman"/>
          <w:i/>
          <w:color w:val="000000"/>
          <w:sz w:val="24"/>
          <w:lang w:val="en-US"/>
        </w:rPr>
        <w:t>Nubiloides</w:t>
      </w:r>
      <w:proofErr w:type="spellEnd"/>
      <w:r>
        <w:rPr>
          <w:rFonts w:ascii="Times New Roman" w:hAnsi="Times New Roman"/>
          <w:i/>
          <w:color w:val="000000"/>
          <w:sz w:val="24"/>
          <w:lang w:val="en-US"/>
        </w:rPr>
        <w:t xml:space="preserve"> </w:t>
      </w:r>
      <w:proofErr w:type="spellStart"/>
      <w:r>
        <w:rPr>
          <w:rFonts w:ascii="Times New Roman" w:hAnsi="Times New Roman"/>
          <w:color w:val="000000"/>
          <w:sz w:val="24"/>
          <w:lang w:val="en-US"/>
        </w:rPr>
        <w:t>Coscarón</w:t>
      </w:r>
      <w:proofErr w:type="spellEnd"/>
      <w:r>
        <w:rPr>
          <w:rFonts w:ascii="Times New Roman" w:hAnsi="Times New Roman"/>
          <w:color w:val="000000"/>
          <w:sz w:val="24"/>
          <w:lang w:val="en-US"/>
        </w:rPr>
        <w:t xml:space="preserve"> &amp; Philip</w:t>
      </w:r>
      <w:r>
        <w:rPr>
          <w:rFonts w:ascii="Times New Roman" w:hAnsi="Times New Roman"/>
          <w:i/>
          <w:color w:val="000000"/>
          <w:sz w:val="24"/>
          <w:lang w:val="en-US"/>
        </w:rPr>
        <w:t xml:space="preserve">, </w:t>
      </w:r>
      <w:r>
        <w:rPr>
          <w:rFonts w:ascii="Times New Roman" w:hAnsi="Times New Roman"/>
          <w:color w:val="000000"/>
          <w:sz w:val="24"/>
          <w:lang w:val="en-US"/>
        </w:rPr>
        <w:t>and</w:t>
      </w:r>
      <w:r>
        <w:rPr>
          <w:rFonts w:ascii="Times New Roman" w:hAnsi="Times New Roman"/>
          <w:i/>
          <w:color w:val="000000"/>
          <w:sz w:val="24"/>
          <w:lang w:val="en-US"/>
        </w:rPr>
        <w:t xml:space="preserve"> </w:t>
      </w:r>
      <w:proofErr w:type="spellStart"/>
      <w:r>
        <w:rPr>
          <w:rFonts w:ascii="Times New Roman" w:hAnsi="Times New Roman"/>
          <w:i/>
          <w:color w:val="000000"/>
          <w:sz w:val="24"/>
          <w:lang w:val="en-US"/>
        </w:rPr>
        <w:t>Stenotabanus</w:t>
      </w:r>
      <w:proofErr w:type="spellEnd"/>
      <w:r>
        <w:rPr>
          <w:rFonts w:ascii="Times New Roman" w:hAnsi="Times New Roman"/>
          <w:i/>
          <w:color w:val="000000"/>
          <w:sz w:val="24"/>
          <w:lang w:val="en-US"/>
        </w:rPr>
        <w:t xml:space="preserve"> </w:t>
      </w:r>
      <w:r>
        <w:rPr>
          <w:rFonts w:ascii="Times New Roman" w:hAnsi="Times New Roman"/>
          <w:color w:val="000000"/>
          <w:sz w:val="24"/>
          <w:lang w:val="en-US"/>
        </w:rPr>
        <w:t>Lutz</w:t>
      </w:r>
      <w:r>
        <w:rPr>
          <w:rFonts w:ascii="Times New Roman" w:hAnsi="Times New Roman"/>
          <w:i/>
          <w:color w:val="000000"/>
          <w:sz w:val="24"/>
          <w:lang w:val="en-US"/>
        </w:rPr>
        <w:t xml:space="preserve">, </w:t>
      </w:r>
      <w:r>
        <w:rPr>
          <w:rFonts w:ascii="Times New Roman" w:hAnsi="Times New Roman"/>
          <w:color w:val="000000"/>
          <w:sz w:val="24"/>
          <w:lang w:val="en-US"/>
        </w:rPr>
        <w:t xml:space="preserve">are polymorphic for this character. </w:t>
      </w:r>
    </w:p>
    <w:p w14:paraId="679ACC61" w14:textId="77777777" w:rsidR="00886E27" w:rsidRDefault="00886E27">
      <w:pPr>
        <w:pStyle w:val="Feature"/>
        <w:widowControl/>
        <w:spacing w:line="360" w:lineRule="auto"/>
        <w:rPr>
          <w:rFonts w:ascii="Times New Roman" w:hAnsi="Times New Roman"/>
          <w:sz w:val="24"/>
          <w:lang w:val="en-US"/>
        </w:rPr>
      </w:pPr>
    </w:p>
    <w:p w14:paraId="389F91E3"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t>59. &lt;Genital fork base&gt;/</w:t>
      </w:r>
    </w:p>
    <w:p w14:paraId="5CAC737A"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concave or strongly concave /</w:t>
      </w:r>
    </w:p>
    <w:p w14:paraId="5ED6EA22"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(1) convex/</w:t>
      </w:r>
    </w:p>
    <w:p w14:paraId="75E0F9E2"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(2) straight/</w:t>
      </w:r>
    </w:p>
    <w:p w14:paraId="52DF43A5" w14:textId="77777777" w:rsidR="00886E27" w:rsidRDefault="00886E27">
      <w:pPr>
        <w:pStyle w:val="Feature"/>
        <w:widowControl/>
        <w:spacing w:line="360" w:lineRule="auto"/>
        <w:rPr>
          <w:rFonts w:ascii="Times New Roman" w:hAnsi="Times New Roman"/>
          <w:color w:val="000000"/>
          <w:sz w:val="24"/>
          <w:lang w:val="en-US"/>
        </w:rPr>
      </w:pPr>
    </w:p>
    <w:p w14:paraId="5A32E42F"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t>It is also a polymorphic trait within “</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w:t>
      </w:r>
      <w:r>
        <w:rPr>
          <w:rFonts w:ascii="Times New Roman" w:hAnsi="Times New Roman"/>
          <w:color w:val="000000"/>
          <w:sz w:val="24"/>
          <w:lang w:val="en-US"/>
        </w:rPr>
        <w:t xml:space="preserve"> species. It is </w:t>
      </w:r>
      <w:proofErr w:type="gramStart"/>
      <w:r>
        <w:rPr>
          <w:rFonts w:ascii="Times New Roman" w:hAnsi="Times New Roman"/>
          <w:color w:val="000000"/>
          <w:sz w:val="24"/>
          <w:lang w:val="en-US"/>
        </w:rPr>
        <w:t>occurs</w:t>
      </w:r>
      <w:proofErr w:type="gramEnd"/>
      <w:r>
        <w:rPr>
          <w:rFonts w:ascii="Times New Roman" w:hAnsi="Times New Roman"/>
          <w:color w:val="000000"/>
          <w:sz w:val="24"/>
          <w:lang w:val="en-US"/>
        </w:rPr>
        <w:t xml:space="preserve"> in its </w:t>
      </w:r>
      <w:proofErr w:type="spellStart"/>
      <w:r>
        <w:rPr>
          <w:rFonts w:ascii="Times New Roman" w:hAnsi="Times New Roman"/>
          <w:color w:val="000000"/>
          <w:sz w:val="24"/>
          <w:lang w:val="en-US"/>
        </w:rPr>
        <w:t>plesiomorphous</w:t>
      </w:r>
      <w:proofErr w:type="spellEnd"/>
      <w:r>
        <w:rPr>
          <w:rFonts w:ascii="Times New Roman" w:hAnsi="Times New Roman"/>
          <w:color w:val="000000"/>
          <w:sz w:val="24"/>
          <w:lang w:val="en-US"/>
        </w:rPr>
        <w:t xml:space="preserve"> state within the different outgroups.</w:t>
      </w:r>
    </w:p>
    <w:p w14:paraId="6D68D7B5" w14:textId="77777777" w:rsidR="00886E27" w:rsidRDefault="00886E27">
      <w:pPr>
        <w:pStyle w:val="Feature"/>
        <w:widowControl/>
        <w:spacing w:line="360" w:lineRule="auto"/>
        <w:rPr>
          <w:rFonts w:ascii="Times New Roman" w:hAnsi="Times New Roman"/>
          <w:sz w:val="24"/>
          <w:lang w:val="en-US"/>
        </w:rPr>
      </w:pPr>
    </w:p>
    <w:p w14:paraId="6A282586"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lastRenderedPageBreak/>
        <w:t>60. &lt;Genital fork base&gt;/</w:t>
      </w:r>
    </w:p>
    <w:p w14:paraId="21347FBD"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with basal branches/</w:t>
      </w:r>
    </w:p>
    <w:p w14:paraId="76154B60"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(1) without basal branches/</w:t>
      </w:r>
    </w:p>
    <w:p w14:paraId="29F99A49" w14:textId="77777777" w:rsidR="00886E27" w:rsidRDefault="00886E27">
      <w:pPr>
        <w:pStyle w:val="Estilo54"/>
        <w:jc w:val="left"/>
        <w:rPr>
          <w:rFonts w:ascii="Times New Roman" w:hAnsi="Times New Roman"/>
          <w:b w:val="0"/>
          <w:color w:val="000000"/>
          <w:u w:val="none"/>
          <w:lang w:val="en-US"/>
        </w:rPr>
      </w:pPr>
    </w:p>
    <w:p w14:paraId="67A0B876" w14:textId="77777777" w:rsidR="00886E27" w:rsidRDefault="008855EA">
      <w:pPr>
        <w:pStyle w:val="ndice"/>
        <w:spacing w:line="360" w:lineRule="auto"/>
        <w:rPr>
          <w:rFonts w:ascii="Times New Roman" w:hAnsi="Times New Roman"/>
          <w:color w:val="000000"/>
          <w:lang w:val="en-US"/>
        </w:rPr>
      </w:pPr>
      <w:r>
        <w:rPr>
          <w:rFonts w:ascii="Times New Roman" w:hAnsi="Times New Roman"/>
          <w:color w:val="000000"/>
          <w:lang w:val="en-US"/>
        </w:rPr>
        <w:t>This character is polymorphic within the “</w:t>
      </w:r>
      <w:proofErr w:type="spellStart"/>
      <w:r>
        <w:rPr>
          <w:rFonts w:ascii="Times New Roman" w:hAnsi="Times New Roman"/>
          <w:i/>
          <w:color w:val="000000"/>
          <w:lang w:val="en-US"/>
        </w:rPr>
        <w:t>Dasybasis</w:t>
      </w:r>
      <w:proofErr w:type="spellEnd"/>
      <w:r>
        <w:rPr>
          <w:rFonts w:ascii="Times New Roman" w:hAnsi="Times New Roman"/>
          <w:i/>
          <w:color w:val="000000"/>
          <w:lang w:val="en-US"/>
        </w:rPr>
        <w:t>”</w:t>
      </w:r>
      <w:r>
        <w:rPr>
          <w:rFonts w:ascii="Times New Roman" w:hAnsi="Times New Roman"/>
          <w:color w:val="000000"/>
          <w:lang w:val="en-US"/>
        </w:rPr>
        <w:t xml:space="preserve"> species studied, being more frequent in the </w:t>
      </w:r>
      <w:proofErr w:type="spellStart"/>
      <w:r>
        <w:rPr>
          <w:rFonts w:ascii="Times New Roman" w:hAnsi="Times New Roman"/>
          <w:color w:val="000000"/>
          <w:lang w:val="en-US"/>
        </w:rPr>
        <w:t>plesiomorphous</w:t>
      </w:r>
      <w:proofErr w:type="spellEnd"/>
      <w:r>
        <w:rPr>
          <w:rFonts w:ascii="Times New Roman" w:hAnsi="Times New Roman"/>
          <w:color w:val="000000"/>
          <w:lang w:val="en-US"/>
        </w:rPr>
        <w:t xml:space="preserve"> states; genital fork base with basal branches. The trait is also polymorphic in the outgroups. </w:t>
      </w:r>
    </w:p>
    <w:p w14:paraId="1BD16DD2" w14:textId="77777777" w:rsidR="00886E27" w:rsidRDefault="00886E27">
      <w:pPr>
        <w:pStyle w:val="Feature"/>
        <w:widowControl/>
        <w:spacing w:line="360" w:lineRule="auto"/>
        <w:rPr>
          <w:rFonts w:ascii="Times New Roman" w:hAnsi="Times New Roman"/>
          <w:sz w:val="24"/>
          <w:lang w:val="en-US"/>
        </w:rPr>
      </w:pPr>
    </w:p>
    <w:p w14:paraId="4C6EDACB" w14:textId="77777777" w:rsidR="00886E27" w:rsidRDefault="008855EA">
      <w:pPr>
        <w:pStyle w:val="Feature"/>
        <w:widowControl/>
        <w:spacing w:line="360" w:lineRule="auto"/>
        <w:rPr>
          <w:rFonts w:ascii="Times New Roman" w:hAnsi="Times New Roman"/>
          <w:b/>
          <w:color w:val="FF0000"/>
          <w:sz w:val="24"/>
          <w:lang w:val="en-US"/>
        </w:rPr>
      </w:pPr>
      <w:r>
        <w:rPr>
          <w:rFonts w:ascii="Times New Roman" w:hAnsi="Times New Roman"/>
          <w:color w:val="000000"/>
          <w:sz w:val="24"/>
          <w:lang w:val="en-US"/>
        </w:rPr>
        <w:t xml:space="preserve">61. &lt;Apex of spermathecal ducts &gt;/ </w:t>
      </w:r>
    </w:p>
    <w:p w14:paraId="53CC7EDA"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without lateral expansion/</w:t>
      </w:r>
    </w:p>
    <w:p w14:paraId="672B5A9E"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(1) with little expansion/</w:t>
      </w:r>
    </w:p>
    <w:p w14:paraId="05404F0C"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(2) with developed expansion/</w:t>
      </w:r>
    </w:p>
    <w:p w14:paraId="0F252534" w14:textId="77777777" w:rsidR="00886E27" w:rsidRDefault="00886E27">
      <w:pPr>
        <w:pStyle w:val="Feature"/>
        <w:widowControl/>
        <w:spacing w:line="360" w:lineRule="auto"/>
        <w:rPr>
          <w:rFonts w:ascii="Times New Roman" w:hAnsi="Times New Roman"/>
          <w:color w:val="000000"/>
          <w:sz w:val="24"/>
          <w:lang w:val="en-US"/>
        </w:rPr>
      </w:pPr>
    </w:p>
    <w:p w14:paraId="1F10E4F4"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t xml:space="preserve">This character occurs in its </w:t>
      </w:r>
      <w:proofErr w:type="spellStart"/>
      <w:r>
        <w:rPr>
          <w:rFonts w:ascii="Times New Roman" w:hAnsi="Times New Roman"/>
          <w:color w:val="000000"/>
          <w:sz w:val="24"/>
          <w:lang w:val="en-US"/>
        </w:rPr>
        <w:t>plesiomorphous</w:t>
      </w:r>
      <w:proofErr w:type="spellEnd"/>
      <w:r>
        <w:rPr>
          <w:rFonts w:ascii="Times New Roman" w:hAnsi="Times New Roman"/>
          <w:color w:val="000000"/>
          <w:sz w:val="24"/>
          <w:lang w:val="en-US"/>
        </w:rPr>
        <w:t xml:space="preserve"> condition only in </w:t>
      </w:r>
      <w:proofErr w:type="spellStart"/>
      <w:r>
        <w:rPr>
          <w:rFonts w:ascii="Times New Roman" w:hAnsi="Times New Roman"/>
          <w:i/>
          <w:color w:val="000000"/>
          <w:sz w:val="24"/>
          <w:lang w:val="en-US"/>
        </w:rPr>
        <w:t>Haematopotina</w:t>
      </w:r>
      <w:proofErr w:type="spellEnd"/>
      <w:r>
        <w:rPr>
          <w:rFonts w:ascii="Times New Roman" w:hAnsi="Times New Roman"/>
          <w:i/>
          <w:color w:val="000000"/>
          <w:sz w:val="24"/>
          <w:lang w:val="en-US"/>
        </w:rPr>
        <w:t xml:space="preserve"> </w:t>
      </w:r>
      <w:proofErr w:type="spellStart"/>
      <w:r>
        <w:rPr>
          <w:rFonts w:ascii="Times New Roman" w:hAnsi="Times New Roman"/>
          <w:color w:val="000000"/>
          <w:sz w:val="24"/>
          <w:lang w:val="en-US"/>
        </w:rPr>
        <w:t>Coscarón</w:t>
      </w:r>
      <w:proofErr w:type="spellEnd"/>
      <w:r>
        <w:rPr>
          <w:rFonts w:ascii="Times New Roman" w:hAnsi="Times New Roman"/>
          <w:color w:val="000000"/>
          <w:sz w:val="24"/>
          <w:lang w:val="en-US"/>
        </w:rPr>
        <w:t xml:space="preserve"> &amp; Philip; whereas in all “</w:t>
      </w:r>
      <w:proofErr w:type="spellStart"/>
      <w:r>
        <w:rPr>
          <w:rFonts w:ascii="Times New Roman" w:hAnsi="Times New Roman"/>
          <w:i/>
          <w:color w:val="000000"/>
          <w:sz w:val="24"/>
          <w:lang w:val="en-US"/>
        </w:rPr>
        <w:t>Dasybasis</w:t>
      </w:r>
      <w:proofErr w:type="spellEnd"/>
      <w:r>
        <w:rPr>
          <w:rFonts w:ascii="Times New Roman" w:hAnsi="Times New Roman"/>
          <w:i/>
          <w:color w:val="000000"/>
          <w:sz w:val="24"/>
          <w:lang w:val="en-US"/>
        </w:rPr>
        <w:t>”</w:t>
      </w:r>
      <w:r>
        <w:rPr>
          <w:rFonts w:ascii="Times New Roman" w:hAnsi="Times New Roman"/>
          <w:color w:val="000000"/>
          <w:sz w:val="24"/>
          <w:lang w:val="en-US"/>
        </w:rPr>
        <w:t xml:space="preserve"> species the derived condition occurs, with small or developed expansions of the spermathecal ducts.</w:t>
      </w:r>
    </w:p>
    <w:p w14:paraId="662C2CCB" w14:textId="77777777" w:rsidR="00886E27" w:rsidRDefault="00886E27">
      <w:pPr>
        <w:pStyle w:val="Feature"/>
        <w:widowControl/>
        <w:spacing w:line="360" w:lineRule="auto"/>
        <w:rPr>
          <w:rFonts w:ascii="Times New Roman" w:hAnsi="Times New Roman"/>
          <w:color w:val="000000"/>
          <w:sz w:val="24"/>
          <w:lang w:val="en-US"/>
        </w:rPr>
      </w:pPr>
    </w:p>
    <w:p w14:paraId="47BF64E0"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t>62. &lt;Lateral projections of spermathecal ducts&gt;/</w:t>
      </w:r>
    </w:p>
    <w:p w14:paraId="148DCC41"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 xml:space="preserve">   (0) presents/</w:t>
      </w:r>
    </w:p>
    <w:p w14:paraId="1EE19C27" w14:textId="77777777" w:rsidR="00886E27" w:rsidRDefault="008855EA">
      <w:pPr>
        <w:pStyle w:val="State"/>
        <w:widowControl/>
        <w:numPr>
          <w:ilvl w:val="0"/>
          <w:numId w:val="13"/>
        </w:numPr>
        <w:tabs>
          <w:tab w:val="left" w:pos="1065"/>
        </w:tabs>
        <w:spacing w:line="360" w:lineRule="auto"/>
        <w:ind w:left="1065"/>
        <w:rPr>
          <w:rFonts w:ascii="Times New Roman" w:hAnsi="Times New Roman"/>
          <w:sz w:val="24"/>
        </w:rPr>
      </w:pPr>
      <w:r>
        <w:rPr>
          <w:rFonts w:ascii="Times New Roman" w:hAnsi="Times New Roman"/>
          <w:sz w:val="24"/>
        </w:rPr>
        <w:t>absent/</w:t>
      </w:r>
    </w:p>
    <w:p w14:paraId="50304308" w14:textId="77777777" w:rsidR="00886E27" w:rsidRDefault="00886E27">
      <w:pPr>
        <w:pStyle w:val="State"/>
        <w:widowControl/>
        <w:spacing w:line="360" w:lineRule="auto"/>
        <w:ind w:left="0" w:firstLine="0"/>
      </w:pPr>
    </w:p>
    <w:p w14:paraId="668872F4"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t>63. &lt;Spermathecal ducts&gt;/</w:t>
      </w:r>
    </w:p>
    <w:p w14:paraId="1BAEEDCF"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(0) short/</w:t>
      </w:r>
    </w:p>
    <w:p w14:paraId="20E5D8A5"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(1) long/</w:t>
      </w:r>
    </w:p>
    <w:p w14:paraId="2CB4FF7E" w14:textId="77777777" w:rsidR="00886E27" w:rsidRDefault="00886E27">
      <w:pPr>
        <w:pStyle w:val="Feature"/>
        <w:widowControl/>
        <w:spacing w:line="360" w:lineRule="auto"/>
        <w:rPr>
          <w:rFonts w:ascii="Times New Roman" w:hAnsi="Times New Roman"/>
          <w:color w:val="000000"/>
          <w:sz w:val="24"/>
          <w:lang w:val="en-US"/>
        </w:rPr>
      </w:pPr>
    </w:p>
    <w:p w14:paraId="36BA5E8A" w14:textId="77777777" w:rsidR="00886E27" w:rsidRDefault="008855EA">
      <w:pPr>
        <w:pStyle w:val="State"/>
        <w:widowControl/>
        <w:spacing w:line="360" w:lineRule="auto"/>
        <w:ind w:left="505" w:firstLine="0"/>
        <w:rPr>
          <w:rFonts w:ascii="Times New Roman" w:hAnsi="Times New Roman"/>
          <w:sz w:val="24"/>
        </w:rPr>
      </w:pPr>
      <w:r>
        <w:rPr>
          <w:rFonts w:ascii="Times New Roman" w:hAnsi="Times New Roman"/>
          <w:sz w:val="24"/>
        </w:rPr>
        <w:t xml:space="preserve">This character was mentioned by González (1999) to characterize and differentiate taxa associated with </w:t>
      </w:r>
      <w:proofErr w:type="spellStart"/>
      <w:r>
        <w:rPr>
          <w:rFonts w:ascii="Times New Roman" w:hAnsi="Times New Roman"/>
          <w:i/>
          <w:sz w:val="24"/>
        </w:rPr>
        <w:t>Dasybasis</w:t>
      </w:r>
      <w:proofErr w:type="spellEnd"/>
      <w:r>
        <w:rPr>
          <w:rFonts w:ascii="Times New Roman" w:hAnsi="Times New Roman"/>
          <w:sz w:val="24"/>
        </w:rPr>
        <w:t xml:space="preserve"> treated by </w:t>
      </w:r>
      <w:proofErr w:type="spellStart"/>
      <w:r>
        <w:rPr>
          <w:rFonts w:ascii="Times New Roman" w:hAnsi="Times New Roman"/>
          <w:sz w:val="24"/>
        </w:rPr>
        <w:t>Coscarón</w:t>
      </w:r>
      <w:proofErr w:type="spellEnd"/>
      <w:r>
        <w:rPr>
          <w:rFonts w:ascii="Times New Roman" w:hAnsi="Times New Roman"/>
          <w:sz w:val="24"/>
        </w:rPr>
        <w:t xml:space="preserve"> &amp; Philip (1967) as</w:t>
      </w:r>
      <w:r>
        <w:rPr>
          <w:rFonts w:ascii="Times New Roman" w:hAnsi="Times New Roman"/>
          <w:i/>
          <w:sz w:val="24"/>
        </w:rPr>
        <w:t xml:space="preserve"> </w:t>
      </w:r>
      <w:proofErr w:type="spellStart"/>
      <w:r>
        <w:rPr>
          <w:rFonts w:ascii="Times New Roman" w:hAnsi="Times New Roman"/>
          <w:i/>
          <w:sz w:val="24"/>
        </w:rPr>
        <w:t>Dasybasis</w:t>
      </w:r>
      <w:proofErr w:type="spellEnd"/>
      <w:r>
        <w:rPr>
          <w:rFonts w:ascii="Times New Roman" w:hAnsi="Times New Roman"/>
          <w:sz w:val="24"/>
        </w:rPr>
        <w:t xml:space="preserve"> subgenera. The character state, short spermathecal ducts, supports all taxa including all species previously treated “</w:t>
      </w:r>
      <w:proofErr w:type="spellStart"/>
      <w:r>
        <w:rPr>
          <w:rFonts w:ascii="Times New Roman" w:hAnsi="Times New Roman"/>
          <w:i/>
          <w:sz w:val="24"/>
        </w:rPr>
        <w:t>Dasybasis</w:t>
      </w:r>
      <w:proofErr w:type="spellEnd"/>
      <w:r>
        <w:rPr>
          <w:rFonts w:ascii="Times New Roman" w:hAnsi="Times New Roman"/>
          <w:i/>
          <w:sz w:val="24"/>
        </w:rPr>
        <w:t xml:space="preserve">” + </w:t>
      </w:r>
      <w:proofErr w:type="spellStart"/>
      <w:r>
        <w:rPr>
          <w:rFonts w:ascii="Times New Roman" w:hAnsi="Times New Roman"/>
          <w:i/>
          <w:sz w:val="24"/>
        </w:rPr>
        <w:t>Haematopotina</w:t>
      </w:r>
      <w:proofErr w:type="spellEnd"/>
      <w:r>
        <w:rPr>
          <w:rFonts w:ascii="Times New Roman" w:hAnsi="Times New Roman"/>
          <w:sz w:val="24"/>
        </w:rPr>
        <w:t xml:space="preserve"> now placed in several genera. The derived condition, long spermathecal ducts, occurs in </w:t>
      </w:r>
      <w:proofErr w:type="spellStart"/>
      <w:r>
        <w:rPr>
          <w:rFonts w:ascii="Times New Roman" w:hAnsi="Times New Roman"/>
          <w:i/>
          <w:sz w:val="24"/>
        </w:rPr>
        <w:t>Agelanius</w:t>
      </w:r>
      <w:proofErr w:type="spellEnd"/>
      <w:r>
        <w:rPr>
          <w:rFonts w:ascii="Times New Roman" w:hAnsi="Times New Roman"/>
          <w:i/>
          <w:sz w:val="24"/>
        </w:rPr>
        <w:t xml:space="preserve"> </w:t>
      </w:r>
      <w:proofErr w:type="spellStart"/>
      <w:r>
        <w:rPr>
          <w:rFonts w:ascii="Times New Roman" w:hAnsi="Times New Roman"/>
          <w:sz w:val="24"/>
        </w:rPr>
        <w:t>Rondani</w:t>
      </w:r>
      <w:proofErr w:type="spellEnd"/>
      <w:r>
        <w:rPr>
          <w:rFonts w:ascii="Times New Roman" w:hAnsi="Times New Roman"/>
          <w:i/>
          <w:sz w:val="24"/>
        </w:rPr>
        <w:t xml:space="preserve">, </w:t>
      </w:r>
      <w:proofErr w:type="spellStart"/>
      <w:r>
        <w:rPr>
          <w:rFonts w:ascii="Times New Roman" w:hAnsi="Times New Roman"/>
          <w:i/>
          <w:sz w:val="24"/>
        </w:rPr>
        <w:t>Nubiloides</w:t>
      </w:r>
      <w:proofErr w:type="spellEnd"/>
      <w:r>
        <w:rPr>
          <w:rFonts w:ascii="Times New Roman" w:hAnsi="Times New Roman"/>
          <w:i/>
          <w:sz w:val="24"/>
        </w:rPr>
        <w:t xml:space="preserve"> </w:t>
      </w:r>
      <w:proofErr w:type="spellStart"/>
      <w:r>
        <w:rPr>
          <w:rFonts w:ascii="Times New Roman" w:hAnsi="Times New Roman"/>
          <w:sz w:val="24"/>
        </w:rPr>
        <w:t>Coscarón</w:t>
      </w:r>
      <w:proofErr w:type="spellEnd"/>
      <w:r>
        <w:rPr>
          <w:rFonts w:ascii="Times New Roman" w:hAnsi="Times New Roman"/>
          <w:sz w:val="24"/>
        </w:rPr>
        <w:t xml:space="preserve"> &amp; Philip</w:t>
      </w:r>
      <w:r>
        <w:rPr>
          <w:rFonts w:ascii="Times New Roman" w:hAnsi="Times New Roman"/>
          <w:i/>
          <w:sz w:val="24"/>
        </w:rPr>
        <w:t xml:space="preserve">, </w:t>
      </w:r>
      <w:proofErr w:type="spellStart"/>
      <w:r>
        <w:rPr>
          <w:rFonts w:ascii="Times New Roman" w:hAnsi="Times New Roman"/>
          <w:i/>
          <w:sz w:val="24"/>
        </w:rPr>
        <w:t>Tabanus</w:t>
      </w:r>
      <w:proofErr w:type="spellEnd"/>
      <w:r>
        <w:rPr>
          <w:rFonts w:ascii="Times New Roman" w:hAnsi="Times New Roman"/>
          <w:i/>
          <w:sz w:val="24"/>
        </w:rPr>
        <w:t xml:space="preserve"> </w:t>
      </w:r>
      <w:r>
        <w:rPr>
          <w:rFonts w:ascii="Times New Roman" w:hAnsi="Times New Roman"/>
          <w:sz w:val="24"/>
        </w:rPr>
        <w:t>Linnaeus</w:t>
      </w:r>
      <w:r>
        <w:rPr>
          <w:rFonts w:ascii="Times New Roman" w:hAnsi="Times New Roman"/>
          <w:i/>
          <w:sz w:val="24"/>
        </w:rPr>
        <w:t xml:space="preserve">, </w:t>
      </w:r>
      <w:proofErr w:type="spellStart"/>
      <w:r>
        <w:rPr>
          <w:rFonts w:ascii="Times New Roman" w:hAnsi="Times New Roman"/>
          <w:i/>
          <w:sz w:val="24"/>
        </w:rPr>
        <w:t>Scaptiodes</w:t>
      </w:r>
      <w:proofErr w:type="spellEnd"/>
      <w:r>
        <w:rPr>
          <w:rFonts w:ascii="Times New Roman" w:hAnsi="Times New Roman"/>
          <w:i/>
          <w:sz w:val="24"/>
        </w:rPr>
        <w:t xml:space="preserve"> </w:t>
      </w:r>
      <w:proofErr w:type="spellStart"/>
      <w:r>
        <w:rPr>
          <w:rFonts w:ascii="Times New Roman" w:hAnsi="Times New Roman"/>
          <w:sz w:val="24"/>
        </w:rPr>
        <w:t>Enderlein</w:t>
      </w:r>
      <w:proofErr w:type="spellEnd"/>
      <w:r>
        <w:rPr>
          <w:rFonts w:ascii="Times New Roman" w:hAnsi="Times New Roman"/>
          <w:i/>
          <w:sz w:val="24"/>
        </w:rPr>
        <w:t xml:space="preserve">, </w:t>
      </w:r>
      <w:proofErr w:type="spellStart"/>
      <w:r>
        <w:rPr>
          <w:rFonts w:ascii="Times New Roman" w:hAnsi="Times New Roman"/>
          <w:i/>
          <w:sz w:val="24"/>
        </w:rPr>
        <w:t>Dicladocera</w:t>
      </w:r>
      <w:proofErr w:type="spellEnd"/>
      <w:r>
        <w:rPr>
          <w:rFonts w:ascii="Times New Roman" w:hAnsi="Times New Roman"/>
          <w:i/>
          <w:sz w:val="24"/>
        </w:rPr>
        <w:t xml:space="preserve"> </w:t>
      </w:r>
      <w:r>
        <w:rPr>
          <w:rFonts w:ascii="Times New Roman" w:hAnsi="Times New Roman"/>
          <w:sz w:val="24"/>
        </w:rPr>
        <w:t xml:space="preserve">Lutz and </w:t>
      </w:r>
      <w:proofErr w:type="spellStart"/>
      <w:r>
        <w:rPr>
          <w:rFonts w:ascii="Times New Roman" w:hAnsi="Times New Roman"/>
          <w:i/>
          <w:sz w:val="24"/>
        </w:rPr>
        <w:t>Stenotabanus</w:t>
      </w:r>
      <w:proofErr w:type="spellEnd"/>
      <w:r>
        <w:rPr>
          <w:rFonts w:ascii="Times New Roman" w:hAnsi="Times New Roman"/>
          <w:i/>
          <w:sz w:val="24"/>
        </w:rPr>
        <w:t xml:space="preserve"> </w:t>
      </w:r>
      <w:r>
        <w:rPr>
          <w:rFonts w:ascii="Times New Roman" w:hAnsi="Times New Roman"/>
          <w:sz w:val="24"/>
        </w:rPr>
        <w:t xml:space="preserve">Lutz outgroups. </w:t>
      </w:r>
    </w:p>
    <w:p w14:paraId="26C99ED7" w14:textId="77777777" w:rsidR="00886E27" w:rsidRDefault="00886E27">
      <w:pPr>
        <w:pStyle w:val="Feature"/>
        <w:widowControl/>
        <w:spacing w:line="360" w:lineRule="auto"/>
        <w:rPr>
          <w:rFonts w:ascii="Times New Roman" w:hAnsi="Times New Roman"/>
          <w:color w:val="000000"/>
          <w:sz w:val="24"/>
          <w:lang w:val="en-US"/>
        </w:rPr>
      </w:pPr>
    </w:p>
    <w:p w14:paraId="1FDF5541" w14:textId="77777777" w:rsidR="00886E27" w:rsidRDefault="008855EA">
      <w:pPr>
        <w:pStyle w:val="Feature"/>
        <w:widowControl/>
        <w:spacing w:line="360" w:lineRule="auto"/>
        <w:rPr>
          <w:rFonts w:ascii="Times New Roman" w:hAnsi="Times New Roman"/>
          <w:color w:val="000000"/>
          <w:sz w:val="24"/>
          <w:lang w:val="en-US"/>
        </w:rPr>
      </w:pPr>
      <w:r>
        <w:rPr>
          <w:rFonts w:ascii="Times New Roman" w:hAnsi="Times New Roman"/>
          <w:color w:val="000000"/>
          <w:sz w:val="24"/>
          <w:lang w:val="en-US"/>
        </w:rPr>
        <w:lastRenderedPageBreak/>
        <w:t>64. &lt;</w:t>
      </w:r>
      <w:proofErr w:type="spellStart"/>
      <w:r>
        <w:rPr>
          <w:rFonts w:ascii="Times New Roman" w:hAnsi="Times New Roman"/>
          <w:color w:val="000000"/>
          <w:sz w:val="24"/>
          <w:lang w:val="en-US"/>
        </w:rPr>
        <w:t>Gonostyli</w:t>
      </w:r>
      <w:proofErr w:type="spellEnd"/>
      <w:r>
        <w:rPr>
          <w:rFonts w:ascii="Times New Roman" w:hAnsi="Times New Roman"/>
          <w:color w:val="000000"/>
          <w:sz w:val="24"/>
          <w:lang w:val="en-US"/>
        </w:rPr>
        <w:t>&gt;/</w:t>
      </w:r>
    </w:p>
    <w:p w14:paraId="55D66C76"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1. acuminate distally /</w:t>
      </w:r>
    </w:p>
    <w:p w14:paraId="1E0BE082" w14:textId="77777777" w:rsidR="00886E27" w:rsidRDefault="008855EA">
      <w:pPr>
        <w:pStyle w:val="State"/>
        <w:widowControl/>
        <w:spacing w:line="360" w:lineRule="auto"/>
        <w:rPr>
          <w:rFonts w:ascii="Times New Roman" w:hAnsi="Times New Roman"/>
          <w:color w:val="000000"/>
          <w:sz w:val="24"/>
          <w:lang w:val="en-US"/>
        </w:rPr>
      </w:pPr>
      <w:r>
        <w:rPr>
          <w:rFonts w:ascii="Times New Roman" w:hAnsi="Times New Roman"/>
          <w:color w:val="000000"/>
          <w:sz w:val="24"/>
          <w:lang w:val="en-US"/>
        </w:rPr>
        <w:t>2. truncate distally /</w:t>
      </w:r>
    </w:p>
    <w:p w14:paraId="48B09572" w14:textId="77777777" w:rsidR="00886E27" w:rsidRDefault="00886E27">
      <w:pPr>
        <w:pStyle w:val="Estilo54"/>
        <w:spacing w:line="480" w:lineRule="auto"/>
        <w:jc w:val="left"/>
        <w:rPr>
          <w:rFonts w:ascii="Times New Roman" w:hAnsi="Times New Roman"/>
          <w:color w:val="000000"/>
          <w:lang w:val="en-US"/>
        </w:rPr>
      </w:pPr>
    </w:p>
    <w:p w14:paraId="3962156D" w14:textId="77777777" w:rsidR="00886E27" w:rsidRDefault="008855EA">
      <w:pPr>
        <w:rPr>
          <w:rFonts w:ascii="Times New Roman" w:hAnsi="Times New Roman"/>
          <w:lang w:val="fr-FR"/>
        </w:rPr>
      </w:pPr>
      <w:r>
        <w:rPr>
          <w:rFonts w:ascii="Times New Roman" w:hAnsi="Times New Roman"/>
          <w:b/>
          <w:lang w:val="fr-FR"/>
        </w:rPr>
        <w:t xml:space="preserve">Appendix 2. </w:t>
      </w:r>
      <w:proofErr w:type="spellStart"/>
      <w:r>
        <w:rPr>
          <w:rFonts w:ascii="Times New Roman" w:hAnsi="Times New Roman"/>
          <w:lang w:val="fr-FR"/>
        </w:rPr>
        <w:t>Morphological</w:t>
      </w:r>
      <w:proofErr w:type="spellEnd"/>
      <w:r>
        <w:rPr>
          <w:rFonts w:ascii="Times New Roman" w:hAnsi="Times New Roman"/>
          <w:lang w:val="fr-FR"/>
        </w:rPr>
        <w:t xml:space="preserve"> </w:t>
      </w:r>
      <w:proofErr w:type="spellStart"/>
      <w:r>
        <w:rPr>
          <w:rFonts w:ascii="Times New Roman" w:hAnsi="Times New Roman"/>
          <w:lang w:val="fr-FR"/>
        </w:rPr>
        <w:t>character</w:t>
      </w:r>
      <w:proofErr w:type="spellEnd"/>
      <w:r>
        <w:rPr>
          <w:rFonts w:ascii="Times New Roman" w:hAnsi="Times New Roman"/>
          <w:lang w:val="fr-FR"/>
        </w:rPr>
        <w:t xml:space="preserve"> data for the </w:t>
      </w:r>
      <w:proofErr w:type="spellStart"/>
      <w:r>
        <w:rPr>
          <w:rFonts w:ascii="Times New Roman" w:hAnsi="Times New Roman"/>
          <w:lang w:val="fr-FR"/>
        </w:rPr>
        <w:t>species</w:t>
      </w:r>
      <w:proofErr w:type="spellEnd"/>
      <w:r>
        <w:rPr>
          <w:rFonts w:ascii="Times New Roman" w:hAnsi="Times New Roman"/>
          <w:lang w:val="fr-FR"/>
        </w:rPr>
        <w:t xml:space="preserve"> </w:t>
      </w:r>
      <w:proofErr w:type="spellStart"/>
      <w:r>
        <w:rPr>
          <w:rFonts w:ascii="Times New Roman" w:hAnsi="Times New Roman"/>
          <w:lang w:val="fr-FR"/>
        </w:rPr>
        <w:t>used</w:t>
      </w:r>
      <w:proofErr w:type="spellEnd"/>
      <w:r>
        <w:rPr>
          <w:rFonts w:ascii="Times New Roman" w:hAnsi="Times New Roman"/>
          <w:lang w:val="fr-FR"/>
        </w:rPr>
        <w:t xml:space="preserve"> in the </w:t>
      </w:r>
      <w:proofErr w:type="spellStart"/>
      <w:r>
        <w:rPr>
          <w:rFonts w:ascii="Times New Roman" w:hAnsi="Times New Roman"/>
          <w:lang w:val="fr-FR"/>
        </w:rPr>
        <w:t>cladistic</w:t>
      </w:r>
      <w:proofErr w:type="spellEnd"/>
      <w:r>
        <w:rPr>
          <w:rFonts w:ascii="Times New Roman" w:hAnsi="Times New Roman"/>
          <w:lang w:val="fr-FR"/>
        </w:rPr>
        <w:t xml:space="preserve"> </w:t>
      </w:r>
      <w:proofErr w:type="spellStart"/>
      <w:r>
        <w:rPr>
          <w:rFonts w:ascii="Times New Roman" w:hAnsi="Times New Roman"/>
          <w:lang w:val="fr-FR"/>
        </w:rPr>
        <w:t>analysis</w:t>
      </w:r>
      <w:proofErr w:type="spellEnd"/>
      <w:r>
        <w:rPr>
          <w:rFonts w:ascii="Times New Roman" w:hAnsi="Times New Roman"/>
          <w:lang w:val="fr-FR"/>
        </w:rPr>
        <w:t xml:space="preserve"> of </w:t>
      </w:r>
      <w:proofErr w:type="spellStart"/>
      <w:r>
        <w:rPr>
          <w:rFonts w:ascii="Times New Roman" w:hAnsi="Times New Roman"/>
          <w:lang w:val="fr-FR"/>
        </w:rPr>
        <w:t>neotropical</w:t>
      </w:r>
      <w:proofErr w:type="spellEnd"/>
      <w:r>
        <w:rPr>
          <w:rFonts w:ascii="Times New Roman" w:hAnsi="Times New Roman"/>
          <w:lang w:val="fr-FR"/>
        </w:rPr>
        <w:t xml:space="preserve"> </w:t>
      </w:r>
      <w:r>
        <w:rPr>
          <w:rFonts w:ascii="Times New Roman" w:hAnsi="Times New Roman"/>
          <w:lang w:val="en-US"/>
        </w:rPr>
        <w:t>??</w:t>
      </w:r>
      <w:proofErr w:type="spellStart"/>
      <w:r>
        <w:rPr>
          <w:rFonts w:ascii="Times New Roman" w:hAnsi="Times New Roman"/>
          <w:i/>
          <w:lang w:val="fr-FR"/>
        </w:rPr>
        <w:t>Dasybasis</w:t>
      </w:r>
      <w:proofErr w:type="spellEnd"/>
      <w:r>
        <w:rPr>
          <w:rFonts w:ascii="Times New Roman" w:hAnsi="Times New Roman"/>
          <w:i/>
          <w:lang w:val="fr-FR"/>
        </w:rPr>
        <w:t>.</w:t>
      </w:r>
      <w:r>
        <w:rPr>
          <w:rFonts w:ascii="Times New Roman" w:hAnsi="Times New Roman"/>
          <w:lang w:val="fr-FR"/>
        </w:rPr>
        <w:t> </w:t>
      </w:r>
      <w:r>
        <w:rPr>
          <w:rFonts w:ascii="Times New Roman" w:hAnsi="Times New Roman"/>
          <w:lang w:val="en-US"/>
        </w:rPr>
        <w:t xml:space="preserve">? </w:t>
      </w:r>
      <w:r>
        <w:rPr>
          <w:rFonts w:ascii="Times New Roman" w:hAnsi="Times New Roman"/>
          <w:lang w:val="fr-FR"/>
        </w:rPr>
        <w:t>data matrix</w:t>
      </w:r>
    </w:p>
    <w:p w14:paraId="02DCB65E" w14:textId="77777777" w:rsidR="00886E27" w:rsidRDefault="00886E27">
      <w:pPr>
        <w:pStyle w:val="ndice"/>
        <w:rPr>
          <w:rFonts w:ascii="Times New Roman" w:hAnsi="Times New Roman"/>
          <w:lang w:val="fr-FR"/>
        </w:rPr>
      </w:pPr>
    </w:p>
    <w:p w14:paraId="684CD75D" w14:textId="77777777" w:rsidR="00886E27" w:rsidRDefault="008855EA">
      <w:pPr>
        <w:rPr>
          <w:rFonts w:ascii="Times New Roman" w:hAnsi="Times New Roman"/>
          <w:lang w:val="fr-FR"/>
        </w:rPr>
      </w:pPr>
      <w:r>
        <w:rPr>
          <w:rFonts w:ascii="Times New Roman" w:hAnsi="Times New Roman"/>
          <w:lang w:val="fr-FR"/>
        </w:rPr>
        <w:t>FALTAN DATOS</w:t>
      </w:r>
    </w:p>
    <w:p w14:paraId="66EEF2DC" w14:textId="77777777" w:rsidR="00886E27" w:rsidRDefault="008855EA">
      <w:pPr>
        <w:spacing w:line="360" w:lineRule="auto"/>
        <w:rPr>
          <w:rFonts w:ascii="Times New Roman" w:hAnsi="Times New Roman"/>
          <w:lang w:val="en-US"/>
        </w:rPr>
      </w:pPr>
      <w:r>
        <w:br w:type="page"/>
      </w:r>
    </w:p>
    <w:p w14:paraId="77E7DE3A" w14:textId="77777777" w:rsidR="00886E27" w:rsidRDefault="00886E27">
      <w:pPr>
        <w:pStyle w:val="ndice"/>
        <w:spacing w:line="360" w:lineRule="auto"/>
        <w:rPr>
          <w:rFonts w:ascii="Times New Roman" w:hAnsi="Times New Roman"/>
          <w:lang w:val="en-US"/>
        </w:rPr>
      </w:pPr>
      <w:bookmarkStart w:id="22" w:name="OLE_LINK5"/>
      <w:bookmarkEnd w:id="22"/>
    </w:p>
    <w:p w14:paraId="15453E06" w14:textId="77777777" w:rsidR="00886E27" w:rsidRDefault="00886E27">
      <w:pPr>
        <w:pStyle w:val="ndice"/>
        <w:spacing w:line="360" w:lineRule="auto"/>
      </w:pPr>
    </w:p>
    <w:sectPr w:rsidR="00886E27">
      <w:headerReference w:type="default" r:id="rId11"/>
      <w:pgSz w:w="11906" w:h="16838"/>
      <w:pgMar w:top="1474" w:right="1701" w:bottom="1417" w:left="1701" w:header="1417" w:footer="0" w:gutter="0"/>
      <w:cols w:space="720"/>
      <w:formProt w:val="0"/>
      <w:docGrid w:linePitch="24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Daniel Miranda-Esquivel" w:date="2015-09-21T15:51:00Z" w:initials="MM">
    <w:p w14:paraId="287FDF6B" w14:textId="77777777" w:rsidR="00257F65" w:rsidRDefault="00257F65">
      <w:r w:rsidRPr="00B17351">
        <w:rPr>
          <w:rFonts w:ascii="Times New Roman" w:hAnsi="Times New Roman"/>
          <w:sz w:val="20"/>
          <w:lang w:val="es-CL" w:eastAsia="es-CL"/>
        </w:rPr>
        <w:t>Horas a 95 grados no creo! Me parece mucho</w:t>
      </w:r>
    </w:p>
  </w:comment>
  <w:comment w:id="4" w:author="Daniel Miranda-Esquivel" w:date="2015-09-21T15:57:00Z" w:initials="MM">
    <w:p w14:paraId="4CAAD5E6" w14:textId="77777777" w:rsidR="00257F65" w:rsidRDefault="00257F65">
      <w:r w:rsidRPr="00B17351">
        <w:rPr>
          <w:rFonts w:ascii="Times New Roman" w:hAnsi="Times New Roman"/>
          <w:sz w:val="20"/>
          <w:lang w:val="es-CL" w:eastAsia="es-CL"/>
        </w:rPr>
        <w:t xml:space="preserve">mala memoria la </w:t>
      </w:r>
      <w:proofErr w:type="spellStart"/>
      <w:r w:rsidRPr="00B17351">
        <w:rPr>
          <w:rFonts w:ascii="Times New Roman" w:hAnsi="Times New Roman"/>
          <w:sz w:val="20"/>
          <w:lang w:val="es-CL" w:eastAsia="es-CL"/>
        </w:rPr>
        <w:t>mia</w:t>
      </w:r>
      <w:proofErr w:type="spellEnd"/>
      <w:r w:rsidRPr="00B17351">
        <w:rPr>
          <w:rFonts w:ascii="Times New Roman" w:hAnsi="Times New Roman"/>
          <w:sz w:val="20"/>
          <w:lang w:val="es-CL" w:eastAsia="es-CL"/>
        </w:rPr>
        <w:t xml:space="preserve">, especies en este </w:t>
      </w:r>
      <w:proofErr w:type="spellStart"/>
      <w:r w:rsidRPr="00B17351">
        <w:rPr>
          <w:rFonts w:ascii="Times New Roman" w:hAnsi="Times New Roman"/>
          <w:sz w:val="20"/>
          <w:lang w:val="es-CL" w:eastAsia="es-CL"/>
        </w:rPr>
        <w:t>clado</w:t>
      </w:r>
      <w:proofErr w:type="spellEnd"/>
      <w:r w:rsidRPr="00B17351">
        <w:rPr>
          <w:rFonts w:ascii="Times New Roman" w:hAnsi="Times New Roman"/>
          <w:sz w:val="20"/>
          <w:lang w:val="es-CL" w:eastAsia="es-CL"/>
        </w:rPr>
        <w:t xml:space="preserve">? </w:t>
      </w:r>
    </w:p>
  </w:comment>
  <w:comment w:id="11" w:author="Christian Gonzalez" w:date="2023-11-23T10:13:00Z" w:initials="CG">
    <w:p w14:paraId="62ACEAF0" w14:textId="26493F98" w:rsidR="00461D5E" w:rsidRDefault="00461D5E">
      <w:pPr>
        <w:pStyle w:val="Textocomentario"/>
      </w:pPr>
      <w:r>
        <w:rPr>
          <w:rStyle w:val="Refdecomentario"/>
        </w:rPr>
        <w:annotationRef/>
      </w:r>
      <w:r>
        <w:t xml:space="preserve">Agregar extensión del frontal </w:t>
      </w:r>
      <w:proofErr w:type="spellStart"/>
      <w:r>
        <w:t>callus</w:t>
      </w:r>
      <w:proofErr w:type="spellEnd"/>
    </w:p>
  </w:comment>
  <w:comment w:id="13" w:author="Christian Gonzalez" w:date="2023-11-23T10:17:00Z" w:initials="CG">
    <w:p w14:paraId="267F2E7A" w14:textId="5A52DCEF" w:rsidR="00461D5E" w:rsidRDefault="00461D5E">
      <w:pPr>
        <w:pStyle w:val="Textocomentario"/>
      </w:pPr>
      <w:r>
        <w:rPr>
          <w:rStyle w:val="Refdecomentario"/>
        </w:rPr>
        <w:annotationRef/>
      </w:r>
      <w:proofErr w:type="gramStart"/>
      <w:r>
        <w:t>Y si sacamos todos los caracteres de “color”?</w:t>
      </w:r>
      <w:proofErr w:type="gramEnd"/>
    </w:p>
  </w:comment>
  <w:comment w:id="14" w:author="Christian Gonzalez" w:date="2023-11-23T11:16:00Z" w:initials="CG">
    <w:p w14:paraId="18619B07" w14:textId="77777777" w:rsidR="00701253" w:rsidRDefault="00701253">
      <w:pPr>
        <w:pStyle w:val="Textocomentario"/>
      </w:pPr>
      <w:r>
        <w:rPr>
          <w:rStyle w:val="Refdecomentario"/>
        </w:rPr>
        <w:annotationRef/>
      </w:r>
      <w:r>
        <w:t xml:space="preserve">Otro </w:t>
      </w:r>
      <w:proofErr w:type="spellStart"/>
      <w:r>
        <w:t>carecter</w:t>
      </w:r>
      <w:proofErr w:type="spellEnd"/>
      <w:r>
        <w:t>:</w:t>
      </w:r>
    </w:p>
    <w:p w14:paraId="5CA8C611" w14:textId="77777777" w:rsidR="00701253" w:rsidRPr="00701253" w:rsidRDefault="00701253" w:rsidP="00701253">
      <w:pPr>
        <w:pStyle w:val="Textocomentario"/>
        <w:rPr>
          <w:lang w:val="en-US"/>
        </w:rPr>
      </w:pPr>
      <w:r w:rsidRPr="00701253">
        <w:rPr>
          <w:lang w:val="en-US"/>
        </w:rPr>
        <w:t>Scape: (1) smaller tan pedicel</w:t>
      </w:r>
      <w:r>
        <w:rPr>
          <w:lang w:val="en-US"/>
        </w:rPr>
        <w:t xml:space="preserve">; (2) </w:t>
      </w:r>
      <w:r w:rsidRPr="00701253">
        <w:rPr>
          <w:lang w:val="en-US"/>
        </w:rPr>
        <w:t>approximately the same size as pedicel (3) clearly larger than</w:t>
      </w:r>
    </w:p>
    <w:p w14:paraId="36FF1A29" w14:textId="51C35D88" w:rsidR="00701253" w:rsidRPr="00701253" w:rsidRDefault="00701253" w:rsidP="00701253">
      <w:pPr>
        <w:pStyle w:val="Textocomentario"/>
        <w:rPr>
          <w:lang w:val="en-US"/>
        </w:rPr>
      </w:pPr>
      <w:r w:rsidRPr="00701253">
        <w:rPr>
          <w:lang w:val="es-MX"/>
        </w:rPr>
        <w:t>pedicel.</w:t>
      </w:r>
    </w:p>
  </w:comment>
  <w:comment w:id="15" w:author="Christian Gonzalez" w:date="2023-11-23T11:18:00Z" w:initials="CG">
    <w:p w14:paraId="57B799C9" w14:textId="77777777" w:rsidR="004E2D90" w:rsidRDefault="004E2D90">
      <w:pPr>
        <w:pStyle w:val="Textocomentario"/>
      </w:pPr>
      <w:r>
        <w:rPr>
          <w:rStyle w:val="Refdecomentario"/>
        </w:rPr>
        <w:annotationRef/>
      </w:r>
      <w:r>
        <w:t>Otro carácter:</w:t>
      </w:r>
    </w:p>
    <w:p w14:paraId="29AD15F4" w14:textId="75730D2B" w:rsidR="004E2D90" w:rsidRPr="004E2D90" w:rsidRDefault="004E2D90">
      <w:pPr>
        <w:pStyle w:val="Textocomentario"/>
        <w:rPr>
          <w:lang w:val="en-US"/>
        </w:rPr>
      </w:pPr>
      <w:r w:rsidRPr="004E2D90">
        <w:rPr>
          <w:lang w:val="en-US"/>
        </w:rPr>
        <w:t>First flagellomere (lateral compression). (1) Laterally compressed (2) rounded in cross section</w:t>
      </w:r>
    </w:p>
  </w:comment>
  <w:comment w:id="16" w:author="Christian Gonzalez" w:date="2023-11-23T11:20:00Z" w:initials="CG">
    <w:p w14:paraId="12109E7E" w14:textId="77777777" w:rsidR="004E2D90" w:rsidRPr="004E2D90" w:rsidRDefault="004E2D90" w:rsidP="004E2D90">
      <w:pPr>
        <w:pStyle w:val="Textocomentario"/>
        <w:rPr>
          <w:lang w:val="en-US"/>
        </w:rPr>
      </w:pPr>
      <w:r>
        <w:rPr>
          <w:rStyle w:val="Refdecomentario"/>
        </w:rPr>
        <w:annotationRef/>
      </w:r>
      <w:proofErr w:type="spellStart"/>
      <w:r w:rsidRPr="004E2D90">
        <w:rPr>
          <w:lang w:val="en-US"/>
        </w:rPr>
        <w:t>Palpal</w:t>
      </w:r>
      <w:proofErr w:type="spellEnd"/>
      <w:r w:rsidRPr="004E2D90">
        <w:rPr>
          <w:lang w:val="en-US"/>
        </w:rPr>
        <w:t xml:space="preserve"> segment relative length. (1) Proximal segment longer than distal segment (2) proximal and</w:t>
      </w:r>
    </w:p>
    <w:p w14:paraId="7E151891" w14:textId="229D0358" w:rsidR="004E2D90" w:rsidRPr="004E2D90" w:rsidRDefault="004E2D90" w:rsidP="004E2D90">
      <w:pPr>
        <w:pStyle w:val="Textocomentario"/>
        <w:rPr>
          <w:lang w:val="en-US"/>
        </w:rPr>
      </w:pPr>
      <w:r w:rsidRPr="004E2D90">
        <w:rPr>
          <w:lang w:val="en-US"/>
        </w:rPr>
        <w:t>distal segments about the same length (3) distal segment longer than proximal segment</w:t>
      </w:r>
    </w:p>
  </w:comment>
  <w:comment w:id="17" w:author="Christian Gonzalez" w:date="2023-11-23T10:59:00Z" w:initials="CG">
    <w:p w14:paraId="30E08AB2" w14:textId="73DD5029" w:rsidR="00606C12" w:rsidRPr="00701253" w:rsidRDefault="00606C12">
      <w:pPr>
        <w:pStyle w:val="Textocomentario"/>
        <w:rPr>
          <w:lang w:val="en-US"/>
        </w:rPr>
      </w:pPr>
      <w:r>
        <w:rPr>
          <w:rStyle w:val="Refdecomentario"/>
        </w:rPr>
        <w:annotationRef/>
      </w:r>
      <w:r w:rsidRPr="00701253">
        <w:rPr>
          <w:lang w:val="en-US"/>
        </w:rPr>
        <w:t>Shape?</w:t>
      </w:r>
    </w:p>
  </w:comment>
  <w:comment w:id="18" w:author="Christian Gonzalez" w:date="2023-11-23T11:21:00Z" w:initials="CG">
    <w:p w14:paraId="10721730" w14:textId="77777777" w:rsidR="004E2D90" w:rsidRDefault="004E2D90">
      <w:pPr>
        <w:pStyle w:val="Textocomentario"/>
      </w:pPr>
      <w:r>
        <w:rPr>
          <w:rStyle w:val="Refdecomentario"/>
        </w:rPr>
        <w:annotationRef/>
      </w:r>
      <w:proofErr w:type="spellStart"/>
      <w:r w:rsidRPr="004E2D90">
        <w:t>Proscutellum</w:t>
      </w:r>
      <w:proofErr w:type="spellEnd"/>
      <w:r w:rsidRPr="004E2D90">
        <w:t xml:space="preserve">. (1) </w:t>
      </w:r>
      <w:proofErr w:type="spellStart"/>
      <w:r w:rsidRPr="004E2D90">
        <w:t>Present</w:t>
      </w:r>
      <w:proofErr w:type="spellEnd"/>
      <w:r w:rsidRPr="004E2D90">
        <w:t xml:space="preserve"> (2) </w:t>
      </w:r>
      <w:proofErr w:type="spellStart"/>
      <w:r w:rsidRPr="004E2D90">
        <w:t>absent</w:t>
      </w:r>
      <w:proofErr w:type="spellEnd"/>
      <w:r w:rsidRPr="004E2D90">
        <w:t>.</w:t>
      </w:r>
    </w:p>
    <w:p w14:paraId="73617D8F" w14:textId="77777777" w:rsidR="004E2D90" w:rsidRDefault="004E2D90">
      <w:pPr>
        <w:pStyle w:val="Textocomentario"/>
      </w:pPr>
    </w:p>
    <w:p w14:paraId="02D02E38" w14:textId="53B9B01A" w:rsidR="004E2D90" w:rsidRDefault="004E2D90">
      <w:pPr>
        <w:pStyle w:val="Textocomentario"/>
      </w:pPr>
    </w:p>
  </w:comment>
  <w:comment w:id="19" w:author="Christian Gonzalez" w:date="2023-11-23T11:22:00Z" w:initials="CG">
    <w:p w14:paraId="04660E07" w14:textId="77777777" w:rsidR="004E2D90" w:rsidRPr="004E2D90" w:rsidRDefault="004E2D90" w:rsidP="004E2D90">
      <w:pPr>
        <w:pStyle w:val="Textocomentario"/>
        <w:rPr>
          <w:lang w:val="en-US"/>
        </w:rPr>
      </w:pPr>
      <w:r>
        <w:rPr>
          <w:rStyle w:val="Refdecomentario"/>
        </w:rPr>
        <w:annotationRef/>
      </w:r>
      <w:r w:rsidRPr="004E2D90">
        <w:rPr>
          <w:lang w:val="en-US"/>
        </w:rPr>
        <w:t xml:space="preserve">Sc-r </w:t>
      </w:r>
      <w:proofErr w:type="spellStart"/>
      <w:r w:rsidRPr="004E2D90">
        <w:rPr>
          <w:lang w:val="en-US"/>
        </w:rPr>
        <w:t>crossvein</w:t>
      </w:r>
      <w:proofErr w:type="spellEnd"/>
      <w:r w:rsidRPr="004E2D90">
        <w:rPr>
          <w:lang w:val="en-US"/>
        </w:rPr>
        <w:t xml:space="preserve"> location. (1) Positioned proximal of the humeral </w:t>
      </w:r>
      <w:proofErr w:type="spellStart"/>
      <w:r w:rsidRPr="004E2D90">
        <w:rPr>
          <w:lang w:val="en-US"/>
        </w:rPr>
        <w:t>crossvein</w:t>
      </w:r>
      <w:proofErr w:type="spellEnd"/>
      <w:r w:rsidRPr="004E2D90">
        <w:rPr>
          <w:lang w:val="en-US"/>
        </w:rPr>
        <w:t xml:space="preserve"> (h) (2) positioned distal to</w:t>
      </w:r>
    </w:p>
    <w:p w14:paraId="5A34C948" w14:textId="77777777" w:rsidR="004E2D90" w:rsidRPr="004E2D90" w:rsidRDefault="004E2D90" w:rsidP="004E2D90">
      <w:pPr>
        <w:pStyle w:val="Textocomentario"/>
        <w:rPr>
          <w:lang w:val="en-US"/>
        </w:rPr>
      </w:pPr>
      <w:r w:rsidRPr="004E2D90">
        <w:rPr>
          <w:lang w:val="en-US"/>
        </w:rPr>
        <w:t>h by less than length of h (3) positioned distal to h by the approximate length of h (4) positioned distal to</w:t>
      </w:r>
    </w:p>
    <w:p w14:paraId="70DC3DC6" w14:textId="361AA579" w:rsidR="004E2D90" w:rsidRPr="004E2D90" w:rsidRDefault="004E2D90" w:rsidP="004E2D90">
      <w:pPr>
        <w:pStyle w:val="Textocomentario"/>
        <w:rPr>
          <w:lang w:val="en-US"/>
        </w:rPr>
      </w:pPr>
      <w:r w:rsidRPr="004E2D90">
        <w:rPr>
          <w:lang w:val="en-US"/>
        </w:rPr>
        <w:t xml:space="preserve">h by more than length of h (5) located approximately midway between h and the origin of the </w:t>
      </w:r>
      <w:proofErr w:type="spellStart"/>
      <w:r w:rsidRPr="004E2D90">
        <w:rPr>
          <w:lang w:val="en-US"/>
        </w:rPr>
        <w:t>radialsector</w:t>
      </w:r>
      <w:proofErr w:type="spellEnd"/>
      <w:r w:rsidRPr="004E2D90">
        <w:rPr>
          <w:lang w:val="en-US"/>
        </w:rPr>
        <w:t>.</w:t>
      </w:r>
    </w:p>
  </w:comment>
  <w:comment w:id="20" w:author="Christian Gonzalez" w:date="2023-11-23T11:25:00Z" w:initials="CG">
    <w:p w14:paraId="368E9C08" w14:textId="77777777" w:rsidR="004E2D90" w:rsidRPr="004E2D90" w:rsidRDefault="004E2D90" w:rsidP="004E2D90">
      <w:pPr>
        <w:pStyle w:val="Textocomentario"/>
        <w:rPr>
          <w:lang w:val="en-US"/>
        </w:rPr>
      </w:pPr>
      <w:r>
        <w:rPr>
          <w:rStyle w:val="Refdecomentario"/>
        </w:rPr>
        <w:annotationRef/>
      </w:r>
      <w:r w:rsidRPr="004E2D90">
        <w:rPr>
          <w:lang w:val="en-US"/>
        </w:rPr>
        <w:t>Wing veins R1 and R2+3 at wing margin (orientation). (1) Meet together at wing margin (2) close</w:t>
      </w:r>
    </w:p>
    <w:p w14:paraId="7124F86C" w14:textId="1804BA9F" w:rsidR="004E2D90" w:rsidRPr="004E2D90" w:rsidRDefault="004E2D90" w:rsidP="004E2D90">
      <w:pPr>
        <w:pStyle w:val="Textocomentario"/>
        <w:rPr>
          <w:lang w:val="en-US"/>
        </w:rPr>
      </w:pPr>
      <w:r w:rsidRPr="004E2D90">
        <w:rPr>
          <w:lang w:val="en-US"/>
        </w:rPr>
        <w:t>together at wing margin (3) separated at wing margin (4) widely separated at wing margin.</w:t>
      </w:r>
    </w:p>
  </w:comment>
  <w:comment w:id="21" w:author="Christian Gonzalez" w:date="2023-11-23T11:26:00Z" w:initials="CG">
    <w:p w14:paraId="4A54EF23" w14:textId="1D606DC5" w:rsidR="004E2D90" w:rsidRPr="004E2D90" w:rsidRDefault="004E2D90">
      <w:pPr>
        <w:pStyle w:val="Textocomentario"/>
        <w:rPr>
          <w:lang w:val="en-US"/>
        </w:rPr>
      </w:pPr>
      <w:r>
        <w:rPr>
          <w:rStyle w:val="Refdecomentario"/>
        </w:rPr>
        <w:annotationRef/>
      </w:r>
      <w:r w:rsidRPr="004E2D90">
        <w:rPr>
          <w:lang w:val="en-US"/>
        </w:rPr>
        <w:t xml:space="preserve">R4 at base. </w:t>
      </w:r>
      <w:r w:rsidRPr="004E2D90">
        <w:rPr>
          <w:lang w:val="en-US"/>
        </w:rPr>
        <w:t>(1) Strongly curved or angled (2) relaxed, not strongly curved (3) nearly straight.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7FDF6B" w15:done="0"/>
  <w15:commentEx w15:paraId="4CAAD5E6" w15:done="0"/>
  <w15:commentEx w15:paraId="62ACEAF0" w15:done="0"/>
  <w15:commentEx w15:paraId="267F2E7A" w15:done="0"/>
  <w15:commentEx w15:paraId="36FF1A29" w15:done="0"/>
  <w15:commentEx w15:paraId="29AD15F4" w15:done="0"/>
  <w15:commentEx w15:paraId="7E151891" w15:done="0"/>
  <w15:commentEx w15:paraId="30E08AB2" w15:done="0"/>
  <w15:commentEx w15:paraId="02D02E38" w15:done="0"/>
  <w15:commentEx w15:paraId="70DC3DC6" w15:done="0"/>
  <w15:commentEx w15:paraId="7124F86C" w15:done="0"/>
  <w15:commentEx w15:paraId="4A54EF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223508F" w16cex:dateUtc="2023-11-23T13:13:00Z"/>
  <w16cex:commentExtensible w16cex:durableId="584C3800" w16cex:dateUtc="2023-11-23T13:17:00Z"/>
  <w16cex:commentExtensible w16cex:durableId="3BFD914D" w16cex:dateUtc="2023-11-23T14:16:00Z"/>
  <w16cex:commentExtensible w16cex:durableId="7FB796DB" w16cex:dateUtc="2023-11-23T14:18:00Z"/>
  <w16cex:commentExtensible w16cex:durableId="5B3F91F2" w16cex:dateUtc="2023-11-23T14:20:00Z"/>
  <w16cex:commentExtensible w16cex:durableId="3B49C5D1" w16cex:dateUtc="2023-11-23T13:59:00Z"/>
  <w16cex:commentExtensible w16cex:durableId="4357D25B" w16cex:dateUtc="2023-11-23T14:21:00Z"/>
  <w16cex:commentExtensible w16cex:durableId="6E04694F" w16cex:dateUtc="2023-11-23T14:22:00Z"/>
  <w16cex:commentExtensible w16cex:durableId="0E6FE517" w16cex:dateUtc="2023-11-23T14:25:00Z"/>
  <w16cex:commentExtensible w16cex:durableId="517B3013" w16cex:dateUtc="2023-11-23T14: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7FDF6B" w16cid:durableId="22E69D16"/>
  <w16cid:commentId w16cid:paraId="4CAAD5E6" w16cid:durableId="22E69D17"/>
  <w16cid:commentId w16cid:paraId="62ACEAF0" w16cid:durableId="1223508F"/>
  <w16cid:commentId w16cid:paraId="267F2E7A" w16cid:durableId="584C3800"/>
  <w16cid:commentId w16cid:paraId="36FF1A29" w16cid:durableId="3BFD914D"/>
  <w16cid:commentId w16cid:paraId="29AD15F4" w16cid:durableId="7FB796DB"/>
  <w16cid:commentId w16cid:paraId="7E151891" w16cid:durableId="5B3F91F2"/>
  <w16cid:commentId w16cid:paraId="30E08AB2" w16cid:durableId="3B49C5D1"/>
  <w16cid:commentId w16cid:paraId="02D02E38" w16cid:durableId="4357D25B"/>
  <w16cid:commentId w16cid:paraId="70DC3DC6" w16cid:durableId="6E04694F"/>
  <w16cid:commentId w16cid:paraId="7124F86C" w16cid:durableId="0E6FE517"/>
  <w16cid:commentId w16cid:paraId="4A54EF23" w16cid:durableId="517B30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8B817" w14:textId="77777777" w:rsidR="00C4445E" w:rsidRDefault="00C4445E">
      <w:r>
        <w:separator/>
      </w:r>
    </w:p>
  </w:endnote>
  <w:endnote w:type="continuationSeparator" w:id="0">
    <w:p w14:paraId="02D4A1EB" w14:textId="77777777" w:rsidR="00C4445E" w:rsidRDefault="00C44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lbany AMT">
    <w:altName w:val="Arial"/>
    <w:panose1 w:val="020B0604020202020204"/>
    <w:charset w:val="01"/>
    <w:family w:val="roman"/>
    <w:pitch w:val="variable"/>
  </w:font>
  <w:font w:name="Arial">
    <w:panose1 w:val="020B0604020202020204"/>
    <w:charset w:val="00"/>
    <w:family w:val="swiss"/>
    <w:pitch w:val="variable"/>
    <w:sig w:usb0="E0002AFF" w:usb1="C0007843" w:usb2="00000009" w:usb3="00000000" w:csb0="000001FF" w:csb1="00000000"/>
  </w:font>
  <w:font w:name="Cumberland AMT">
    <w:altName w:val="Courier New"/>
    <w:panose1 w:val="020B0604020202020204"/>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TimesNewRoman">
    <w:altName w:val="Yu Gothic"/>
    <w:panose1 w:val="020B0604020202020204"/>
    <w:charset w:val="01"/>
    <w:family w:val="roman"/>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3D967" w14:textId="77777777" w:rsidR="00C4445E" w:rsidRDefault="00C4445E">
      <w:r>
        <w:separator/>
      </w:r>
    </w:p>
  </w:footnote>
  <w:footnote w:type="continuationSeparator" w:id="0">
    <w:p w14:paraId="12F289E5" w14:textId="77777777" w:rsidR="00C4445E" w:rsidRDefault="00C444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B5215" w14:textId="77777777" w:rsidR="00257F65" w:rsidRDefault="00257F65">
    <w:pPr>
      <w:pStyle w:val="Encabezado"/>
      <w:ind w:right="360"/>
    </w:pPr>
    <w:r>
      <w:rPr>
        <w:noProof/>
        <w:lang w:val="es-CL" w:eastAsia="es-CL"/>
      </w:rPr>
      <mc:AlternateContent>
        <mc:Choice Requires="wps">
          <w:drawing>
            <wp:anchor distT="0" distB="0" distL="0" distR="0" simplePos="0" relativeHeight="251658240" behindDoc="0" locked="0" layoutInCell="1" allowOverlap="1" wp14:anchorId="4FC5D301" wp14:editId="733C9DE9">
              <wp:simplePos x="0" y="0"/>
              <wp:positionH relativeFrom="column">
                <wp:posOffset>6285230</wp:posOffset>
              </wp:positionH>
              <wp:positionV relativeFrom="paragraph">
                <wp:posOffset>635</wp:posOffset>
              </wp:positionV>
              <wp:extent cx="132080" cy="182245"/>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132080" cy="182245"/>
                      </a:xfrm>
                      <a:prstGeom prst="rect">
                        <a:avLst/>
                      </a:prstGeom>
                      <a:solidFill>
                        <a:srgbClr val="FFFFFF">
                          <a:alpha val="0"/>
                        </a:srgbClr>
                      </a:solidFill>
                    </wps:spPr>
                    <wps:txbx>
                      <w:txbxContent>
                        <w:p w14:paraId="7782D799" w14:textId="77777777" w:rsidR="00257F65" w:rsidRDefault="00257F65">
                          <w:pPr>
                            <w:pStyle w:val="Encabezado"/>
                          </w:pPr>
                          <w:r>
                            <w:rPr>
                              <w:rStyle w:val="Nmerodepgina"/>
                            </w:rPr>
                            <w:fldChar w:fldCharType="begin"/>
                          </w:r>
                          <w:r>
                            <w:instrText>PAGE</w:instrText>
                          </w:r>
                          <w:r>
                            <w:fldChar w:fldCharType="separate"/>
                          </w:r>
                          <w:r>
                            <w:rPr>
                              <w:noProof/>
                            </w:rPr>
                            <w:t>50</w:t>
                          </w:r>
                          <w:r>
                            <w:fldChar w:fldCharType="end"/>
                          </w:r>
                        </w:p>
                      </w:txbxContent>
                    </wps:txbx>
                    <wps:bodyPr lIns="0" tIns="0" rIns="0" bIns="0" anchor="t">
                      <a:noAutofit/>
                    </wps:bodyPr>
                  </wps:wsp>
                </a:graphicData>
              </a:graphic>
            </wp:anchor>
          </w:drawing>
        </mc:Choice>
        <mc:Fallback>
          <w:pict>
            <v:shapetype w14:anchorId="4FC5D301" id="_x0000_t202" coordsize="21600,21600" o:spt="202" path="m,l,21600r21600,l21600,xe">
              <v:stroke joinstyle="miter"/>
              <v:path gradientshapeok="t" o:connecttype="rect"/>
            </v:shapetype>
            <v:shape id="Frame1" o:spid="_x0000_s1026" type="#_x0000_t202" style="position:absolute;margin-left:494.9pt;margin-top:.05pt;width:10.4pt;height:14.3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" stroked="f">
              <v:fill opacity="0"/>
              <v:textbox inset="0,0,0,0">
                <w:txbxContent>
                  <w:p w14:paraId="7782D799" w14:textId="77777777" w:rsidR="00EB56BB" w:rsidRDefault="00EB56BB">
                    <w:pPr>
                      <w:pStyle w:val="Encabezado"/>
                    </w:pPr>
                    <w:r>
                      <w:rPr>
                        <w:rStyle w:val="Nmerodepgina"/>
                      </w:rPr>
                      <w:fldChar w:fldCharType="begin"/>
                    </w:r>
                    <w:r>
                      <w:instrText>PAGE</w:instrText>
                    </w:r>
                    <w:r>
                      <w:fldChar w:fldCharType="separate"/>
                    </w:r>
                    <w:r w:rsidR="00706F54">
                      <w:rPr>
                        <w:noProof/>
                      </w:rPr>
                      <w:t>50</w:t>
                    </w:r>
                    <w:r>
                      <w:fldChar w:fldCharType="end"/>
                    </w:r>
                  </w:p>
                </w:txbxContent>
              </v:textbox>
              <w10:wrap type="square" side="larges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501A4"/>
    <w:multiLevelType w:val="multilevel"/>
    <w:tmpl w:val="3842995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900" w:hanging="180"/>
      </w:pPr>
    </w:lvl>
    <w:lvl w:ilvl="3">
      <w:start w:val="1"/>
      <w:numFmt w:val="decimal"/>
      <w:lvlText w:val="%4."/>
      <w:lvlJc w:val="left"/>
      <w:pPr>
        <w:ind w:left="1260" w:hanging="360"/>
      </w:pPr>
    </w:lvl>
    <w:lvl w:ilvl="4">
      <w:start w:val="1"/>
      <w:numFmt w:val="lowerLetter"/>
      <w:lvlText w:val="%5."/>
      <w:lvlJc w:val="left"/>
      <w:pPr>
        <w:ind w:left="1620" w:hanging="360"/>
      </w:pPr>
    </w:lvl>
    <w:lvl w:ilvl="5">
      <w:start w:val="1"/>
      <w:numFmt w:val="lowerRoman"/>
      <w:lvlText w:val="%6."/>
      <w:lvlJc w:val="left"/>
      <w:pPr>
        <w:ind w:left="1800" w:hanging="180"/>
      </w:pPr>
    </w:lvl>
    <w:lvl w:ilvl="6">
      <w:start w:val="1"/>
      <w:numFmt w:val="decimal"/>
      <w:lvlText w:val="%7."/>
      <w:lvlJc w:val="left"/>
      <w:pPr>
        <w:ind w:left="2160" w:hanging="360"/>
      </w:pPr>
    </w:lvl>
    <w:lvl w:ilvl="7">
      <w:start w:val="1"/>
      <w:numFmt w:val="lowerLetter"/>
      <w:lvlText w:val="%8."/>
      <w:lvlJc w:val="left"/>
      <w:pPr>
        <w:ind w:left="2520" w:hanging="360"/>
      </w:pPr>
    </w:lvl>
    <w:lvl w:ilvl="8">
      <w:start w:val="1"/>
      <w:numFmt w:val="lowerRoman"/>
      <w:lvlText w:val="%9."/>
      <w:lvlJc w:val="left"/>
      <w:pPr>
        <w:ind w:left="2700" w:hanging="180"/>
      </w:pPr>
    </w:lvl>
  </w:abstractNum>
  <w:abstractNum w:abstractNumId="1" w15:restartNumberingAfterBreak="0">
    <w:nsid w:val="30D5269D"/>
    <w:multiLevelType w:val="multilevel"/>
    <w:tmpl w:val="2EE802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900" w:hanging="180"/>
      </w:pPr>
    </w:lvl>
    <w:lvl w:ilvl="3">
      <w:start w:val="1"/>
      <w:numFmt w:val="decimal"/>
      <w:lvlText w:val="%4."/>
      <w:lvlJc w:val="left"/>
      <w:pPr>
        <w:ind w:left="1260" w:hanging="360"/>
      </w:pPr>
    </w:lvl>
    <w:lvl w:ilvl="4">
      <w:start w:val="1"/>
      <w:numFmt w:val="lowerLetter"/>
      <w:lvlText w:val="%5."/>
      <w:lvlJc w:val="left"/>
      <w:pPr>
        <w:ind w:left="1620" w:hanging="360"/>
      </w:pPr>
    </w:lvl>
    <w:lvl w:ilvl="5">
      <w:start w:val="1"/>
      <w:numFmt w:val="lowerRoman"/>
      <w:lvlText w:val="%6."/>
      <w:lvlJc w:val="left"/>
      <w:pPr>
        <w:ind w:left="1800" w:hanging="180"/>
      </w:pPr>
    </w:lvl>
    <w:lvl w:ilvl="6">
      <w:start w:val="1"/>
      <w:numFmt w:val="decimal"/>
      <w:lvlText w:val="%7."/>
      <w:lvlJc w:val="left"/>
      <w:pPr>
        <w:ind w:left="2160" w:hanging="360"/>
      </w:pPr>
    </w:lvl>
    <w:lvl w:ilvl="7">
      <w:start w:val="1"/>
      <w:numFmt w:val="lowerLetter"/>
      <w:lvlText w:val="%8."/>
      <w:lvlJc w:val="left"/>
      <w:pPr>
        <w:ind w:left="2520" w:hanging="360"/>
      </w:pPr>
    </w:lvl>
    <w:lvl w:ilvl="8">
      <w:start w:val="1"/>
      <w:numFmt w:val="lowerRoman"/>
      <w:lvlText w:val="%9."/>
      <w:lvlJc w:val="left"/>
      <w:pPr>
        <w:ind w:left="2700" w:hanging="180"/>
      </w:pPr>
    </w:lvl>
  </w:abstractNum>
  <w:abstractNum w:abstractNumId="2" w15:restartNumberingAfterBreak="0">
    <w:nsid w:val="36186CB2"/>
    <w:multiLevelType w:val="multilevel"/>
    <w:tmpl w:val="5CC66D46"/>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850059D"/>
    <w:multiLevelType w:val="multilevel"/>
    <w:tmpl w:val="0F28EF8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900" w:hanging="180"/>
      </w:pPr>
    </w:lvl>
    <w:lvl w:ilvl="3">
      <w:start w:val="1"/>
      <w:numFmt w:val="decimal"/>
      <w:lvlText w:val="%4."/>
      <w:lvlJc w:val="left"/>
      <w:pPr>
        <w:ind w:left="1260" w:hanging="360"/>
      </w:pPr>
    </w:lvl>
    <w:lvl w:ilvl="4">
      <w:start w:val="1"/>
      <w:numFmt w:val="lowerLetter"/>
      <w:lvlText w:val="%5."/>
      <w:lvlJc w:val="left"/>
      <w:pPr>
        <w:ind w:left="1620" w:hanging="360"/>
      </w:pPr>
    </w:lvl>
    <w:lvl w:ilvl="5">
      <w:start w:val="1"/>
      <w:numFmt w:val="lowerRoman"/>
      <w:lvlText w:val="%6."/>
      <w:lvlJc w:val="left"/>
      <w:pPr>
        <w:ind w:left="1800" w:hanging="180"/>
      </w:pPr>
    </w:lvl>
    <w:lvl w:ilvl="6">
      <w:start w:val="1"/>
      <w:numFmt w:val="decimal"/>
      <w:lvlText w:val="%7."/>
      <w:lvlJc w:val="left"/>
      <w:pPr>
        <w:ind w:left="2160" w:hanging="360"/>
      </w:pPr>
    </w:lvl>
    <w:lvl w:ilvl="7">
      <w:start w:val="1"/>
      <w:numFmt w:val="lowerLetter"/>
      <w:lvlText w:val="%8."/>
      <w:lvlJc w:val="left"/>
      <w:pPr>
        <w:ind w:left="2520" w:hanging="360"/>
      </w:pPr>
    </w:lvl>
    <w:lvl w:ilvl="8">
      <w:start w:val="1"/>
      <w:numFmt w:val="lowerRoman"/>
      <w:lvlText w:val="%9."/>
      <w:lvlJc w:val="left"/>
      <w:pPr>
        <w:ind w:left="2700" w:hanging="180"/>
      </w:pPr>
    </w:lvl>
  </w:abstractNum>
  <w:abstractNum w:abstractNumId="4" w15:restartNumberingAfterBreak="0">
    <w:nsid w:val="3B6678CE"/>
    <w:multiLevelType w:val="multilevel"/>
    <w:tmpl w:val="7CB6D754"/>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15:restartNumberingAfterBreak="0">
    <w:nsid w:val="3E2B35F3"/>
    <w:multiLevelType w:val="multilevel"/>
    <w:tmpl w:val="AF583BB8"/>
    <w:lvl w:ilvl="0">
      <w:start w:val="1"/>
      <w:numFmt w:val="none"/>
      <w:pStyle w:val="Ttulo1"/>
      <w:suff w:val="nothing"/>
      <w:lvlText w:val=""/>
      <w:lvlJc w:val="left"/>
      <w:pPr>
        <w:ind w:left="432" w:hanging="432"/>
      </w:pPr>
    </w:lvl>
    <w:lvl w:ilvl="1">
      <w:start w:val="1"/>
      <w:numFmt w:val="none"/>
      <w:pStyle w:val="Ttulo2"/>
      <w:suff w:val="nothing"/>
      <w:lvlText w:val=""/>
      <w:lvlJc w:val="left"/>
      <w:pPr>
        <w:ind w:left="576" w:hanging="576"/>
      </w:pPr>
    </w:lvl>
    <w:lvl w:ilvl="2">
      <w:start w:val="1"/>
      <w:numFmt w:val="none"/>
      <w:pStyle w:val="Ttulo3"/>
      <w:suff w:val="nothing"/>
      <w:lvlText w:val=""/>
      <w:lvlJc w:val="left"/>
      <w:pPr>
        <w:ind w:left="720" w:hanging="720"/>
      </w:pPr>
    </w:lvl>
    <w:lvl w:ilvl="3">
      <w:start w:val="1"/>
      <w:numFmt w:val="none"/>
      <w:pStyle w:val="Ttulo4"/>
      <w:suff w:val="nothing"/>
      <w:lvlText w:val=""/>
      <w:lvlJc w:val="left"/>
      <w:pPr>
        <w:ind w:left="864" w:hanging="864"/>
      </w:pPr>
    </w:lvl>
    <w:lvl w:ilvl="4">
      <w:start w:val="1"/>
      <w:numFmt w:val="none"/>
      <w:pStyle w:val="Ttulo5"/>
      <w:suff w:val="nothing"/>
      <w:lvlText w:val=""/>
      <w:lvlJc w:val="left"/>
      <w:pPr>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43861B7D"/>
    <w:multiLevelType w:val="multilevel"/>
    <w:tmpl w:val="9F3AF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900" w:hanging="180"/>
      </w:pPr>
    </w:lvl>
    <w:lvl w:ilvl="3">
      <w:start w:val="1"/>
      <w:numFmt w:val="decimal"/>
      <w:lvlText w:val="%4."/>
      <w:lvlJc w:val="left"/>
      <w:pPr>
        <w:ind w:left="1260" w:hanging="360"/>
      </w:pPr>
    </w:lvl>
    <w:lvl w:ilvl="4">
      <w:start w:val="1"/>
      <w:numFmt w:val="lowerLetter"/>
      <w:lvlText w:val="%5."/>
      <w:lvlJc w:val="left"/>
      <w:pPr>
        <w:ind w:left="1620" w:hanging="360"/>
      </w:pPr>
    </w:lvl>
    <w:lvl w:ilvl="5">
      <w:start w:val="1"/>
      <w:numFmt w:val="lowerRoman"/>
      <w:lvlText w:val="%6."/>
      <w:lvlJc w:val="left"/>
      <w:pPr>
        <w:ind w:left="1800" w:hanging="180"/>
      </w:pPr>
    </w:lvl>
    <w:lvl w:ilvl="6">
      <w:start w:val="1"/>
      <w:numFmt w:val="decimal"/>
      <w:lvlText w:val="%7."/>
      <w:lvlJc w:val="left"/>
      <w:pPr>
        <w:ind w:left="2160" w:hanging="360"/>
      </w:pPr>
    </w:lvl>
    <w:lvl w:ilvl="7">
      <w:start w:val="1"/>
      <w:numFmt w:val="lowerLetter"/>
      <w:lvlText w:val="%8."/>
      <w:lvlJc w:val="left"/>
      <w:pPr>
        <w:ind w:left="2520" w:hanging="360"/>
      </w:pPr>
    </w:lvl>
    <w:lvl w:ilvl="8">
      <w:start w:val="1"/>
      <w:numFmt w:val="lowerRoman"/>
      <w:lvlText w:val="%9."/>
      <w:lvlJc w:val="left"/>
      <w:pPr>
        <w:ind w:left="2700" w:hanging="180"/>
      </w:pPr>
    </w:lvl>
  </w:abstractNum>
  <w:abstractNum w:abstractNumId="7" w15:restartNumberingAfterBreak="0">
    <w:nsid w:val="50661858"/>
    <w:multiLevelType w:val="multilevel"/>
    <w:tmpl w:val="28F0E6B4"/>
    <w:lvl w:ilvl="0">
      <w:start w:val="1"/>
      <w:numFmt w:val="decimal"/>
      <w:lvlText w:val="(%1)"/>
      <w:lvlJc w:val="left"/>
      <w:pPr>
        <w:ind w:left="865"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52875725"/>
    <w:multiLevelType w:val="multilevel"/>
    <w:tmpl w:val="F398BB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900" w:hanging="180"/>
      </w:pPr>
    </w:lvl>
    <w:lvl w:ilvl="3">
      <w:start w:val="1"/>
      <w:numFmt w:val="decimal"/>
      <w:lvlText w:val="%4."/>
      <w:lvlJc w:val="left"/>
      <w:pPr>
        <w:ind w:left="1260" w:hanging="360"/>
      </w:pPr>
    </w:lvl>
    <w:lvl w:ilvl="4">
      <w:start w:val="1"/>
      <w:numFmt w:val="lowerLetter"/>
      <w:lvlText w:val="%5."/>
      <w:lvlJc w:val="left"/>
      <w:pPr>
        <w:ind w:left="1620" w:hanging="360"/>
      </w:pPr>
    </w:lvl>
    <w:lvl w:ilvl="5">
      <w:start w:val="1"/>
      <w:numFmt w:val="lowerRoman"/>
      <w:lvlText w:val="%6."/>
      <w:lvlJc w:val="left"/>
      <w:pPr>
        <w:ind w:left="1800" w:hanging="180"/>
      </w:pPr>
    </w:lvl>
    <w:lvl w:ilvl="6">
      <w:start w:val="1"/>
      <w:numFmt w:val="decimal"/>
      <w:lvlText w:val="%7."/>
      <w:lvlJc w:val="left"/>
      <w:pPr>
        <w:ind w:left="2160" w:hanging="360"/>
      </w:pPr>
    </w:lvl>
    <w:lvl w:ilvl="7">
      <w:start w:val="1"/>
      <w:numFmt w:val="lowerLetter"/>
      <w:lvlText w:val="%8."/>
      <w:lvlJc w:val="left"/>
      <w:pPr>
        <w:ind w:left="2520" w:hanging="360"/>
      </w:pPr>
    </w:lvl>
    <w:lvl w:ilvl="8">
      <w:start w:val="1"/>
      <w:numFmt w:val="lowerRoman"/>
      <w:lvlText w:val="%9."/>
      <w:lvlJc w:val="left"/>
      <w:pPr>
        <w:ind w:left="2700" w:hanging="180"/>
      </w:pPr>
    </w:lvl>
  </w:abstractNum>
  <w:abstractNum w:abstractNumId="9" w15:restartNumberingAfterBreak="0">
    <w:nsid w:val="6A0E79D8"/>
    <w:multiLevelType w:val="multilevel"/>
    <w:tmpl w:val="5C4A1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900" w:hanging="180"/>
      </w:pPr>
    </w:lvl>
    <w:lvl w:ilvl="3">
      <w:start w:val="1"/>
      <w:numFmt w:val="decimal"/>
      <w:lvlText w:val="%4."/>
      <w:lvlJc w:val="left"/>
      <w:pPr>
        <w:ind w:left="1260" w:hanging="360"/>
      </w:pPr>
    </w:lvl>
    <w:lvl w:ilvl="4">
      <w:start w:val="1"/>
      <w:numFmt w:val="lowerLetter"/>
      <w:lvlText w:val="%5."/>
      <w:lvlJc w:val="left"/>
      <w:pPr>
        <w:ind w:left="1620" w:hanging="360"/>
      </w:pPr>
    </w:lvl>
    <w:lvl w:ilvl="5">
      <w:start w:val="1"/>
      <w:numFmt w:val="lowerRoman"/>
      <w:lvlText w:val="%6."/>
      <w:lvlJc w:val="left"/>
      <w:pPr>
        <w:ind w:left="1800" w:hanging="180"/>
      </w:pPr>
    </w:lvl>
    <w:lvl w:ilvl="6">
      <w:start w:val="1"/>
      <w:numFmt w:val="decimal"/>
      <w:lvlText w:val="%7."/>
      <w:lvlJc w:val="left"/>
      <w:pPr>
        <w:ind w:left="2160" w:hanging="360"/>
      </w:pPr>
    </w:lvl>
    <w:lvl w:ilvl="7">
      <w:start w:val="1"/>
      <w:numFmt w:val="lowerLetter"/>
      <w:lvlText w:val="%8."/>
      <w:lvlJc w:val="left"/>
      <w:pPr>
        <w:ind w:left="2520" w:hanging="360"/>
      </w:pPr>
    </w:lvl>
    <w:lvl w:ilvl="8">
      <w:start w:val="1"/>
      <w:numFmt w:val="lowerRoman"/>
      <w:lvlText w:val="%9."/>
      <w:lvlJc w:val="left"/>
      <w:pPr>
        <w:ind w:left="2700" w:hanging="180"/>
      </w:pPr>
    </w:lvl>
  </w:abstractNum>
  <w:abstractNum w:abstractNumId="10" w15:restartNumberingAfterBreak="0">
    <w:nsid w:val="759F2E91"/>
    <w:multiLevelType w:val="multilevel"/>
    <w:tmpl w:val="36C2FD2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900" w:hanging="180"/>
      </w:pPr>
    </w:lvl>
    <w:lvl w:ilvl="3">
      <w:start w:val="1"/>
      <w:numFmt w:val="decimal"/>
      <w:lvlText w:val="%4."/>
      <w:lvlJc w:val="left"/>
      <w:pPr>
        <w:ind w:left="1260" w:hanging="360"/>
      </w:pPr>
    </w:lvl>
    <w:lvl w:ilvl="4">
      <w:start w:val="1"/>
      <w:numFmt w:val="lowerLetter"/>
      <w:lvlText w:val="%5."/>
      <w:lvlJc w:val="left"/>
      <w:pPr>
        <w:ind w:left="1620" w:hanging="360"/>
      </w:pPr>
    </w:lvl>
    <w:lvl w:ilvl="5">
      <w:start w:val="1"/>
      <w:numFmt w:val="lowerRoman"/>
      <w:lvlText w:val="%6."/>
      <w:lvlJc w:val="left"/>
      <w:pPr>
        <w:ind w:left="1800" w:hanging="180"/>
      </w:pPr>
    </w:lvl>
    <w:lvl w:ilvl="6">
      <w:start w:val="1"/>
      <w:numFmt w:val="decimal"/>
      <w:lvlText w:val="%7."/>
      <w:lvlJc w:val="left"/>
      <w:pPr>
        <w:ind w:left="2160" w:hanging="360"/>
      </w:pPr>
    </w:lvl>
    <w:lvl w:ilvl="7">
      <w:start w:val="1"/>
      <w:numFmt w:val="lowerLetter"/>
      <w:lvlText w:val="%8."/>
      <w:lvlJc w:val="left"/>
      <w:pPr>
        <w:ind w:left="2520" w:hanging="360"/>
      </w:pPr>
    </w:lvl>
    <w:lvl w:ilvl="8">
      <w:start w:val="1"/>
      <w:numFmt w:val="lowerRoman"/>
      <w:lvlText w:val="%9."/>
      <w:lvlJc w:val="left"/>
      <w:pPr>
        <w:ind w:left="2700" w:hanging="180"/>
      </w:pPr>
    </w:lvl>
  </w:abstractNum>
  <w:abstractNum w:abstractNumId="11" w15:restartNumberingAfterBreak="0">
    <w:nsid w:val="788551AF"/>
    <w:multiLevelType w:val="multilevel"/>
    <w:tmpl w:val="CC4409C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900" w:hanging="180"/>
      </w:pPr>
    </w:lvl>
    <w:lvl w:ilvl="3">
      <w:start w:val="1"/>
      <w:numFmt w:val="decimal"/>
      <w:lvlText w:val="%4."/>
      <w:lvlJc w:val="left"/>
      <w:pPr>
        <w:ind w:left="1260" w:hanging="360"/>
      </w:pPr>
    </w:lvl>
    <w:lvl w:ilvl="4">
      <w:start w:val="1"/>
      <w:numFmt w:val="lowerLetter"/>
      <w:lvlText w:val="%5."/>
      <w:lvlJc w:val="left"/>
      <w:pPr>
        <w:ind w:left="1620" w:hanging="360"/>
      </w:pPr>
    </w:lvl>
    <w:lvl w:ilvl="5">
      <w:start w:val="1"/>
      <w:numFmt w:val="lowerRoman"/>
      <w:lvlText w:val="%6."/>
      <w:lvlJc w:val="left"/>
      <w:pPr>
        <w:ind w:left="1800" w:hanging="180"/>
      </w:pPr>
    </w:lvl>
    <w:lvl w:ilvl="6">
      <w:start w:val="1"/>
      <w:numFmt w:val="decimal"/>
      <w:lvlText w:val="%7."/>
      <w:lvlJc w:val="left"/>
      <w:pPr>
        <w:ind w:left="2160" w:hanging="360"/>
      </w:pPr>
    </w:lvl>
    <w:lvl w:ilvl="7">
      <w:start w:val="1"/>
      <w:numFmt w:val="lowerLetter"/>
      <w:lvlText w:val="%8."/>
      <w:lvlJc w:val="left"/>
      <w:pPr>
        <w:ind w:left="2520" w:hanging="360"/>
      </w:pPr>
    </w:lvl>
    <w:lvl w:ilvl="8">
      <w:start w:val="1"/>
      <w:numFmt w:val="lowerRoman"/>
      <w:lvlText w:val="%9."/>
      <w:lvlJc w:val="left"/>
      <w:pPr>
        <w:ind w:left="2700" w:hanging="180"/>
      </w:pPr>
    </w:lvl>
  </w:abstractNum>
  <w:abstractNum w:abstractNumId="12" w15:restartNumberingAfterBreak="0">
    <w:nsid w:val="7965628B"/>
    <w:multiLevelType w:val="multilevel"/>
    <w:tmpl w:val="55120CB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900" w:hanging="180"/>
      </w:pPr>
    </w:lvl>
    <w:lvl w:ilvl="3">
      <w:start w:val="1"/>
      <w:numFmt w:val="decimal"/>
      <w:lvlText w:val="%4."/>
      <w:lvlJc w:val="left"/>
      <w:pPr>
        <w:ind w:left="1260" w:hanging="360"/>
      </w:pPr>
    </w:lvl>
    <w:lvl w:ilvl="4">
      <w:start w:val="1"/>
      <w:numFmt w:val="lowerLetter"/>
      <w:lvlText w:val="%5."/>
      <w:lvlJc w:val="left"/>
      <w:pPr>
        <w:ind w:left="1620" w:hanging="360"/>
      </w:pPr>
    </w:lvl>
    <w:lvl w:ilvl="5">
      <w:start w:val="1"/>
      <w:numFmt w:val="lowerRoman"/>
      <w:lvlText w:val="%6."/>
      <w:lvlJc w:val="left"/>
      <w:pPr>
        <w:ind w:left="1800" w:hanging="180"/>
      </w:pPr>
    </w:lvl>
    <w:lvl w:ilvl="6">
      <w:start w:val="1"/>
      <w:numFmt w:val="decimal"/>
      <w:lvlText w:val="%7."/>
      <w:lvlJc w:val="left"/>
      <w:pPr>
        <w:ind w:left="2160" w:hanging="360"/>
      </w:pPr>
    </w:lvl>
    <w:lvl w:ilvl="7">
      <w:start w:val="1"/>
      <w:numFmt w:val="lowerLetter"/>
      <w:lvlText w:val="%8."/>
      <w:lvlJc w:val="left"/>
      <w:pPr>
        <w:ind w:left="2520" w:hanging="360"/>
      </w:pPr>
    </w:lvl>
    <w:lvl w:ilvl="8">
      <w:start w:val="1"/>
      <w:numFmt w:val="lowerRoman"/>
      <w:lvlText w:val="%9."/>
      <w:lvlJc w:val="left"/>
      <w:pPr>
        <w:ind w:left="2700" w:hanging="180"/>
      </w:pPr>
    </w:lvl>
  </w:abstractNum>
  <w:num w:numId="1" w16cid:durableId="1722946900">
    <w:abstractNumId w:val="5"/>
  </w:num>
  <w:num w:numId="2" w16cid:durableId="58598743">
    <w:abstractNumId w:val="4"/>
  </w:num>
  <w:num w:numId="3" w16cid:durableId="1015620051">
    <w:abstractNumId w:val="2"/>
  </w:num>
  <w:num w:numId="4" w16cid:durableId="599146753">
    <w:abstractNumId w:val="6"/>
  </w:num>
  <w:num w:numId="5" w16cid:durableId="1259603911">
    <w:abstractNumId w:val="10"/>
  </w:num>
  <w:num w:numId="6" w16cid:durableId="2131048252">
    <w:abstractNumId w:val="9"/>
  </w:num>
  <w:num w:numId="7" w16cid:durableId="89814658">
    <w:abstractNumId w:val="12"/>
  </w:num>
  <w:num w:numId="8" w16cid:durableId="1651247145">
    <w:abstractNumId w:val="11"/>
  </w:num>
  <w:num w:numId="9" w16cid:durableId="1394307654">
    <w:abstractNumId w:val="7"/>
  </w:num>
  <w:num w:numId="10" w16cid:durableId="306015694">
    <w:abstractNumId w:val="0"/>
  </w:num>
  <w:num w:numId="11" w16cid:durableId="1013261582">
    <w:abstractNumId w:val="1"/>
  </w:num>
  <w:num w:numId="12" w16cid:durableId="1569655334">
    <w:abstractNumId w:val="8"/>
  </w:num>
  <w:num w:numId="13" w16cid:durableId="138795322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Gonzalez">
    <w15:presenceInfo w15:providerId="Windows Live" w15:userId="43a5acdd9e79da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E27"/>
    <w:rsid w:val="00120A6D"/>
    <w:rsid w:val="001311D0"/>
    <w:rsid w:val="00160A5B"/>
    <w:rsid w:val="00257F65"/>
    <w:rsid w:val="00461D5E"/>
    <w:rsid w:val="004E2D90"/>
    <w:rsid w:val="00597B28"/>
    <w:rsid w:val="00606C12"/>
    <w:rsid w:val="006456CA"/>
    <w:rsid w:val="00676A0E"/>
    <w:rsid w:val="00677C25"/>
    <w:rsid w:val="006F72F9"/>
    <w:rsid w:val="00701253"/>
    <w:rsid w:val="00706F54"/>
    <w:rsid w:val="00743E5D"/>
    <w:rsid w:val="008855EA"/>
    <w:rsid w:val="00886E27"/>
    <w:rsid w:val="009D7F72"/>
    <w:rsid w:val="00A70516"/>
    <w:rsid w:val="00A90F83"/>
    <w:rsid w:val="00B17351"/>
    <w:rsid w:val="00BA542B"/>
    <w:rsid w:val="00C35ED0"/>
    <w:rsid w:val="00C4445E"/>
    <w:rsid w:val="00C80941"/>
    <w:rsid w:val="00C826C4"/>
    <w:rsid w:val="00DB26BE"/>
    <w:rsid w:val="00EB56BB"/>
    <w:rsid w:val="00FE3408"/>
  </w:rsids>
  <m:mathPr>
    <m:mathFont m:val="Cambria Math"/>
    <m:brkBin m:val="before"/>
    <m:brkBinSub m:val="--"/>
    <m:smallFrac m:val="0"/>
    <m:dispDef/>
    <m:lMargin m:val="0"/>
    <m:rMargin m:val="0"/>
    <m:defJc m:val="centerGroup"/>
    <m:wrapIndent m:val="1440"/>
    <m:intLim m:val="subSup"/>
    <m:naryLim m:val="undOvr"/>
  </m:mathPr>
  <w:themeFontLang w:val="es-C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E71EA"/>
  <w15:docId w15:val="{6AB56164-49F7-4AC0-939D-867D0C65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textAlignment w:val="baseline"/>
    </w:pPr>
    <w:rPr>
      <w:rFonts w:ascii="Verdana" w:hAnsi="Verdana"/>
      <w:sz w:val="24"/>
      <w:lang w:val="es-ES" w:eastAsia="es-ES"/>
    </w:rPr>
  </w:style>
  <w:style w:type="paragraph" w:styleId="Ttulo1">
    <w:name w:val="heading 1"/>
    <w:basedOn w:val="Normal"/>
    <w:next w:val="Normal"/>
    <w:qFormat/>
    <w:pPr>
      <w:keepNext/>
      <w:numPr>
        <w:numId w:val="1"/>
      </w:numPr>
      <w:spacing w:line="480" w:lineRule="auto"/>
      <w:outlineLvl w:val="0"/>
    </w:pPr>
    <w:rPr>
      <w:rFonts w:ascii="Times New Roman" w:hAnsi="Times New Roman"/>
      <w:b/>
      <w:color w:val="FF0000"/>
    </w:rPr>
  </w:style>
  <w:style w:type="paragraph" w:styleId="Ttulo2">
    <w:name w:val="heading 2"/>
    <w:basedOn w:val="Normal"/>
    <w:next w:val="Normal"/>
    <w:qFormat/>
    <w:pPr>
      <w:keepNext/>
      <w:numPr>
        <w:ilvl w:val="1"/>
        <w:numId w:val="1"/>
      </w:numPr>
      <w:spacing w:line="480" w:lineRule="auto"/>
      <w:outlineLvl w:val="1"/>
    </w:pPr>
    <w:rPr>
      <w:rFonts w:ascii="Times New Roman" w:hAnsi="Times New Roman"/>
      <w:b/>
      <w:i/>
      <w:color w:val="FF0000"/>
    </w:rPr>
  </w:style>
  <w:style w:type="paragraph" w:styleId="Ttulo3">
    <w:name w:val="heading 3"/>
    <w:basedOn w:val="Normal"/>
    <w:next w:val="Normal"/>
    <w:qFormat/>
    <w:pPr>
      <w:keepNext/>
      <w:numPr>
        <w:ilvl w:val="2"/>
        <w:numId w:val="1"/>
      </w:numPr>
      <w:outlineLvl w:val="2"/>
    </w:pPr>
    <w:rPr>
      <w:rFonts w:ascii="Times New Roman" w:hAnsi="Times New Roman"/>
      <w:b/>
    </w:rPr>
  </w:style>
  <w:style w:type="paragraph" w:styleId="Ttulo4">
    <w:name w:val="heading 4"/>
    <w:basedOn w:val="Normal"/>
    <w:next w:val="Normal"/>
    <w:qFormat/>
    <w:pPr>
      <w:keepNext/>
      <w:numPr>
        <w:ilvl w:val="3"/>
        <w:numId w:val="1"/>
      </w:numPr>
      <w:spacing w:line="480" w:lineRule="auto"/>
      <w:outlineLvl w:val="3"/>
    </w:pPr>
    <w:rPr>
      <w:rFonts w:ascii="Times New Roman" w:hAnsi="Times New Roman"/>
      <w:b/>
      <w:color w:val="000000"/>
      <w:lang w:val="en-US"/>
    </w:rPr>
  </w:style>
  <w:style w:type="paragraph" w:styleId="Ttulo5">
    <w:name w:val="heading 5"/>
    <w:basedOn w:val="Normal"/>
    <w:next w:val="Normal"/>
    <w:qFormat/>
    <w:pPr>
      <w:keepNext/>
      <w:numPr>
        <w:ilvl w:val="4"/>
        <w:numId w:val="1"/>
      </w:numPr>
      <w:outlineLvl w:val="4"/>
    </w:pPr>
    <w:rPr>
      <w:rFonts w:ascii="Times New Roman" w:hAnsi="Times New Roman"/>
      <w:i/>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6z0">
    <w:name w:val="WW8Num16z0"/>
    <w:qFormat/>
    <w:rPr>
      <w:rFonts w:ascii="Wingdings" w:hAnsi="Wingdings"/>
    </w:rPr>
  </w:style>
  <w:style w:type="character" w:customStyle="1" w:styleId="WW8Num17z0">
    <w:name w:val="WW8Num17z0"/>
    <w:qFormat/>
    <w:rPr>
      <w:rFonts w:ascii="Wingdings" w:hAnsi="Wingdings"/>
    </w:rPr>
  </w:style>
  <w:style w:type="character" w:customStyle="1" w:styleId="WW8Num18z0">
    <w:name w:val="WW8Num18z0"/>
    <w:qFormat/>
    <w:rPr>
      <w:rFonts w:ascii="Wingdings 2" w:hAnsi="Wingdings 2"/>
    </w:rPr>
  </w:style>
  <w:style w:type="character" w:customStyle="1" w:styleId="WW8Num19z0">
    <w:name w:val="WW8Num19z0"/>
    <w:qFormat/>
    <w:rPr>
      <w:rFonts w:ascii="Wingdings" w:hAnsi="Wingdings"/>
    </w:rPr>
  </w:style>
  <w:style w:type="character" w:customStyle="1" w:styleId="WW8Num20z0">
    <w:name w:val="WW8Num20z0"/>
    <w:qFormat/>
    <w:rPr>
      <w:rFonts w:ascii="Wingdings 2" w:hAnsi="Wingdings 2"/>
    </w:rPr>
  </w:style>
  <w:style w:type="character" w:customStyle="1" w:styleId="WW8Num21z0">
    <w:name w:val="WW8Num21z0"/>
    <w:qFormat/>
    <w:rPr>
      <w:rFonts w:ascii="Wingdings" w:hAnsi="Wingdings"/>
    </w:rPr>
  </w:style>
  <w:style w:type="character" w:customStyle="1" w:styleId="WW8Num22z0">
    <w:name w:val="WW8Num22z0"/>
    <w:qFormat/>
    <w:rPr>
      <w:rFonts w:ascii="Wingdings" w:hAnsi="Wingdings"/>
    </w:rPr>
  </w:style>
  <w:style w:type="character" w:customStyle="1" w:styleId="WW8Num23z0">
    <w:name w:val="WW8Num23z0"/>
    <w:qFormat/>
    <w:rPr>
      <w:rFonts w:ascii="Wingdings" w:hAnsi="Wingdings"/>
    </w:rPr>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8NumSt2z0">
    <w:name w:val="WW8NumSt2z0"/>
    <w:qFormat/>
    <w:rPr>
      <w:rFonts w:ascii="Wingdings 2" w:hAnsi="Wingdings 2"/>
    </w:rPr>
  </w:style>
  <w:style w:type="character" w:customStyle="1" w:styleId="WW8NumSt3z0">
    <w:name w:val="WW8NumSt3z0"/>
    <w:qFormat/>
    <w:rPr>
      <w:rFonts w:ascii="Wingdings" w:hAnsi="Wingdings"/>
    </w:rPr>
  </w:style>
  <w:style w:type="character" w:customStyle="1" w:styleId="WW8NumSt4z0">
    <w:name w:val="WW8NumSt4z0"/>
    <w:qFormat/>
    <w:rPr>
      <w:rFonts w:ascii="Wingdings" w:hAnsi="Wingdings"/>
    </w:rPr>
  </w:style>
  <w:style w:type="character" w:customStyle="1" w:styleId="WW8NumSt5z0">
    <w:name w:val="WW8NumSt5z0"/>
    <w:qFormat/>
    <w:rPr>
      <w:rFonts w:ascii="Wingdings" w:hAnsi="Wingdings"/>
    </w:rPr>
  </w:style>
  <w:style w:type="character" w:customStyle="1" w:styleId="WW8NumSt6z0">
    <w:name w:val="WW8NumSt6z0"/>
    <w:qFormat/>
    <w:rPr>
      <w:rFonts w:ascii="Wingdings 2" w:hAnsi="Wingdings 2"/>
    </w:rPr>
  </w:style>
  <w:style w:type="character" w:customStyle="1" w:styleId="WW8NumSt7z0">
    <w:name w:val="WW8NumSt7z0"/>
    <w:qFormat/>
    <w:rPr>
      <w:rFonts w:ascii="Wingdings" w:hAnsi="Wingdings"/>
    </w:rPr>
  </w:style>
  <w:style w:type="character" w:customStyle="1" w:styleId="WW8NumSt8z0">
    <w:name w:val="WW8NumSt8z0"/>
    <w:qFormat/>
    <w:rPr>
      <w:rFonts w:ascii="Wingdings 2" w:hAnsi="Wingdings 2"/>
    </w:rPr>
  </w:style>
  <w:style w:type="character" w:customStyle="1" w:styleId="WW8NumSt9z0">
    <w:name w:val="WW8NumSt9z0"/>
    <w:qFormat/>
    <w:rPr>
      <w:rFonts w:ascii="Wingdings" w:hAnsi="Wingdings"/>
    </w:rPr>
  </w:style>
  <w:style w:type="character" w:customStyle="1" w:styleId="WW8NumSt10z0">
    <w:name w:val="WW8NumSt10z0"/>
    <w:qFormat/>
    <w:rPr>
      <w:rFonts w:ascii="Wingdings" w:hAnsi="Wingdings"/>
    </w:rPr>
  </w:style>
  <w:style w:type="character" w:customStyle="1" w:styleId="WW8NumSt11z0">
    <w:name w:val="WW8NumSt11z0"/>
    <w:qFormat/>
    <w:rPr>
      <w:rFonts w:ascii="Wingdings" w:hAnsi="Wingdings"/>
    </w:rPr>
  </w:style>
  <w:style w:type="character" w:customStyle="1" w:styleId="WW8NumSt12z0">
    <w:name w:val="WW8NumSt12z0"/>
    <w:qFormat/>
    <w:rPr>
      <w:rFonts w:ascii="Wingdings 2" w:hAnsi="Wingdings 2"/>
    </w:rPr>
  </w:style>
  <w:style w:type="character" w:customStyle="1" w:styleId="WW8NumSt13z0">
    <w:name w:val="WW8NumSt13z0"/>
    <w:qFormat/>
    <w:rPr>
      <w:rFonts w:ascii="Wingdings" w:hAnsi="Wingdings"/>
    </w:rPr>
  </w:style>
  <w:style w:type="character" w:customStyle="1" w:styleId="WW8NumSt14z0">
    <w:name w:val="WW8NumSt14z0"/>
    <w:qFormat/>
    <w:rPr>
      <w:rFonts w:ascii="Wingdings 2" w:hAnsi="Wingdings 2"/>
    </w:rPr>
  </w:style>
  <w:style w:type="character" w:customStyle="1" w:styleId="WW8NumSt22z0">
    <w:name w:val="WW8NumSt22z0"/>
    <w:qFormat/>
    <w:rPr>
      <w:rFonts w:ascii="Wingdings" w:hAnsi="Wingdings"/>
    </w:rPr>
  </w:style>
  <w:style w:type="character" w:customStyle="1" w:styleId="WW8NumSt23z0">
    <w:name w:val="WW8NumSt23z0"/>
    <w:qFormat/>
    <w:rPr>
      <w:rFonts w:ascii="Wingdings" w:hAnsi="Wingdings"/>
    </w:rPr>
  </w:style>
  <w:style w:type="character" w:customStyle="1" w:styleId="WW8NumSt24z0">
    <w:name w:val="WW8NumSt24z0"/>
    <w:qFormat/>
    <w:rPr>
      <w:rFonts w:ascii="Wingdings" w:hAnsi="Wingdings"/>
    </w:rPr>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8Num31z0">
    <w:name w:val="WW8Num31z0"/>
    <w:qFormat/>
    <w:rPr>
      <w:rFonts w:ascii="Times New Roman" w:hAnsi="Times New Roman"/>
      <w:i/>
    </w:rPr>
  </w:style>
  <w:style w:type="character" w:customStyle="1" w:styleId="WW8Num31z1">
    <w:name w:val="WW8Num31z1"/>
    <w:qFormat/>
    <w:rPr>
      <w:rFonts w:ascii="Courier New" w:hAnsi="Courier New"/>
    </w:rPr>
  </w:style>
  <w:style w:type="character" w:customStyle="1" w:styleId="WW8Num31z2">
    <w:name w:val="WW8Num31z2"/>
    <w:qFormat/>
    <w:rPr>
      <w:rFonts w:ascii="Wingdings" w:hAnsi="Wingdings"/>
    </w:rPr>
  </w:style>
  <w:style w:type="character" w:customStyle="1" w:styleId="WW8Num31z3">
    <w:name w:val="WW8Num31z3"/>
    <w:qFormat/>
    <w:rPr>
      <w:rFonts w:ascii="Symbol" w:hAnsi="Symbol"/>
    </w:rPr>
  </w:style>
  <w:style w:type="character" w:customStyle="1" w:styleId="WW8Num33z0">
    <w:name w:val="WW8Num33z0"/>
    <w:qFormat/>
    <w:rPr>
      <w:i/>
    </w:rPr>
  </w:style>
  <w:style w:type="character" w:customStyle="1" w:styleId="WW8Num49z0">
    <w:name w:val="WW8Num49z0"/>
    <w:qFormat/>
    <w:rPr>
      <w:i/>
    </w:rPr>
  </w:style>
  <w:style w:type="character" w:customStyle="1" w:styleId="WW8Num51z0">
    <w:name w:val="WW8Num51z0"/>
    <w:qFormat/>
    <w:rPr>
      <w:i/>
    </w:rPr>
  </w:style>
  <w:style w:type="character" w:customStyle="1" w:styleId="WW-Fuentedeprrafopredeter">
    <w:name w:val="WW-Fuente de párrafo predeter."/>
    <w:qFormat/>
  </w:style>
  <w:style w:type="character" w:customStyle="1" w:styleId="WW-Absatz-Standardschriftart111111">
    <w:name w:val="WW-Absatz-Standardschriftart111111"/>
    <w:qFormat/>
  </w:style>
  <w:style w:type="character" w:customStyle="1" w:styleId="WW-Fuentedeprrafopredeter1">
    <w:name w:val="WW-Fuente de párrafo predeter.1"/>
    <w:qFormat/>
  </w:style>
  <w:style w:type="character" w:customStyle="1" w:styleId="Estilo46">
    <w:name w:val="Estilo46"/>
    <w:qFormat/>
    <w:rPr>
      <w:sz w:val="24"/>
    </w:rPr>
  </w:style>
  <w:style w:type="character" w:customStyle="1" w:styleId="Estilo45">
    <w:name w:val="Estilo45"/>
    <w:qFormat/>
    <w:rPr>
      <w:rFonts w:ascii="Courier New" w:hAnsi="Courier New"/>
      <w:sz w:val="24"/>
    </w:rPr>
  </w:style>
  <w:style w:type="character" w:customStyle="1" w:styleId="Estilo44">
    <w:name w:val="Estilo44"/>
    <w:qFormat/>
    <w:rPr>
      <w:rFonts w:ascii="Wingdings" w:hAnsi="Wingdings"/>
      <w:sz w:val="24"/>
    </w:rPr>
  </w:style>
  <w:style w:type="character" w:customStyle="1" w:styleId="Estilo43">
    <w:name w:val="Estilo43"/>
    <w:qFormat/>
    <w:rPr>
      <w:rFonts w:ascii="Symbol" w:hAnsi="Symbol"/>
      <w:sz w:val="24"/>
    </w:rPr>
  </w:style>
  <w:style w:type="character" w:customStyle="1" w:styleId="Estilo42">
    <w:name w:val="Estilo42"/>
    <w:qFormat/>
    <w:rPr>
      <w:rFonts w:ascii="Courier New" w:hAnsi="Courier New"/>
      <w:sz w:val="24"/>
    </w:rPr>
  </w:style>
  <w:style w:type="character" w:customStyle="1" w:styleId="Estilo41">
    <w:name w:val="Estilo41"/>
    <w:qFormat/>
    <w:rPr>
      <w:rFonts w:ascii="Wingdings" w:hAnsi="Wingdings"/>
      <w:sz w:val="24"/>
    </w:rPr>
  </w:style>
  <w:style w:type="character" w:customStyle="1" w:styleId="Estilo40">
    <w:name w:val="Estilo40"/>
    <w:qFormat/>
    <w:rPr>
      <w:rFonts w:ascii="Symbol" w:hAnsi="Symbol"/>
      <w:sz w:val="24"/>
    </w:rPr>
  </w:style>
  <w:style w:type="character" w:customStyle="1" w:styleId="Estilo39">
    <w:name w:val="Estilo39"/>
    <w:qFormat/>
    <w:rPr>
      <w:rFonts w:ascii="Courier New" w:hAnsi="Courier New"/>
      <w:sz w:val="24"/>
    </w:rPr>
  </w:style>
  <w:style w:type="character" w:customStyle="1" w:styleId="Estilo38">
    <w:name w:val="Estilo38"/>
    <w:qFormat/>
    <w:rPr>
      <w:rFonts w:ascii="Wingdings" w:hAnsi="Wingdings"/>
      <w:sz w:val="24"/>
    </w:rPr>
  </w:style>
  <w:style w:type="character" w:customStyle="1" w:styleId="Estilo37">
    <w:name w:val="Estilo37"/>
    <w:qFormat/>
    <w:rPr>
      <w:sz w:val="24"/>
    </w:rPr>
  </w:style>
  <w:style w:type="character" w:customStyle="1" w:styleId="Estilo36">
    <w:name w:val="Estilo36"/>
    <w:qFormat/>
    <w:rPr>
      <w:rFonts w:ascii="Courier New" w:hAnsi="Courier New"/>
      <w:sz w:val="24"/>
    </w:rPr>
  </w:style>
  <w:style w:type="character" w:customStyle="1" w:styleId="Estilo35">
    <w:name w:val="Estilo35"/>
    <w:qFormat/>
    <w:rPr>
      <w:rFonts w:ascii="Wingdings" w:hAnsi="Wingdings"/>
      <w:sz w:val="24"/>
    </w:rPr>
  </w:style>
  <w:style w:type="character" w:customStyle="1" w:styleId="Estilo34">
    <w:name w:val="Estilo34"/>
    <w:qFormat/>
    <w:rPr>
      <w:rFonts w:ascii="Symbol" w:hAnsi="Symbol"/>
      <w:sz w:val="24"/>
    </w:rPr>
  </w:style>
  <w:style w:type="character" w:customStyle="1" w:styleId="Estilo33">
    <w:name w:val="Estilo33"/>
    <w:qFormat/>
    <w:rPr>
      <w:rFonts w:ascii="Courier New" w:hAnsi="Courier New"/>
      <w:sz w:val="24"/>
    </w:rPr>
  </w:style>
  <w:style w:type="character" w:customStyle="1" w:styleId="Estilo32">
    <w:name w:val="Estilo32"/>
    <w:qFormat/>
    <w:rPr>
      <w:rFonts w:ascii="Wingdings" w:hAnsi="Wingdings"/>
      <w:sz w:val="24"/>
    </w:rPr>
  </w:style>
  <w:style w:type="character" w:customStyle="1" w:styleId="Estilo31">
    <w:name w:val="Estilo31"/>
    <w:qFormat/>
    <w:rPr>
      <w:rFonts w:ascii="Symbol" w:hAnsi="Symbol"/>
      <w:sz w:val="24"/>
    </w:rPr>
  </w:style>
  <w:style w:type="character" w:customStyle="1" w:styleId="Estilo30">
    <w:name w:val="Estilo30"/>
    <w:qFormat/>
    <w:rPr>
      <w:rFonts w:ascii="Courier New" w:hAnsi="Courier New"/>
      <w:sz w:val="24"/>
    </w:rPr>
  </w:style>
  <w:style w:type="character" w:customStyle="1" w:styleId="Estilo29">
    <w:name w:val="Estilo29"/>
    <w:qFormat/>
    <w:rPr>
      <w:rFonts w:ascii="Wingdings" w:hAnsi="Wingdings"/>
      <w:sz w:val="24"/>
    </w:rPr>
  </w:style>
  <w:style w:type="character" w:customStyle="1" w:styleId="Estilo28">
    <w:name w:val="Estilo28"/>
    <w:qFormat/>
    <w:rPr>
      <w:sz w:val="24"/>
    </w:rPr>
  </w:style>
  <w:style w:type="character" w:customStyle="1" w:styleId="Estilo27">
    <w:name w:val="Estilo27"/>
    <w:qFormat/>
    <w:rPr>
      <w:rFonts w:ascii="Courier New" w:hAnsi="Courier New"/>
      <w:sz w:val="24"/>
    </w:rPr>
  </w:style>
  <w:style w:type="character" w:customStyle="1" w:styleId="Estilo26">
    <w:name w:val="Estilo26"/>
    <w:qFormat/>
    <w:rPr>
      <w:rFonts w:ascii="Wingdings" w:hAnsi="Wingdings"/>
      <w:sz w:val="24"/>
    </w:rPr>
  </w:style>
  <w:style w:type="character" w:customStyle="1" w:styleId="Estilo25">
    <w:name w:val="Estilo25"/>
    <w:qFormat/>
    <w:rPr>
      <w:rFonts w:ascii="Symbol" w:hAnsi="Symbol"/>
      <w:sz w:val="24"/>
    </w:rPr>
  </w:style>
  <w:style w:type="character" w:customStyle="1" w:styleId="Estilo24">
    <w:name w:val="Estilo24"/>
    <w:qFormat/>
    <w:rPr>
      <w:rFonts w:ascii="Courier New" w:hAnsi="Courier New"/>
      <w:sz w:val="24"/>
    </w:rPr>
  </w:style>
  <w:style w:type="character" w:customStyle="1" w:styleId="Estilo23">
    <w:name w:val="Estilo23"/>
    <w:qFormat/>
    <w:rPr>
      <w:rFonts w:ascii="Wingdings" w:hAnsi="Wingdings"/>
      <w:sz w:val="24"/>
    </w:rPr>
  </w:style>
  <w:style w:type="character" w:customStyle="1" w:styleId="Estilo22">
    <w:name w:val="Estilo22"/>
    <w:qFormat/>
    <w:rPr>
      <w:rFonts w:ascii="Symbol" w:hAnsi="Symbol"/>
      <w:sz w:val="24"/>
    </w:rPr>
  </w:style>
  <w:style w:type="character" w:customStyle="1" w:styleId="Estilo21">
    <w:name w:val="Estilo21"/>
    <w:qFormat/>
    <w:rPr>
      <w:rFonts w:ascii="Courier New" w:hAnsi="Courier New"/>
      <w:sz w:val="24"/>
    </w:rPr>
  </w:style>
  <w:style w:type="character" w:customStyle="1" w:styleId="Estilo20">
    <w:name w:val="Estilo20"/>
    <w:qFormat/>
    <w:rPr>
      <w:rFonts w:ascii="Wingdings" w:hAnsi="Wingdings"/>
      <w:sz w:val="24"/>
    </w:rPr>
  </w:style>
  <w:style w:type="character" w:customStyle="1" w:styleId="Estilo19">
    <w:name w:val="Estilo19"/>
    <w:qFormat/>
    <w:rPr>
      <w:sz w:val="24"/>
    </w:rPr>
  </w:style>
  <w:style w:type="character" w:customStyle="1" w:styleId="Estilo18">
    <w:name w:val="Estilo18"/>
    <w:qFormat/>
    <w:rPr>
      <w:rFonts w:ascii="Courier New" w:hAnsi="Courier New"/>
      <w:sz w:val="24"/>
    </w:rPr>
  </w:style>
  <w:style w:type="character" w:customStyle="1" w:styleId="Estilo17">
    <w:name w:val="Estilo17"/>
    <w:qFormat/>
    <w:rPr>
      <w:rFonts w:ascii="Wingdings" w:hAnsi="Wingdings"/>
      <w:sz w:val="24"/>
    </w:rPr>
  </w:style>
  <w:style w:type="character" w:customStyle="1" w:styleId="Estilo16">
    <w:name w:val="Estilo16"/>
    <w:qFormat/>
    <w:rPr>
      <w:rFonts w:ascii="Symbol" w:hAnsi="Symbol"/>
      <w:sz w:val="24"/>
    </w:rPr>
  </w:style>
  <w:style w:type="character" w:customStyle="1" w:styleId="Estilo15">
    <w:name w:val="Estilo15"/>
    <w:qFormat/>
    <w:rPr>
      <w:rFonts w:ascii="Courier New" w:hAnsi="Courier New"/>
      <w:sz w:val="24"/>
    </w:rPr>
  </w:style>
  <w:style w:type="character" w:customStyle="1" w:styleId="Estilo14">
    <w:name w:val="Estilo14"/>
    <w:qFormat/>
    <w:rPr>
      <w:rFonts w:ascii="Wingdings" w:hAnsi="Wingdings"/>
      <w:sz w:val="24"/>
    </w:rPr>
  </w:style>
  <w:style w:type="character" w:customStyle="1" w:styleId="Estilo13">
    <w:name w:val="Estilo13"/>
    <w:qFormat/>
    <w:rPr>
      <w:rFonts w:ascii="Symbol" w:hAnsi="Symbol"/>
      <w:sz w:val="24"/>
    </w:rPr>
  </w:style>
  <w:style w:type="character" w:customStyle="1" w:styleId="Estilo12">
    <w:name w:val="Estilo12"/>
    <w:qFormat/>
    <w:rPr>
      <w:rFonts w:ascii="Courier New" w:hAnsi="Courier New"/>
      <w:sz w:val="24"/>
    </w:rPr>
  </w:style>
  <w:style w:type="character" w:customStyle="1" w:styleId="Estilo11">
    <w:name w:val="Estilo11"/>
    <w:qFormat/>
    <w:rPr>
      <w:rFonts w:ascii="Wingdings" w:hAnsi="Wingdings"/>
      <w:sz w:val="24"/>
    </w:rPr>
  </w:style>
  <w:style w:type="character" w:customStyle="1" w:styleId="Estilo10">
    <w:name w:val="Estilo10"/>
    <w:qFormat/>
    <w:rPr>
      <w:sz w:val="24"/>
    </w:rPr>
  </w:style>
  <w:style w:type="character" w:customStyle="1" w:styleId="Estilo9">
    <w:name w:val="Estilo9"/>
    <w:qFormat/>
    <w:rPr>
      <w:rFonts w:ascii="Courier New" w:hAnsi="Courier New"/>
      <w:sz w:val="24"/>
    </w:rPr>
  </w:style>
  <w:style w:type="character" w:customStyle="1" w:styleId="Estilo8">
    <w:name w:val="Estilo8"/>
    <w:qFormat/>
    <w:rPr>
      <w:rFonts w:ascii="Wingdings" w:hAnsi="Wingdings"/>
      <w:sz w:val="24"/>
    </w:rPr>
  </w:style>
  <w:style w:type="character" w:customStyle="1" w:styleId="Estilo7">
    <w:name w:val="Estilo7"/>
    <w:qFormat/>
    <w:rPr>
      <w:rFonts w:ascii="Symbol" w:hAnsi="Symbol"/>
      <w:sz w:val="24"/>
    </w:rPr>
  </w:style>
  <w:style w:type="character" w:customStyle="1" w:styleId="Estilo6">
    <w:name w:val="Estilo6"/>
    <w:qFormat/>
    <w:rPr>
      <w:rFonts w:ascii="Courier New" w:hAnsi="Courier New"/>
      <w:sz w:val="24"/>
    </w:rPr>
  </w:style>
  <w:style w:type="character" w:customStyle="1" w:styleId="Estilo5">
    <w:name w:val="Estilo5"/>
    <w:qFormat/>
    <w:rPr>
      <w:rFonts w:ascii="Wingdings" w:hAnsi="Wingdings"/>
      <w:sz w:val="24"/>
    </w:rPr>
  </w:style>
  <w:style w:type="character" w:customStyle="1" w:styleId="Estilo4">
    <w:name w:val="Estilo4"/>
    <w:qFormat/>
    <w:rPr>
      <w:rFonts w:ascii="Symbol" w:hAnsi="Symbol"/>
      <w:sz w:val="24"/>
    </w:rPr>
  </w:style>
  <w:style w:type="character" w:customStyle="1" w:styleId="Estilo3">
    <w:name w:val="Estilo3"/>
    <w:qFormat/>
    <w:rPr>
      <w:rFonts w:ascii="Courier New" w:hAnsi="Courier New"/>
      <w:sz w:val="24"/>
    </w:rPr>
  </w:style>
  <w:style w:type="character" w:customStyle="1" w:styleId="Estilo2">
    <w:name w:val="Estilo2"/>
    <w:qFormat/>
    <w:rPr>
      <w:rFonts w:ascii="Wingdings" w:hAnsi="Wingdings"/>
      <w:sz w:val="24"/>
    </w:rPr>
  </w:style>
  <w:style w:type="character" w:customStyle="1" w:styleId="Estilo1">
    <w:name w:val="Estilo1"/>
    <w:qFormat/>
    <w:rPr>
      <w:sz w:val="24"/>
    </w:rPr>
  </w:style>
  <w:style w:type="character" w:customStyle="1" w:styleId="Carcterdenumeracin">
    <w:name w:val="Carácter de numeración"/>
    <w:qFormat/>
  </w:style>
  <w:style w:type="character" w:styleId="Nmerodepgina">
    <w:name w:val="page number"/>
    <w:basedOn w:val="WW-Fuentedeprrafopredeter"/>
    <w:semiHidden/>
    <w:qFormat/>
  </w:style>
  <w:style w:type="character" w:customStyle="1" w:styleId="Hipervnculo1">
    <w:name w:val="Hipervínculo1"/>
    <w:basedOn w:val="Fuentedeprrafopredeter"/>
    <w:qFormat/>
    <w:rPr>
      <w:color w:val="0000FF"/>
      <w:u w:val="single"/>
    </w:rPr>
  </w:style>
  <w:style w:type="character" w:customStyle="1" w:styleId="TextodegloboCar">
    <w:name w:val="Texto de globo Car"/>
    <w:basedOn w:val="Fuentedeprrafopredeter"/>
    <w:link w:val="Textodeglobo"/>
    <w:uiPriority w:val="99"/>
    <w:semiHidden/>
    <w:qFormat/>
    <w:rsid w:val="00405191"/>
    <w:rPr>
      <w:rFonts w:ascii="Tahoma" w:hAnsi="Tahoma" w:cs="Tahoma"/>
      <w:sz w:val="16"/>
      <w:szCs w:val="16"/>
      <w:lang w:val="es-ES" w:eastAsia="es-ES"/>
    </w:rPr>
  </w:style>
  <w:style w:type="paragraph" w:customStyle="1" w:styleId="Heading">
    <w:name w:val="Heading"/>
    <w:basedOn w:val="Normal"/>
    <w:next w:val="TextBody"/>
    <w:qFormat/>
    <w:pPr>
      <w:keepNext/>
      <w:spacing w:before="240" w:after="120"/>
    </w:pPr>
    <w:rPr>
      <w:rFonts w:ascii="Albany AMT" w:eastAsia="Albany AMT" w:hAnsi="Albany AMT"/>
      <w:sz w:val="28"/>
    </w:rPr>
  </w:style>
  <w:style w:type="paragraph" w:customStyle="1" w:styleId="TextBody">
    <w:name w:val="Text Body"/>
    <w:basedOn w:val="Normal"/>
    <w:semiHidden/>
    <w:pPr>
      <w:jc w:val="both"/>
    </w:pPr>
  </w:style>
  <w:style w:type="paragraph" w:styleId="Lista">
    <w:name w:val="List"/>
    <w:basedOn w:val="TextBody"/>
    <w:semiHidden/>
  </w:style>
  <w:style w:type="paragraph" w:styleId="Descripcin">
    <w:name w:val="caption"/>
    <w:basedOn w:val="Normal"/>
    <w:qFormat/>
    <w:pPr>
      <w:spacing w:before="120" w:after="120"/>
    </w:pPr>
    <w:rPr>
      <w:i/>
      <w:sz w:val="20"/>
    </w:rPr>
  </w:style>
  <w:style w:type="paragraph" w:customStyle="1" w:styleId="Index">
    <w:name w:val="Index"/>
    <w:basedOn w:val="Normal"/>
    <w:qFormat/>
  </w:style>
  <w:style w:type="paragraph" w:customStyle="1" w:styleId="Etiqueta">
    <w:name w:val="Etiqueta"/>
    <w:basedOn w:val="Normal"/>
    <w:qFormat/>
    <w:pPr>
      <w:suppressLineNumbers/>
      <w:spacing w:before="120" w:after="120"/>
    </w:pPr>
    <w:rPr>
      <w:i/>
      <w:sz w:val="20"/>
    </w:rPr>
  </w:style>
  <w:style w:type="paragraph" w:customStyle="1" w:styleId="ndice">
    <w:name w:val="Índice"/>
    <w:basedOn w:val="Normal"/>
    <w:qFormat/>
    <w:pPr>
      <w:suppressLineNumbers/>
    </w:pPr>
  </w:style>
  <w:style w:type="paragraph" w:customStyle="1" w:styleId="Estilo">
    <w:name w:val="Estilo"/>
    <w:basedOn w:val="Normal"/>
    <w:qFormat/>
    <w:pPr>
      <w:spacing w:before="120" w:after="120"/>
    </w:pPr>
    <w:rPr>
      <w:i/>
      <w:sz w:val="20"/>
    </w:rPr>
  </w:style>
  <w:style w:type="paragraph" w:customStyle="1" w:styleId="Estilo57">
    <w:name w:val="Estilo57"/>
    <w:basedOn w:val="Normal"/>
    <w:next w:val="Normal"/>
    <w:qFormat/>
    <w:pPr>
      <w:keepNext/>
      <w:jc w:val="center"/>
    </w:pPr>
    <w:rPr>
      <w:b/>
    </w:rPr>
  </w:style>
  <w:style w:type="paragraph" w:customStyle="1" w:styleId="Estilo56">
    <w:name w:val="Estilo56"/>
    <w:basedOn w:val="Normal"/>
    <w:next w:val="Normal"/>
    <w:qFormat/>
    <w:pPr>
      <w:keepNext/>
      <w:jc w:val="both"/>
    </w:pPr>
    <w:rPr>
      <w:b/>
    </w:rPr>
  </w:style>
  <w:style w:type="paragraph" w:customStyle="1" w:styleId="Estilo55">
    <w:name w:val="Estilo55"/>
    <w:basedOn w:val="Normal"/>
    <w:next w:val="Normal"/>
    <w:qFormat/>
    <w:pPr>
      <w:keepNext/>
      <w:spacing w:line="360" w:lineRule="auto"/>
      <w:jc w:val="right"/>
    </w:pPr>
    <w:rPr>
      <w:i/>
      <w:sz w:val="20"/>
    </w:rPr>
  </w:style>
  <w:style w:type="paragraph" w:customStyle="1" w:styleId="Estilo54">
    <w:name w:val="Estilo54"/>
    <w:basedOn w:val="Normal"/>
    <w:next w:val="Normal"/>
    <w:qFormat/>
    <w:pPr>
      <w:keepNext/>
      <w:spacing w:line="360" w:lineRule="auto"/>
      <w:jc w:val="both"/>
    </w:pPr>
    <w:rPr>
      <w:b/>
      <w:u w:val="single"/>
    </w:rPr>
  </w:style>
  <w:style w:type="paragraph" w:customStyle="1" w:styleId="Estilo53">
    <w:name w:val="Estilo53"/>
    <w:basedOn w:val="Normal"/>
    <w:next w:val="Normal"/>
    <w:qFormat/>
    <w:pPr>
      <w:keepNext/>
      <w:jc w:val="right"/>
    </w:pPr>
    <w:rPr>
      <w:b/>
      <w:sz w:val="20"/>
      <w:lang w:val="en-US"/>
    </w:rPr>
  </w:style>
  <w:style w:type="paragraph" w:customStyle="1" w:styleId="Estilo52">
    <w:name w:val="Estilo52"/>
    <w:basedOn w:val="Normal"/>
    <w:next w:val="Normal"/>
    <w:qFormat/>
    <w:pPr>
      <w:keepNext/>
      <w:spacing w:line="360" w:lineRule="auto"/>
      <w:jc w:val="both"/>
    </w:pPr>
    <w:rPr>
      <w:i/>
    </w:rPr>
  </w:style>
  <w:style w:type="paragraph" w:customStyle="1" w:styleId="Estilo51">
    <w:name w:val="Estilo51"/>
    <w:basedOn w:val="Normal"/>
    <w:next w:val="Normal"/>
    <w:qFormat/>
    <w:pPr>
      <w:keepNext/>
      <w:spacing w:line="360" w:lineRule="auto"/>
      <w:jc w:val="right"/>
    </w:pPr>
    <w:rPr>
      <w:i/>
      <w:color w:val="FF0000"/>
      <w:sz w:val="20"/>
    </w:rPr>
  </w:style>
  <w:style w:type="paragraph" w:customStyle="1" w:styleId="Estilo50">
    <w:name w:val="Estilo50"/>
    <w:basedOn w:val="Normal"/>
    <w:qFormat/>
    <w:pPr>
      <w:spacing w:line="480" w:lineRule="auto"/>
      <w:jc w:val="both"/>
    </w:pPr>
    <w:rPr>
      <w:lang w:val="en-US"/>
    </w:rPr>
  </w:style>
  <w:style w:type="paragraph" w:customStyle="1" w:styleId="Estilo49">
    <w:name w:val="Estilo49"/>
    <w:basedOn w:val="Normal"/>
    <w:qFormat/>
    <w:pPr>
      <w:spacing w:line="360" w:lineRule="auto"/>
      <w:jc w:val="both"/>
    </w:pPr>
    <w:rPr>
      <w:color w:val="FF0000"/>
    </w:rPr>
  </w:style>
  <w:style w:type="paragraph" w:customStyle="1" w:styleId="Estilo48">
    <w:name w:val="Estilo48"/>
    <w:basedOn w:val="Normal"/>
    <w:qFormat/>
    <w:pPr>
      <w:spacing w:line="480" w:lineRule="auto"/>
      <w:ind w:left="1985" w:hanging="1985"/>
      <w:jc w:val="both"/>
    </w:pPr>
    <w:rPr>
      <w:rFonts w:ascii="Arial" w:hAnsi="Arial"/>
      <w:lang w:val="en-US"/>
    </w:rPr>
  </w:style>
  <w:style w:type="paragraph" w:customStyle="1" w:styleId="Estilo47">
    <w:name w:val="Estilo47"/>
    <w:basedOn w:val="Normal"/>
    <w:qFormat/>
    <w:pPr>
      <w:spacing w:line="360" w:lineRule="auto"/>
      <w:jc w:val="both"/>
    </w:pPr>
    <w:rPr>
      <w:color w:val="FF0000"/>
    </w:rPr>
  </w:style>
  <w:style w:type="paragraph" w:customStyle="1" w:styleId="TableContents">
    <w:name w:val="Table Contents"/>
    <w:basedOn w:val="Normal"/>
    <w:qFormat/>
  </w:style>
  <w:style w:type="paragraph" w:customStyle="1" w:styleId="Textoindependiente21">
    <w:name w:val="Texto independiente 21"/>
    <w:basedOn w:val="Normal"/>
    <w:qFormat/>
    <w:pPr>
      <w:spacing w:line="360" w:lineRule="auto"/>
      <w:jc w:val="both"/>
    </w:pPr>
    <w:rPr>
      <w:color w:val="0000FF"/>
      <w:lang w:val="en-US"/>
    </w:rPr>
  </w:style>
  <w:style w:type="paragraph" w:customStyle="1" w:styleId="Feature">
    <w:name w:val="Feature"/>
    <w:basedOn w:val="Normal"/>
    <w:qFormat/>
    <w:pPr>
      <w:ind w:left="705" w:hanging="705"/>
    </w:pPr>
    <w:rPr>
      <w:sz w:val="20"/>
      <w:lang w:val="en-AU"/>
    </w:rPr>
  </w:style>
  <w:style w:type="paragraph" w:customStyle="1" w:styleId="State">
    <w:name w:val="State"/>
    <w:basedOn w:val="Normal"/>
    <w:qFormat/>
    <w:pPr>
      <w:ind w:left="705" w:hanging="200"/>
    </w:pPr>
    <w:rPr>
      <w:sz w:val="20"/>
      <w:lang w:val="en-AU"/>
    </w:rPr>
  </w:style>
  <w:style w:type="paragraph" w:customStyle="1" w:styleId="WW-BodyText2">
    <w:name w:val="WW-Body Text 2"/>
    <w:basedOn w:val="Normal"/>
    <w:qFormat/>
    <w:rPr>
      <w:color w:val="0000FF"/>
    </w:rPr>
  </w:style>
  <w:style w:type="paragraph" w:customStyle="1" w:styleId="Textoindependiente22">
    <w:name w:val="Texto independiente 22"/>
    <w:basedOn w:val="Normal"/>
    <w:qFormat/>
    <w:pPr>
      <w:spacing w:line="360" w:lineRule="auto"/>
    </w:pPr>
    <w:rPr>
      <w:rFonts w:ascii="Times New Roman" w:hAnsi="Times New Roman"/>
      <w:color w:val="FF0000"/>
      <w:lang w:val="en-US"/>
    </w:rPr>
  </w:style>
  <w:style w:type="paragraph" w:customStyle="1" w:styleId="Textoindependiente31">
    <w:name w:val="Texto independiente 31"/>
    <w:basedOn w:val="Normal"/>
    <w:qFormat/>
    <w:pPr>
      <w:spacing w:line="360" w:lineRule="auto"/>
    </w:pPr>
    <w:rPr>
      <w:rFonts w:ascii="Times New Roman" w:hAnsi="Times New Roman"/>
      <w:b/>
      <w:color w:val="FF0000"/>
    </w:rPr>
  </w:style>
  <w:style w:type="paragraph" w:customStyle="1" w:styleId="Textopreformateado">
    <w:name w:val="Texto preformateado"/>
    <w:basedOn w:val="Normal"/>
    <w:qFormat/>
    <w:rPr>
      <w:rFonts w:ascii="Cumberland AMT" w:eastAsia="Cumberland AMT" w:hAnsi="Cumberland AMT"/>
      <w:sz w:val="20"/>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320"/>
        <w:tab w:val="right" w:pos="8640"/>
      </w:tabs>
    </w:pPr>
  </w:style>
  <w:style w:type="paragraph" w:customStyle="1" w:styleId="TableHeading">
    <w:name w:val="Table Heading"/>
    <w:basedOn w:val="TableContents"/>
    <w:qFormat/>
    <w:pPr>
      <w:suppressLineNumbers/>
      <w:jc w:val="center"/>
    </w:pPr>
    <w:rPr>
      <w:b/>
      <w:i/>
    </w:rPr>
  </w:style>
  <w:style w:type="paragraph" w:customStyle="1" w:styleId="FrameContents">
    <w:name w:val="Frame Contents"/>
    <w:basedOn w:val="TextBody"/>
    <w:qFormat/>
  </w:style>
  <w:style w:type="paragraph" w:customStyle="1" w:styleId="Textoindependiente23">
    <w:name w:val="Texto independiente 23"/>
    <w:basedOn w:val="Normal"/>
    <w:qFormat/>
    <w:pPr>
      <w:spacing w:line="360" w:lineRule="auto"/>
      <w:ind w:left="2268" w:hanging="2268"/>
    </w:pPr>
    <w:rPr>
      <w:rFonts w:ascii="Times New Roman" w:hAnsi="Times New Roman"/>
      <w:lang w:val="en-US"/>
    </w:rPr>
  </w:style>
  <w:style w:type="paragraph" w:styleId="Textodeglobo">
    <w:name w:val="Balloon Text"/>
    <w:basedOn w:val="Normal"/>
    <w:link w:val="TextodegloboCar"/>
    <w:uiPriority w:val="99"/>
    <w:semiHidden/>
    <w:unhideWhenUsed/>
    <w:qFormat/>
    <w:rsid w:val="00405191"/>
    <w:rPr>
      <w:rFonts w:ascii="Tahoma" w:hAnsi="Tahoma" w:cs="Tahoma"/>
      <w:sz w:val="16"/>
      <w:szCs w:val="16"/>
    </w:rPr>
  </w:style>
  <w:style w:type="paragraph" w:customStyle="1" w:styleId="Normal1">
    <w:name w:val="Normal1"/>
    <w:qFormat/>
    <w:rsid w:val="00F97676"/>
    <w:rPr>
      <w:rFonts w:eastAsia="Arial Unicode MS"/>
      <w:color w:val="000000"/>
      <w:sz w:val="24"/>
      <w:u w:color="000000"/>
      <w:lang w:val="en-US"/>
    </w:rPr>
  </w:style>
  <w:style w:type="paragraph" w:customStyle="1" w:styleId="Quotations">
    <w:name w:val="Quotations"/>
    <w:basedOn w:val="Normal"/>
    <w:qFormat/>
  </w:style>
  <w:style w:type="paragraph" w:styleId="Ttulo">
    <w:name w:val="Title"/>
    <w:basedOn w:val="Heading"/>
    <w:qFormat/>
  </w:style>
  <w:style w:type="paragraph" w:styleId="Subttulo">
    <w:name w:val="Subtitle"/>
    <w:basedOn w:val="Heading"/>
    <w:qFormat/>
  </w:style>
  <w:style w:type="paragraph" w:styleId="Textocomentario">
    <w:name w:val="annotation text"/>
    <w:basedOn w:val="Normal"/>
    <w:link w:val="TextocomentarioCar"/>
    <w:uiPriority w:val="99"/>
    <w:semiHidden/>
    <w:unhideWhenUsed/>
    <w:rPr>
      <w:sz w:val="20"/>
    </w:rPr>
  </w:style>
  <w:style w:type="character" w:customStyle="1" w:styleId="TextocomentarioCar">
    <w:name w:val="Texto comentario Car"/>
    <w:basedOn w:val="Fuentedeprrafopredeter"/>
    <w:link w:val="Textocomentario"/>
    <w:uiPriority w:val="99"/>
    <w:semiHidden/>
    <w:rPr>
      <w:rFonts w:ascii="Verdana" w:hAnsi="Verdana"/>
      <w:lang w:val="es-ES" w:eastAsia="es-ES"/>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semiHidden/>
    <w:rsid w:val="00461D5E"/>
    <w:rPr>
      <w:rFonts w:ascii="Verdana" w:hAnsi="Verdana"/>
      <w:sz w:val="24"/>
      <w:lang w:val="es-ES" w:eastAsia="es-ES"/>
    </w:rPr>
  </w:style>
  <w:style w:type="paragraph" w:styleId="Asuntodelcomentario">
    <w:name w:val="annotation subject"/>
    <w:basedOn w:val="Textocomentario"/>
    <w:next w:val="Textocomentario"/>
    <w:link w:val="AsuntodelcomentarioCar"/>
    <w:uiPriority w:val="99"/>
    <w:semiHidden/>
    <w:unhideWhenUsed/>
    <w:rsid w:val="00461D5E"/>
    <w:rPr>
      <w:b/>
      <w:bCs/>
    </w:rPr>
  </w:style>
  <w:style w:type="character" w:customStyle="1" w:styleId="AsuntodelcomentarioCar">
    <w:name w:val="Asunto del comentario Car"/>
    <w:basedOn w:val="TextocomentarioCar"/>
    <w:link w:val="Asuntodelcomentario"/>
    <w:uiPriority w:val="99"/>
    <w:semiHidden/>
    <w:rsid w:val="00461D5E"/>
    <w:rPr>
      <w:rFonts w:ascii="Verdana" w:hAnsi="Verdana"/>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890</TotalTime>
  <Pages>49</Pages>
  <Words>10238</Words>
  <Characters>56313</Characters>
  <Application>Microsoft Office Word</Application>
  <DocSecurity>0</DocSecurity>
  <Lines>469</Lines>
  <Paragraphs>132</Paragraphs>
  <ScaleCrop>false</ScaleCrop>
  <HeadingPairs>
    <vt:vector size="2" baseType="variant">
      <vt:variant>
        <vt:lpstr>Título</vt:lpstr>
      </vt:variant>
      <vt:variant>
        <vt:i4>1</vt:i4>
      </vt:variant>
    </vt:vector>
  </HeadingPairs>
  <TitlesOfParts>
    <vt:vector size="1" baseType="lpstr">
      <vt:lpstr>2005</vt:lpstr>
    </vt:vector>
  </TitlesOfParts>
  <Company>de Ciencia de la Educacion</Company>
  <LinksUpToDate>false</LinksUpToDate>
  <CharactersWithSpaces>66419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2005</dc:title>
  <dc:creator>Christian González</dc:creator>
  <cp:lastModifiedBy>Christian Gonzalez</cp:lastModifiedBy>
  <cp:revision>11</cp:revision>
  <cp:lastPrinted>2006-08-21T22:54:00Z</cp:lastPrinted>
  <dcterms:created xsi:type="dcterms:W3CDTF">2015-09-23T15:51:00Z</dcterms:created>
  <dcterms:modified xsi:type="dcterms:W3CDTF">2023-11-23T14:39:00Z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de Ciencia de la Educacion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